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0B668" w14:textId="77777777" w:rsidR="004C7B9B" w:rsidRDefault="00623D57">
      <w:pPr>
        <w:pStyle w:val="2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部署准备</w:t>
      </w:r>
    </w:p>
    <w:p w14:paraId="54D0B669" w14:textId="77777777" w:rsidR="004C7B9B" w:rsidRDefault="00623D57">
      <w:pPr>
        <w:pStyle w:val="30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公有云四期</w:t>
      </w:r>
      <w:r>
        <w:t>BCEC</w:t>
      </w:r>
      <w:r>
        <w:rPr>
          <w:lang w:val="zh-TW" w:eastAsia="zh-TW"/>
        </w:rPr>
        <w:t>架构参考</w:t>
      </w:r>
    </w:p>
    <w:p w14:paraId="54D0B66A" w14:textId="77777777" w:rsidR="004C7B9B" w:rsidRDefault="00623D57">
      <w:r>
        <w:rPr>
          <w:lang w:val="zh-TW" w:eastAsia="zh-TW"/>
        </w:rPr>
        <w:t>公有云</w:t>
      </w:r>
      <w:r>
        <w:t>BCEC</w:t>
      </w:r>
      <w:r>
        <w:rPr>
          <w:lang w:val="zh-TW" w:eastAsia="zh-TW"/>
        </w:rPr>
        <w:t>单集群超过</w:t>
      </w:r>
      <w:r>
        <w:t>500</w:t>
      </w:r>
      <w:r>
        <w:rPr>
          <w:lang w:val="zh-TW" w:eastAsia="zh-TW"/>
        </w:rPr>
        <w:t>个计算节点，因此管理节点使用的较多，其管理节点参考如下图架构：</w:t>
      </w:r>
    </w:p>
    <w:p w14:paraId="54D0B66B" w14:textId="77777777" w:rsidR="004C7B9B" w:rsidRDefault="00623D57">
      <w:r>
        <w:rPr>
          <w:noProof/>
        </w:rPr>
        <w:drawing>
          <wp:inline distT="0" distB="0" distL="0" distR="0" wp14:anchorId="54D0BF6B" wp14:editId="54D0BF6C">
            <wp:extent cx="5162550" cy="41733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73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4D0B66C" w14:textId="77777777" w:rsidR="004C7B9B" w:rsidRDefault="00623D57">
      <w:pPr>
        <w:jc w:val="center"/>
      </w:pPr>
      <w:r>
        <w:rPr>
          <w:lang w:val="zh-TW" w:eastAsia="zh-TW"/>
        </w:rPr>
        <w:t>图</w:t>
      </w:r>
      <w:r>
        <w:t>1</w:t>
      </w:r>
      <w:r>
        <w:rPr>
          <w:lang w:val="zh-TW" w:eastAsia="zh-TW"/>
        </w:rPr>
        <w:t>：公有云</w:t>
      </w:r>
      <w:r>
        <w:t>BCEC</w:t>
      </w:r>
      <w:r>
        <w:rPr>
          <w:lang w:val="zh-TW" w:eastAsia="zh-TW"/>
        </w:rPr>
        <w:t>架构</w:t>
      </w:r>
    </w:p>
    <w:p w14:paraId="54D0B66D" w14:textId="77777777" w:rsidR="004C7B9B" w:rsidRDefault="00623D57">
      <w:r>
        <w:tab/>
      </w:r>
      <w:r>
        <w:rPr>
          <w:lang w:val="zh-TW" w:eastAsia="zh-TW"/>
        </w:rPr>
        <w:t>由于公有云网络隔离要求，因此在公有云中，</w:t>
      </w:r>
      <w:r>
        <w:t>BCEC</w:t>
      </w:r>
      <w:r>
        <w:rPr>
          <w:lang w:val="zh-TW" w:eastAsia="zh-TW"/>
        </w:rPr>
        <w:t>使用了两对（</w:t>
      </w:r>
      <w:r>
        <w:t>4</w:t>
      </w:r>
      <w:r>
        <w:rPr>
          <w:lang w:val="zh-TW" w:eastAsia="zh-TW"/>
        </w:rPr>
        <w:t>个）</w:t>
      </w:r>
      <w:r>
        <w:t>keepalived+haproxy+lvs</w:t>
      </w:r>
      <w:r>
        <w:rPr>
          <w:lang w:val="zh-TW" w:eastAsia="zh-TW"/>
        </w:rPr>
        <w:t>节点分别对</w:t>
      </w:r>
      <w:r>
        <w:t>DMZ</w:t>
      </w:r>
      <w:r>
        <w:rPr>
          <w:lang w:val="zh-TW" w:eastAsia="zh-TW"/>
        </w:rPr>
        <w:t>区和</w:t>
      </w:r>
      <w:r>
        <w:t>Core</w:t>
      </w:r>
      <w:r>
        <w:rPr>
          <w:lang w:val="zh-TW" w:eastAsia="zh-TW"/>
        </w:rPr>
        <w:t>区做</w:t>
      </w:r>
      <w:r>
        <w:t>HA</w:t>
      </w:r>
      <w:r>
        <w:rPr>
          <w:lang w:val="zh-TW" w:eastAsia="zh-TW"/>
        </w:rPr>
        <w:t>和负载均衡。</w:t>
      </w:r>
    </w:p>
    <w:p w14:paraId="54D0B66E" w14:textId="77777777" w:rsidR="004C7B9B" w:rsidRDefault="00623D57">
      <w:r>
        <w:tab/>
        <w:t>MySQL</w:t>
      </w:r>
      <w:r>
        <w:rPr>
          <w:lang w:val="zh-TW" w:eastAsia="zh-TW"/>
        </w:rPr>
        <w:t>采用集群方式部署，核心功能使用一套</w:t>
      </w:r>
      <w:r>
        <w:t>MySQL</w:t>
      </w:r>
      <w:r>
        <w:rPr>
          <w:lang w:val="zh-TW" w:eastAsia="zh-TW"/>
        </w:rPr>
        <w:t>集群，监控等高级功能使用另外一套</w:t>
      </w:r>
      <w:r>
        <w:t>MySQL</w:t>
      </w:r>
      <w:r>
        <w:rPr>
          <w:lang w:val="zh-TW" w:eastAsia="zh-TW"/>
        </w:rPr>
        <w:t>集群。</w:t>
      </w:r>
    </w:p>
    <w:p w14:paraId="54D0B66F" w14:textId="77777777" w:rsidR="004C7B9B" w:rsidRDefault="00623D57">
      <w:r>
        <w:tab/>
        <w:t>RabbitMQ</w:t>
      </w:r>
      <w:r>
        <w:rPr>
          <w:lang w:val="zh-TW" w:eastAsia="zh-TW"/>
        </w:rPr>
        <w:t>集群采用集群方式部署，</w:t>
      </w:r>
      <w:r>
        <w:t>RabbitMQ</w:t>
      </w:r>
      <w:r>
        <w:rPr>
          <w:lang w:val="zh-TW" w:eastAsia="zh-TW"/>
        </w:rPr>
        <w:t>在</w:t>
      </w:r>
      <w:r>
        <w:t>Openstack</w:t>
      </w:r>
      <w:r>
        <w:rPr>
          <w:lang w:val="zh-TW" w:eastAsia="zh-TW"/>
        </w:rPr>
        <w:t>中，可以同时配置多个</w:t>
      </w:r>
      <w:r>
        <w:t>IP</w:t>
      </w:r>
      <w:r>
        <w:rPr>
          <w:lang w:val="zh-TW" w:eastAsia="zh-TW"/>
        </w:rPr>
        <w:t>，因此</w:t>
      </w:r>
      <w:r>
        <w:t>RabbitMQ</w:t>
      </w:r>
      <w:r>
        <w:rPr>
          <w:lang w:val="zh-TW" w:eastAsia="zh-TW"/>
        </w:rPr>
        <w:t>集群不需要</w:t>
      </w:r>
      <w:r>
        <w:t>Haproxy</w:t>
      </w:r>
      <w:r>
        <w:rPr>
          <w:lang w:val="zh-TW" w:eastAsia="zh-TW"/>
        </w:rPr>
        <w:t>做负载均衡。</w:t>
      </w:r>
    </w:p>
    <w:p w14:paraId="54D0B670" w14:textId="77777777" w:rsidR="004C7B9B" w:rsidRDefault="00623D57">
      <w:r>
        <w:tab/>
        <w:t>InfluxDB</w:t>
      </w:r>
      <w:r>
        <w:rPr>
          <w:lang w:val="zh-TW" w:eastAsia="zh-TW"/>
        </w:rPr>
        <w:t>采集集群方式部署，通过</w:t>
      </w:r>
      <w:r>
        <w:t>haproxy</w:t>
      </w:r>
      <w:r>
        <w:rPr>
          <w:lang w:val="zh-TW" w:eastAsia="zh-TW"/>
        </w:rPr>
        <w:t>做负载均衡。</w:t>
      </w:r>
    </w:p>
    <w:p w14:paraId="54D0B671" w14:textId="77777777" w:rsidR="004C7B9B" w:rsidRDefault="00623D57">
      <w:pPr>
        <w:ind w:firstLine="420"/>
      </w:pPr>
      <w:r>
        <w:rPr>
          <w:lang w:val="zh-TW" w:eastAsia="zh-TW"/>
        </w:rPr>
        <w:t>每个</w:t>
      </w:r>
      <w:r>
        <w:t>Openstack</w:t>
      </w:r>
      <w:r>
        <w:rPr>
          <w:lang w:val="zh-TW" w:eastAsia="zh-TW"/>
        </w:rPr>
        <w:t>组件都水平扩展至</w:t>
      </w:r>
      <w:r>
        <w:t>3</w:t>
      </w:r>
      <w:r>
        <w:rPr>
          <w:lang w:val="zh-TW" w:eastAsia="zh-TW"/>
        </w:rPr>
        <w:t>个及以上的节点，通过</w:t>
      </w:r>
      <w:r>
        <w:t>Haproxy</w:t>
      </w:r>
      <w:r>
        <w:rPr>
          <w:lang w:val="zh-TW" w:eastAsia="zh-TW"/>
        </w:rPr>
        <w:t>做负载均衡。</w:t>
      </w:r>
    </w:p>
    <w:p w14:paraId="54D0B672" w14:textId="77777777" w:rsidR="004C7B9B" w:rsidRDefault="00623D57">
      <w:pPr>
        <w:pStyle w:val="30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私有云</w:t>
      </w:r>
      <w:r>
        <w:t>BCEC</w:t>
      </w:r>
      <w:r>
        <w:rPr>
          <w:lang w:val="zh-TW" w:eastAsia="zh-TW"/>
        </w:rPr>
        <w:t>架构参考</w:t>
      </w:r>
    </w:p>
    <w:p w14:paraId="54D0B673" w14:textId="77777777" w:rsidR="004C7B9B" w:rsidRDefault="00623D57">
      <w:pPr>
        <w:ind w:firstLine="420"/>
      </w:pPr>
      <w:r>
        <w:rPr>
          <w:lang w:val="zh-TW" w:eastAsia="zh-TW"/>
        </w:rPr>
        <w:t>私有云</w:t>
      </w:r>
      <w:r>
        <w:t>BCEC</w:t>
      </w:r>
      <w:r>
        <w:rPr>
          <w:lang w:val="zh-TW" w:eastAsia="zh-TW"/>
        </w:rPr>
        <w:t>单集群超过</w:t>
      </w:r>
      <w:r>
        <w:t>50</w:t>
      </w:r>
      <w:r>
        <w:rPr>
          <w:lang w:val="zh-TW" w:eastAsia="zh-TW"/>
        </w:rPr>
        <w:t>个计算节点以内，可以将所有</w:t>
      </w:r>
      <w:r>
        <w:t>BCEC</w:t>
      </w:r>
      <w:r>
        <w:rPr>
          <w:lang w:val="zh-TW" w:eastAsia="zh-TW"/>
        </w:rPr>
        <w:t>的管理服务部署在</w:t>
      </w:r>
      <w:r>
        <w:t>3</w:t>
      </w:r>
      <w:r>
        <w:rPr>
          <w:lang w:val="zh-TW" w:eastAsia="zh-TW"/>
        </w:rPr>
        <w:t>个控制节点，</w:t>
      </w:r>
      <w:r>
        <w:t>50</w:t>
      </w:r>
      <w:r>
        <w:rPr>
          <w:lang w:val="zh-TW" w:eastAsia="zh-TW"/>
        </w:rPr>
        <w:t>节点到</w:t>
      </w:r>
      <w:r>
        <w:t>100</w:t>
      </w:r>
      <w:r>
        <w:rPr>
          <w:lang w:val="zh-TW" w:eastAsia="zh-TW"/>
        </w:rPr>
        <w:t>节点的，建议见数据库服务分离到独立的节点。对</w:t>
      </w:r>
      <w:r>
        <w:t>3</w:t>
      </w:r>
      <w:r>
        <w:rPr>
          <w:lang w:val="zh-TW" w:eastAsia="zh-TW"/>
        </w:rPr>
        <w:t>控制节点的</w:t>
      </w:r>
      <w:r>
        <w:t>BCEC</w:t>
      </w:r>
      <w:r>
        <w:rPr>
          <w:lang w:val="zh-TW" w:eastAsia="zh-TW"/>
        </w:rPr>
        <w:t>架构</w:t>
      </w:r>
      <w:r>
        <w:t>:</w:t>
      </w:r>
      <w:r>
        <w:rPr>
          <w:lang w:val="zh-TW" w:eastAsia="zh-TW"/>
        </w:rPr>
        <w:t>，参考图</w:t>
      </w:r>
      <w:r>
        <w:t>2</w:t>
      </w:r>
      <w:r>
        <w:rPr>
          <w:lang w:val="zh-TW" w:eastAsia="zh-TW"/>
        </w:rPr>
        <w:t>：</w:t>
      </w:r>
      <w:r>
        <w:t xml:space="preserve"> </w:t>
      </w:r>
    </w:p>
    <w:p w14:paraId="54D0B674" w14:textId="77777777" w:rsidR="004C7B9B" w:rsidRDefault="004C7B9B"/>
    <w:p w14:paraId="54D0B675" w14:textId="77777777" w:rsidR="004C7B9B" w:rsidRDefault="00623D57">
      <w:pPr>
        <w:jc w:val="center"/>
      </w:pPr>
      <w:r>
        <w:rPr>
          <w:noProof/>
        </w:rPr>
        <w:lastRenderedPageBreak/>
        <w:drawing>
          <wp:inline distT="0" distB="0" distL="0" distR="0" wp14:anchorId="54D0BF6D" wp14:editId="54D0BF6E">
            <wp:extent cx="5270500" cy="373485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48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zh-TW" w:eastAsia="zh-TW"/>
        </w:rPr>
        <w:t>图</w:t>
      </w:r>
      <w:r>
        <w:t xml:space="preserve">2 </w:t>
      </w:r>
      <w:r>
        <w:rPr>
          <w:lang w:val="zh-TW" w:eastAsia="zh-TW"/>
        </w:rPr>
        <w:t>私有云</w:t>
      </w:r>
      <w:r>
        <w:t>BCEC</w:t>
      </w:r>
      <w:r>
        <w:rPr>
          <w:lang w:val="zh-TW" w:eastAsia="zh-TW"/>
        </w:rPr>
        <w:t>架构</w:t>
      </w:r>
    </w:p>
    <w:p w14:paraId="54D0B676" w14:textId="77777777" w:rsidR="004C7B9B" w:rsidRDefault="00623D57">
      <w:pPr>
        <w:ind w:firstLine="420"/>
      </w:pPr>
      <w:r>
        <w:t>MySQL</w:t>
      </w:r>
      <w:r>
        <w:rPr>
          <w:lang w:val="zh-TW" w:eastAsia="zh-TW"/>
        </w:rPr>
        <w:t>采用集群方式部署，所有服务使用一套</w:t>
      </w:r>
      <w:r>
        <w:t>MySQL</w:t>
      </w:r>
      <w:r>
        <w:rPr>
          <w:lang w:val="zh-TW" w:eastAsia="zh-TW"/>
        </w:rPr>
        <w:t>集群。</w:t>
      </w:r>
    </w:p>
    <w:p w14:paraId="54D0B677" w14:textId="77777777" w:rsidR="004C7B9B" w:rsidRDefault="00623D57">
      <w:r>
        <w:tab/>
        <w:t>RabbitMQ</w:t>
      </w:r>
      <w:r>
        <w:rPr>
          <w:lang w:val="zh-TW" w:eastAsia="zh-TW"/>
        </w:rPr>
        <w:t>集群采用集群方式部署，</w:t>
      </w:r>
      <w:r>
        <w:t>RabbitMQ</w:t>
      </w:r>
      <w:r>
        <w:rPr>
          <w:lang w:val="zh-TW" w:eastAsia="zh-TW"/>
        </w:rPr>
        <w:t>在</w:t>
      </w:r>
      <w:r>
        <w:t>Openstack</w:t>
      </w:r>
      <w:r>
        <w:rPr>
          <w:lang w:val="zh-TW" w:eastAsia="zh-TW"/>
        </w:rPr>
        <w:t>中，可以同时配置多个</w:t>
      </w:r>
      <w:r>
        <w:t>IP</w:t>
      </w:r>
      <w:r>
        <w:rPr>
          <w:lang w:val="zh-TW" w:eastAsia="zh-TW"/>
        </w:rPr>
        <w:t>，因此</w:t>
      </w:r>
      <w:r>
        <w:t>RabbitMQ</w:t>
      </w:r>
      <w:r>
        <w:rPr>
          <w:lang w:val="zh-TW" w:eastAsia="zh-TW"/>
        </w:rPr>
        <w:t>集群不需要</w:t>
      </w:r>
      <w:r>
        <w:t>Haproxy</w:t>
      </w:r>
      <w:r>
        <w:rPr>
          <w:lang w:val="zh-TW" w:eastAsia="zh-TW"/>
        </w:rPr>
        <w:t>做负载均衡。</w:t>
      </w:r>
    </w:p>
    <w:p w14:paraId="54D0B678" w14:textId="77777777" w:rsidR="004C7B9B" w:rsidRDefault="00623D57">
      <w:pPr>
        <w:ind w:firstLine="420"/>
      </w:pPr>
      <w:r>
        <w:t>InfluxDB</w:t>
      </w:r>
      <w:r>
        <w:rPr>
          <w:lang w:val="zh-TW" w:eastAsia="zh-TW"/>
        </w:rPr>
        <w:t>采集集群方式部署，通过</w:t>
      </w:r>
      <w:r>
        <w:t>haproxy</w:t>
      </w:r>
      <w:r>
        <w:rPr>
          <w:lang w:val="zh-TW" w:eastAsia="zh-TW"/>
        </w:rPr>
        <w:t>做负载均衡。</w:t>
      </w:r>
    </w:p>
    <w:p w14:paraId="54D0B679" w14:textId="77777777" w:rsidR="004C7B9B" w:rsidRDefault="00623D57">
      <w:pPr>
        <w:ind w:firstLine="420"/>
      </w:pPr>
      <w:r>
        <w:rPr>
          <w:lang w:val="zh-TW" w:eastAsia="zh-TW"/>
        </w:rPr>
        <w:t>每个</w:t>
      </w:r>
      <w:r>
        <w:t>Openstack</w:t>
      </w:r>
      <w:r>
        <w:rPr>
          <w:lang w:val="zh-TW" w:eastAsia="zh-TW"/>
        </w:rPr>
        <w:t>组件都水平扩展至</w:t>
      </w:r>
      <w:r>
        <w:t>3</w:t>
      </w:r>
      <w:r>
        <w:rPr>
          <w:lang w:val="zh-TW" w:eastAsia="zh-TW"/>
        </w:rPr>
        <w:t>个及以上的节点，通过</w:t>
      </w:r>
      <w:r>
        <w:t>Haproxy</w:t>
      </w:r>
      <w:r>
        <w:rPr>
          <w:lang w:val="zh-TW" w:eastAsia="zh-TW"/>
        </w:rPr>
        <w:t>做负载均衡。</w:t>
      </w:r>
    </w:p>
    <w:p w14:paraId="54D0B67A" w14:textId="77777777" w:rsidR="004C7B9B" w:rsidRDefault="00623D57">
      <w:pPr>
        <w:pStyle w:val="2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系统配置</w:t>
      </w:r>
    </w:p>
    <w:p w14:paraId="54D0B67B" w14:textId="77777777" w:rsidR="004C7B9B" w:rsidRDefault="00623D57">
      <w:pPr>
        <w:pStyle w:val="30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操作系统</w:t>
      </w:r>
    </w:p>
    <w:p w14:paraId="54D0B67C" w14:textId="77777777" w:rsidR="004C7B9B" w:rsidRDefault="00623D57">
      <w:pPr>
        <w:ind w:firstLine="420"/>
      </w:pPr>
      <w:r>
        <w:rPr>
          <w:lang w:val="zh-TW" w:eastAsia="zh-TW"/>
        </w:rPr>
        <w:t>统一安装</w:t>
      </w:r>
      <w:r>
        <w:t>BC-Linux 7.1</w:t>
      </w:r>
      <w:r>
        <w:rPr>
          <w:lang w:val="zh-TW" w:eastAsia="zh-TW"/>
        </w:rPr>
        <w:t>操作系统。</w:t>
      </w:r>
    </w:p>
    <w:p w14:paraId="54D0B67D" w14:textId="77777777" w:rsidR="004C7B9B" w:rsidRDefault="00623D57">
      <w:pPr>
        <w:pStyle w:val="30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网络检查</w:t>
      </w:r>
    </w:p>
    <w:p w14:paraId="54D0B67E" w14:textId="77777777" w:rsidR="004C7B9B" w:rsidRDefault="00623D57">
      <w:pPr>
        <w:ind w:firstLine="420"/>
      </w:pPr>
      <w:r>
        <w:rPr>
          <w:lang w:val="zh-TW" w:eastAsia="zh-TW"/>
        </w:rPr>
        <w:t>检查所有</w:t>
      </w:r>
      <w:r>
        <w:t>BCEC</w:t>
      </w:r>
      <w:r>
        <w:rPr>
          <w:lang w:val="zh-TW" w:eastAsia="zh-TW"/>
        </w:rPr>
        <w:t>节点间，管理网是否都能互通。</w:t>
      </w:r>
    </w:p>
    <w:p w14:paraId="54D0B67F" w14:textId="77777777" w:rsidR="004C7B9B" w:rsidRDefault="00623D57">
      <w:pPr>
        <w:ind w:firstLine="420"/>
      </w:pPr>
      <w:r>
        <w:rPr>
          <w:lang w:val="zh-TW" w:eastAsia="zh-TW"/>
        </w:rPr>
        <w:t>如果要对接</w:t>
      </w:r>
      <w:r>
        <w:t>EBS</w:t>
      </w:r>
      <w:r>
        <w:rPr>
          <w:lang w:val="zh-TW" w:eastAsia="zh-TW"/>
        </w:rPr>
        <w:t>的，需要检查和</w:t>
      </w:r>
      <w:r>
        <w:t>EBS</w:t>
      </w:r>
      <w:r>
        <w:rPr>
          <w:lang w:val="zh-TW" w:eastAsia="zh-TW"/>
        </w:rPr>
        <w:t>管理网和存储网的外部存储网的联通性，除此之外，</w:t>
      </w:r>
      <w:r>
        <w:t>Glance-api,cinder-volume</w:t>
      </w:r>
      <w:r>
        <w:rPr>
          <w:lang w:val="zh-TW" w:eastAsia="zh-TW"/>
        </w:rPr>
        <w:t>需要与</w:t>
      </w:r>
      <w:r>
        <w:t>EBS</w:t>
      </w:r>
      <w:r>
        <w:rPr>
          <w:lang w:val="zh-TW" w:eastAsia="zh-TW"/>
        </w:rPr>
        <w:t>内部存储网互通</w:t>
      </w:r>
      <w:r>
        <w:rPr>
          <w:color w:val="FF0000"/>
          <w:u w:color="FF0000"/>
        </w:rPr>
        <w:t>(</w:t>
      </w:r>
      <w:r>
        <w:rPr>
          <w:color w:val="FF0000"/>
          <w:u w:color="FF0000"/>
          <w:lang w:val="zh-TW" w:eastAsia="zh-TW"/>
        </w:rPr>
        <w:t>具体请咨询</w:t>
      </w:r>
      <w:r>
        <w:rPr>
          <w:color w:val="FF0000"/>
          <w:u w:color="FF0000"/>
        </w:rPr>
        <w:t>EBS</w:t>
      </w:r>
      <w:r>
        <w:rPr>
          <w:color w:val="FF0000"/>
          <w:u w:color="FF0000"/>
          <w:lang w:val="zh-TW" w:eastAsia="zh-TW"/>
        </w:rPr>
        <w:t>组</w:t>
      </w:r>
      <w:r>
        <w:rPr>
          <w:color w:val="FF0000"/>
          <w:u w:color="FF0000"/>
        </w:rPr>
        <w:t>)</w:t>
      </w:r>
    </w:p>
    <w:p w14:paraId="54D0B680" w14:textId="77777777" w:rsidR="004C7B9B" w:rsidRDefault="00623D57">
      <w:pPr>
        <w:pStyle w:val="30"/>
        <w:numPr>
          <w:ilvl w:val="1"/>
          <w:numId w:val="2"/>
        </w:numPr>
      </w:pPr>
      <w:r>
        <w:t>Yum</w:t>
      </w:r>
      <w:r>
        <w:rPr>
          <w:lang w:val="zh-TW" w:eastAsia="zh-TW"/>
        </w:rPr>
        <w:t>源配置</w:t>
      </w:r>
    </w:p>
    <w:p w14:paraId="54D0B681" w14:textId="77777777" w:rsidR="004C7B9B" w:rsidRDefault="00623D57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将</w:t>
      </w:r>
      <w:r>
        <w:t>yum</w:t>
      </w:r>
      <w:r>
        <w:rPr>
          <w:lang w:val="zh-TW" w:eastAsia="zh-TW"/>
        </w:rPr>
        <w:t>源统一配置为</w:t>
      </w:r>
      <w:r>
        <w:t>BC-Linux</w:t>
      </w:r>
      <w:r>
        <w:rPr>
          <w:lang w:val="zh-TW" w:eastAsia="zh-TW"/>
        </w:rPr>
        <w:t>的源，</w:t>
      </w:r>
      <w:r>
        <w:rPr>
          <w:color w:val="FF0000"/>
          <w:u w:color="FF0000"/>
          <w:lang w:val="zh-TW" w:eastAsia="zh-TW"/>
        </w:rPr>
        <w:t>并删除所有其他源</w:t>
      </w:r>
      <w:r>
        <w:rPr>
          <w:lang w:val="zh-TW" w:eastAsia="zh-TW"/>
        </w:rPr>
        <w:t>，以避免干扰。</w:t>
      </w:r>
    </w:p>
    <w:p w14:paraId="54D0B682" w14:textId="77777777" w:rsidR="004C7B9B" w:rsidRDefault="00623D57">
      <w:pPr>
        <w:pStyle w:val="a5"/>
        <w:numPr>
          <w:ilvl w:val="0"/>
          <w:numId w:val="4"/>
        </w:numPr>
        <w:rPr>
          <w:lang w:val="zh-TW" w:eastAsia="zh-TW"/>
        </w:rPr>
      </w:pPr>
      <w:r>
        <w:rPr>
          <w:lang w:val="zh-TW" w:eastAsia="zh-TW"/>
        </w:rPr>
        <w:t>编辑</w:t>
      </w:r>
      <w:r>
        <w:t xml:space="preserve">/etc/yum.repos.d/BC-Linux7.2.repo </w:t>
      </w:r>
      <w:r>
        <w:rPr>
          <w:lang w:val="zh-TW" w:eastAsia="zh-TW"/>
        </w:rPr>
        <w:t>，填入以下内容：</w:t>
      </w:r>
    </w:p>
    <w:p w14:paraId="54D0B683" w14:textId="77777777" w:rsidR="004C7B9B" w:rsidRDefault="004C7B9B">
      <w:pPr>
        <w:ind w:firstLine="420"/>
      </w:pPr>
    </w:p>
    <w:p w14:paraId="54D0B684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#ecloud BClinux el7.2 Packages</w:t>
      </w:r>
    </w:p>
    <w:p w14:paraId="54D0B685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[base]</w:t>
      </w:r>
    </w:p>
    <w:p w14:paraId="54D0B686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name=BCLinux-el7.2-Base </w:t>
      </w:r>
    </w:p>
    <w:p w14:paraId="54D0B687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lastRenderedPageBreak/>
        <w:t>baseurl=http://mirrors.bclinux.org/bclinux/el7.2/os/x86_64/</w:t>
      </w:r>
    </w:p>
    <w:p w14:paraId="54D0B688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89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8A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[updates] </w:t>
      </w:r>
    </w:p>
    <w:p w14:paraId="54D0B68B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name=BCLinux-el7.2-Updates </w:t>
      </w:r>
    </w:p>
    <w:p w14:paraId="54D0B68C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baseurl=http://mirrors.bclinux.org/bclinux/el7.2/updates/x86_64</w:t>
      </w:r>
    </w:p>
    <w:p w14:paraId="54D0B68D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8E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8F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[extras] </w:t>
      </w:r>
    </w:p>
    <w:p w14:paraId="54D0B690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name=BCLinux-el7.2-Extras </w:t>
      </w:r>
    </w:p>
    <w:p w14:paraId="54D0B691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baseurl=http://mirrors.bclinux.org/bclinux/el7.2/extras/x86_64</w:t>
      </w:r>
    </w:p>
    <w:p w14:paraId="54D0B692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93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94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[base-source]</w:t>
      </w:r>
    </w:p>
    <w:p w14:paraId="54D0B695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name=BCLinux-el7.2-Base Sources</w:t>
      </w:r>
    </w:p>
    <w:p w14:paraId="54D0B696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baseurl=http://mirrors.bclinux.org/bclinux/el7.2/os/Source/</w:t>
      </w:r>
    </w:p>
    <w:p w14:paraId="54D0B697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98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99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[updates-source]</w:t>
      </w:r>
    </w:p>
    <w:p w14:paraId="54D0B69A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name=BCLinux-el7.2-Updates Sources</w:t>
      </w:r>
    </w:p>
    <w:p w14:paraId="54D0B69B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baseurl=http://mirrors.bclinux.org/bclinux/el7.2/updates/Source/</w:t>
      </w:r>
    </w:p>
    <w:p w14:paraId="54D0B69C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9D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9E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[el7.2-source]</w:t>
      </w:r>
    </w:p>
    <w:p w14:paraId="54D0B69F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name=BCLinux-el7.2-Extras Sources</w:t>
      </w:r>
    </w:p>
    <w:p w14:paraId="54D0B6A0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baseurl=http://mirrors.bclinux.org/bclinux/el7.2/extras/Source/</w:t>
      </w:r>
    </w:p>
    <w:p w14:paraId="54D0B6A1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A2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A3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[kernel] </w:t>
      </w:r>
    </w:p>
    <w:p w14:paraId="54D0B6A4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name=BCLinux-el7.2-Kernel</w:t>
      </w:r>
    </w:p>
    <w:p w14:paraId="54D0B6A5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baseurl=http://mirrors.bclinux.org/bclinux/el7.2/kernel/x86_64</w:t>
      </w:r>
    </w:p>
    <w:p w14:paraId="54D0B6A6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A7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A8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[product] </w:t>
      </w:r>
    </w:p>
    <w:p w14:paraId="54D0B6A9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name=BCLinux-el7.2-Product</w:t>
      </w:r>
    </w:p>
    <w:p w14:paraId="54D0B6AA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baseurl=http://mirrors.bclinux.org/bclinux/el7.2/product/x86_64</w:t>
      </w:r>
    </w:p>
    <w:p w14:paraId="54D0B6AB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AC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AD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[kernel-source] </w:t>
      </w:r>
    </w:p>
    <w:p w14:paraId="54D0B6AE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name=BCLinux-el7.2-Kernel Sources</w:t>
      </w:r>
    </w:p>
    <w:p w14:paraId="54D0B6AF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baseurl=http://mirrors.bclinux.org/bclinux/el7.2/kernel/Source/</w:t>
      </w:r>
    </w:p>
    <w:p w14:paraId="54D0B6B0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B1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B2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 xml:space="preserve">[product-source] </w:t>
      </w:r>
    </w:p>
    <w:p w14:paraId="54D0B6B3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name=BCLinux-el7.2-Product Sources</w:t>
      </w:r>
    </w:p>
    <w:p w14:paraId="54D0B6B4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baseurl=http://mirrors.bclinux.org/bclinux/el7.2/product/Source/</w:t>
      </w:r>
    </w:p>
    <w:p w14:paraId="54D0B6B5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enabled=1</w:t>
      </w:r>
    </w:p>
    <w:p w14:paraId="54D0B6B6" w14:textId="77777777" w:rsidR="004C7B9B" w:rsidRDefault="00623D57">
      <w:pPr>
        <w:pStyle w:val="a5"/>
        <w:ind w:left="567"/>
        <w:rPr>
          <w:i/>
          <w:iCs/>
        </w:rPr>
      </w:pPr>
      <w:r>
        <w:rPr>
          <w:i/>
          <w:iCs/>
        </w:rPr>
        <w:t>gpgcheck=0</w:t>
      </w:r>
    </w:p>
    <w:p w14:paraId="54D0B6B7" w14:textId="77777777" w:rsidR="004C7B9B" w:rsidRDefault="00623D57">
      <w:pPr>
        <w:pStyle w:val="a5"/>
        <w:numPr>
          <w:ilvl w:val="0"/>
          <w:numId w:val="6"/>
        </w:numPr>
        <w:rPr>
          <w:i/>
          <w:iCs/>
          <w:lang w:val="zh-TW" w:eastAsia="zh-TW"/>
        </w:rPr>
      </w:pPr>
      <w:r>
        <w:rPr>
          <w:lang w:val="zh-TW" w:eastAsia="zh-TW"/>
        </w:rPr>
        <w:t>在</w:t>
      </w:r>
      <w:r>
        <w:t>hosts</w:t>
      </w:r>
      <w:r>
        <w:rPr>
          <w:lang w:val="zh-TW" w:eastAsia="zh-TW"/>
        </w:rPr>
        <w:t>中，加入</w:t>
      </w:r>
      <w:r>
        <w:t>bclinux</w:t>
      </w:r>
      <w:r>
        <w:rPr>
          <w:lang w:val="zh-TW" w:eastAsia="zh-TW"/>
        </w:rPr>
        <w:t>地址，例如对公有云四期南方基地，加入如下记录：</w:t>
      </w:r>
    </w:p>
    <w:p w14:paraId="54D0B6B8" w14:textId="77777777" w:rsidR="004C7B9B" w:rsidRDefault="00623D57">
      <w:pPr>
        <w:pStyle w:val="a5"/>
        <w:ind w:left="840" w:firstLine="0"/>
      </w:pPr>
      <w:r>
        <w:t># vim /etc/hosts</w:t>
      </w:r>
    </w:p>
    <w:p w14:paraId="54D0B6B9" w14:textId="77777777" w:rsidR="004C7B9B" w:rsidRDefault="00623D57">
      <w:pPr>
        <w:pStyle w:val="a5"/>
        <w:ind w:left="840" w:firstLine="0"/>
        <w:rPr>
          <w:i/>
          <w:iCs/>
        </w:rPr>
      </w:pPr>
      <w:r>
        <w:t xml:space="preserve"># </w:t>
      </w:r>
      <w:r>
        <w:rPr>
          <w:lang w:val="zh-TW" w:eastAsia="zh-TW"/>
        </w:rPr>
        <w:t>添加</w:t>
      </w:r>
      <w:r>
        <w:t xml:space="preserve"> 172.16.216.201 mirrors.bclinux.org</w:t>
      </w:r>
      <w:r>
        <w:rPr>
          <w:i/>
          <w:iCs/>
        </w:rPr>
        <w:t xml:space="preserve"> </w:t>
      </w:r>
    </w:p>
    <w:p w14:paraId="54D0B6BA" w14:textId="77777777" w:rsidR="004C7B9B" w:rsidRDefault="00623D57">
      <w:pPr>
        <w:pStyle w:val="30"/>
        <w:numPr>
          <w:ilvl w:val="1"/>
          <w:numId w:val="7"/>
        </w:numPr>
      </w:pPr>
      <w:r>
        <w:lastRenderedPageBreak/>
        <w:t>NTP</w:t>
      </w:r>
      <w:r>
        <w:rPr>
          <w:lang w:val="zh-TW" w:eastAsia="zh-TW"/>
        </w:rPr>
        <w:t>配置</w:t>
      </w:r>
    </w:p>
    <w:p w14:paraId="54D0B6BB" w14:textId="77777777" w:rsidR="004C7B9B" w:rsidRDefault="00623D57">
      <w:pPr>
        <w:pStyle w:val="a5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NTP</w:t>
      </w:r>
      <w:r>
        <w:rPr>
          <w:lang w:val="zh-TW" w:eastAsia="zh-TW"/>
        </w:rPr>
        <w:t>服务，同步系统时间，并写入硬件时钟。</w:t>
      </w:r>
    </w:p>
    <w:p w14:paraId="54D0B6BC" w14:textId="77777777" w:rsidR="004C7B9B" w:rsidRDefault="00623D57">
      <w:pPr>
        <w:pStyle w:val="a5"/>
        <w:numPr>
          <w:ilvl w:val="0"/>
          <w:numId w:val="9"/>
        </w:numPr>
        <w:rPr>
          <w:lang w:val="zh-TW" w:eastAsia="zh-TW"/>
        </w:rPr>
      </w:pPr>
      <w:r>
        <w:rPr>
          <w:lang w:val="zh-TW" w:eastAsia="zh-TW"/>
        </w:rPr>
        <w:t>对公有云四期环境，修改</w:t>
      </w:r>
      <w:r>
        <w:t>/etc/ntp.conf</w:t>
      </w:r>
      <w:r>
        <w:rPr>
          <w:lang w:val="zh-TW" w:eastAsia="zh-TW"/>
        </w:rPr>
        <w:t>为如下：</w:t>
      </w:r>
    </w:p>
    <w:p w14:paraId="54D0B6BD" w14:textId="77777777" w:rsidR="004C7B9B" w:rsidRDefault="004C7B9B">
      <w:pPr>
        <w:ind w:firstLine="420"/>
      </w:pPr>
    </w:p>
    <w:p w14:paraId="54D0B6BE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driftfile /var/lib/ntp/drift</w:t>
      </w:r>
    </w:p>
    <w:p w14:paraId="54D0B6BF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restrict default nomodify notrap nopeer noquery</w:t>
      </w:r>
    </w:p>
    <w:p w14:paraId="54D0B6C0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 xml:space="preserve">restrict 127.0.0.1 </w:t>
      </w:r>
    </w:p>
    <w:p w14:paraId="54D0B6C1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restrict ::1</w:t>
      </w:r>
    </w:p>
    <w:p w14:paraId="54D0B6C2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includefile /etc/ntp/crypto/pw</w:t>
      </w:r>
    </w:p>
    <w:p w14:paraId="54D0B6C3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keys /etc/ntp/keys</w:t>
      </w:r>
    </w:p>
    <w:p w14:paraId="54D0B6C4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disable monitor</w:t>
      </w:r>
    </w:p>
    <w:p w14:paraId="54D0B6C5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server 172.16.224.1 iburst prefer</w:t>
      </w:r>
    </w:p>
    <w:p w14:paraId="54D0B6C6" w14:textId="77777777" w:rsidR="004C7B9B" w:rsidRDefault="00623D57">
      <w:pPr>
        <w:ind w:left="210" w:firstLine="420"/>
        <w:rPr>
          <w:i/>
          <w:iCs/>
        </w:rPr>
      </w:pPr>
      <w:r>
        <w:rPr>
          <w:i/>
          <w:iCs/>
        </w:rPr>
        <w:t>server 172.16.224.2</w:t>
      </w:r>
    </w:p>
    <w:p w14:paraId="54D0B6C7" w14:textId="77777777" w:rsidR="004C7B9B" w:rsidRDefault="004C7B9B">
      <w:pPr>
        <w:ind w:firstLine="420"/>
      </w:pPr>
    </w:p>
    <w:p w14:paraId="54D0B6C8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强制刷新时间</w:t>
      </w:r>
    </w:p>
    <w:p w14:paraId="54D0B6C9" w14:textId="77777777" w:rsidR="004C7B9B" w:rsidRDefault="00623D57">
      <w:pPr>
        <w:pStyle w:val="a5"/>
        <w:ind w:left="840" w:firstLine="0"/>
      </w:pPr>
      <w:r>
        <w:t># service ntpd stop</w:t>
      </w:r>
    </w:p>
    <w:p w14:paraId="54D0B6CA" w14:textId="77777777" w:rsidR="004C7B9B" w:rsidRDefault="00623D57">
      <w:pPr>
        <w:pStyle w:val="a5"/>
        <w:ind w:left="840" w:firstLine="0"/>
        <w:rPr>
          <w:i/>
          <w:iCs/>
        </w:rPr>
      </w:pPr>
      <w:r>
        <w:t xml:space="preserve"># ntpdate </w:t>
      </w:r>
      <w:r>
        <w:rPr>
          <w:i/>
          <w:iCs/>
        </w:rPr>
        <w:t>172.16.224.1</w:t>
      </w:r>
    </w:p>
    <w:p w14:paraId="54D0B6CB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将系统时间写入硬件</w:t>
      </w:r>
    </w:p>
    <w:p w14:paraId="54D0B6CC" w14:textId="77777777" w:rsidR="004C7B9B" w:rsidRDefault="00623D57">
      <w:pPr>
        <w:pStyle w:val="a5"/>
        <w:ind w:left="840" w:firstLine="0"/>
      </w:pPr>
      <w:r>
        <w:t># hwclock --systohc</w:t>
      </w:r>
    </w:p>
    <w:p w14:paraId="54D0B6CD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重启</w:t>
      </w:r>
      <w:r>
        <w:t>NTP</w:t>
      </w:r>
      <w:r>
        <w:rPr>
          <w:lang w:val="zh-TW" w:eastAsia="zh-TW"/>
        </w:rPr>
        <w:t>服务</w:t>
      </w:r>
    </w:p>
    <w:p w14:paraId="54D0B6CE" w14:textId="77777777" w:rsidR="004C7B9B" w:rsidRDefault="00623D57">
      <w:pPr>
        <w:pStyle w:val="a5"/>
        <w:ind w:left="840" w:firstLine="0"/>
      </w:pPr>
      <w:r>
        <w:t># sevice ntpd restart</w:t>
      </w:r>
    </w:p>
    <w:p w14:paraId="54D0B6CF" w14:textId="77777777" w:rsidR="004C7B9B" w:rsidRDefault="00623D57">
      <w:pPr>
        <w:pStyle w:val="30"/>
        <w:numPr>
          <w:ilvl w:val="1"/>
          <w:numId w:val="12"/>
        </w:numPr>
      </w:pPr>
      <w:r>
        <w:t>SSH</w:t>
      </w:r>
      <w:r>
        <w:rPr>
          <w:lang w:val="zh-TW" w:eastAsia="zh-TW"/>
        </w:rPr>
        <w:t>互信配置</w:t>
      </w:r>
    </w:p>
    <w:p w14:paraId="54D0B6D0" w14:textId="77777777" w:rsidR="004C7B9B" w:rsidRDefault="00623D57">
      <w:pPr>
        <w:ind w:left="420"/>
      </w:pPr>
      <w:r>
        <w:rPr>
          <w:lang w:val="zh-TW" w:eastAsia="zh-TW"/>
        </w:rPr>
        <w:t>配置</w:t>
      </w:r>
      <w:r>
        <w:t>ROOT</w:t>
      </w:r>
      <w:r>
        <w:rPr>
          <w:lang w:val="zh-TW" w:eastAsia="zh-TW"/>
        </w:rPr>
        <w:t>用户互信。</w:t>
      </w:r>
    </w:p>
    <w:p w14:paraId="54D0B6D1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对新加入的节点，可以通过</w:t>
      </w:r>
      <w:r>
        <w:t xml:space="preserve"># scp –r </w:t>
      </w:r>
      <w:r>
        <w:rPr>
          <w:lang w:val="zh-TW" w:eastAsia="zh-TW"/>
        </w:rPr>
        <w:t>已有节点</w:t>
      </w:r>
      <w:r>
        <w:t xml:space="preserve">IP:/root/.ssh/ /root/ </w:t>
      </w:r>
      <w:r>
        <w:rPr>
          <w:lang w:val="zh-TW" w:eastAsia="zh-TW"/>
        </w:rPr>
        <w:t>做互信，</w:t>
      </w:r>
    </w:p>
    <w:p w14:paraId="54D0B6D2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对全新的集群，第一个节点可以通过</w:t>
      </w:r>
    </w:p>
    <w:p w14:paraId="54D0B6D3" w14:textId="77777777" w:rsidR="004C7B9B" w:rsidRDefault="00623D57">
      <w:pPr>
        <w:pStyle w:val="a5"/>
        <w:ind w:left="840" w:firstLine="0"/>
      </w:pPr>
      <w:r>
        <w:t xml:space="preserve"># ssh-keygen </w:t>
      </w:r>
    </w:p>
    <w:p w14:paraId="54D0B6D4" w14:textId="77777777" w:rsidR="004C7B9B" w:rsidRDefault="00623D57">
      <w:pPr>
        <w:pStyle w:val="a5"/>
        <w:ind w:left="840" w:firstLine="0"/>
      </w:pPr>
      <w:r>
        <w:t xml:space="preserve"># </w:t>
      </w:r>
      <w:commentRangeStart w:id="0"/>
      <w:r>
        <w:t>echo</w:t>
      </w:r>
      <w:commentRangeEnd w:id="0"/>
      <w:r w:rsidR="007C2FBF">
        <w:rPr>
          <w:rStyle w:val="a9"/>
        </w:rPr>
        <w:commentReference w:id="0"/>
      </w:r>
      <w:r>
        <w:t xml:space="preserve"> /root/.ssh/id_rsa.pub &gt;&gt; /root/.ssh/authorized_keys</w:t>
      </w:r>
    </w:p>
    <w:p w14:paraId="54D0B6D5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配置完成后，可以通过</w:t>
      </w:r>
      <w:r>
        <w:t xml:space="preserve"> # ssh localhost </w:t>
      </w:r>
      <w:r>
        <w:rPr>
          <w:lang w:val="zh-TW" w:eastAsia="zh-TW"/>
        </w:rPr>
        <w:t>验证</w:t>
      </w:r>
      <w:commentRangeStart w:id="1"/>
      <w:r>
        <w:rPr>
          <w:lang w:val="zh-TW" w:eastAsia="zh-TW"/>
        </w:rPr>
        <w:t>是否配置成功</w:t>
      </w:r>
      <w:commentRangeEnd w:id="1"/>
      <w:r w:rsidR="007C2FBF">
        <w:rPr>
          <w:rStyle w:val="a9"/>
        </w:rPr>
        <w:commentReference w:id="1"/>
      </w:r>
      <w:r>
        <w:rPr>
          <w:lang w:val="zh-TW" w:eastAsia="zh-TW"/>
        </w:rPr>
        <w:t>。</w:t>
      </w:r>
    </w:p>
    <w:p w14:paraId="54D0B6D6" w14:textId="77777777" w:rsidR="004C7B9B" w:rsidRDefault="00623D57">
      <w:pPr>
        <w:pStyle w:val="30"/>
        <w:numPr>
          <w:ilvl w:val="1"/>
          <w:numId w:val="13"/>
        </w:numPr>
      </w:pPr>
      <w:r>
        <w:t>iptables</w:t>
      </w:r>
      <w:r>
        <w:rPr>
          <w:lang w:val="zh-TW" w:eastAsia="zh-TW"/>
        </w:rPr>
        <w:t>配置</w:t>
      </w:r>
    </w:p>
    <w:p w14:paraId="54D0B6D7" w14:textId="77777777" w:rsidR="004C7B9B" w:rsidRDefault="00623D57">
      <w:pPr>
        <w:pStyle w:val="a5"/>
        <w:numPr>
          <w:ilvl w:val="0"/>
          <w:numId w:val="11"/>
        </w:numPr>
      </w:pPr>
      <w:r>
        <w:t>BC-Linux7.1</w:t>
      </w:r>
      <w:r>
        <w:rPr>
          <w:lang w:val="zh-TW" w:eastAsia="zh-TW"/>
        </w:rPr>
        <w:t>默认没有安装</w:t>
      </w:r>
      <w:r>
        <w:t>iptables</w:t>
      </w:r>
      <w:r>
        <w:rPr>
          <w:lang w:val="zh-TW" w:eastAsia="zh-TW"/>
        </w:rPr>
        <w:t>，首先安装</w:t>
      </w:r>
      <w:r>
        <w:t>iptables</w:t>
      </w:r>
      <w:r>
        <w:rPr>
          <w:lang w:val="zh-TW" w:eastAsia="zh-TW"/>
        </w:rPr>
        <w:t>服务。</w:t>
      </w:r>
    </w:p>
    <w:p w14:paraId="54D0B6D8" w14:textId="77777777" w:rsidR="004C7B9B" w:rsidRDefault="00623D57">
      <w:pPr>
        <w:pStyle w:val="a5"/>
        <w:ind w:left="840" w:firstLine="0"/>
      </w:pPr>
      <w:r>
        <w:t># yum install iptables*</w:t>
      </w:r>
    </w:p>
    <w:p w14:paraId="54D0B6D9" w14:textId="77777777" w:rsidR="004C7B9B" w:rsidRDefault="00623D57">
      <w:pPr>
        <w:pStyle w:val="a5"/>
        <w:ind w:left="840" w:firstLine="0"/>
      </w:pPr>
      <w:r>
        <w:t># systemctl enable iptables</w:t>
      </w:r>
    </w:p>
    <w:p w14:paraId="54D0B6DA" w14:textId="77777777" w:rsidR="004C7B9B" w:rsidRDefault="00623D57">
      <w:pPr>
        <w:pStyle w:val="a5"/>
        <w:ind w:left="840" w:firstLine="0"/>
      </w:pPr>
      <w:r>
        <w:t># systemctl start iptables</w:t>
      </w:r>
    </w:p>
    <w:p w14:paraId="54D0B6DB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commentRangeStart w:id="2"/>
      <w:r>
        <w:rPr>
          <w:lang w:val="zh-TW" w:eastAsia="zh-TW"/>
        </w:rPr>
        <w:t>停止</w:t>
      </w:r>
      <w:r>
        <w:t>firewalld</w:t>
      </w:r>
      <w:r>
        <w:rPr>
          <w:lang w:val="zh-TW" w:eastAsia="zh-TW"/>
        </w:rPr>
        <w:t>服务</w:t>
      </w:r>
    </w:p>
    <w:p w14:paraId="54D0B6DC" w14:textId="77777777" w:rsidR="004C7B9B" w:rsidRDefault="00623D57">
      <w:pPr>
        <w:pStyle w:val="a5"/>
        <w:ind w:left="840" w:firstLine="0"/>
      </w:pPr>
      <w:r>
        <w:t>systemctl stop firewalld</w:t>
      </w:r>
    </w:p>
    <w:p w14:paraId="54D0B6DD" w14:textId="77777777" w:rsidR="004C7B9B" w:rsidRDefault="00623D57">
      <w:pPr>
        <w:pStyle w:val="a5"/>
        <w:ind w:left="840" w:firstLine="0"/>
      </w:pPr>
      <w:r>
        <w:t>systemctl disable firewalld</w:t>
      </w:r>
      <w:commentRangeEnd w:id="2"/>
      <w:r w:rsidR="007C2FBF">
        <w:rPr>
          <w:rStyle w:val="a9"/>
        </w:rPr>
        <w:commentReference w:id="2"/>
      </w:r>
    </w:p>
    <w:p w14:paraId="54D0B6DE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控制节点的</w:t>
      </w:r>
      <w:r>
        <w:t>Iptables</w:t>
      </w:r>
      <w:r>
        <w:rPr>
          <w:lang w:val="zh-TW" w:eastAsia="zh-TW"/>
        </w:rPr>
        <w:t>配置如下（</w:t>
      </w:r>
      <w:r>
        <w:t>/etc/sysconfig/iptables</w:t>
      </w:r>
      <w:r>
        <w:rPr>
          <w:lang w:val="zh-TW" w:eastAsia="zh-TW"/>
        </w:rPr>
        <w:t>）</w:t>
      </w:r>
    </w:p>
    <w:p w14:paraId="54D0B6DF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-m state --state RELATED,ESTABLISHED -j ACCEPT</w:t>
      </w:r>
    </w:p>
    <w:p w14:paraId="54D0B6E0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icmp -j ACCEPT</w:t>
      </w:r>
    </w:p>
    <w:p w14:paraId="54D0B6E1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state --state NEW -m tcp --dport 22 -j ACCEPT</w:t>
      </w:r>
    </w:p>
    <w:p w14:paraId="54D0B6E2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multiport --dports 4505,4506 -m comment --comment saltsack -j ACCEPT</w:t>
      </w:r>
    </w:p>
    <w:p w14:paraId="54D0B6E3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multiport --dports 3306,4567,4444 -m comment --comment rdb -j ACCEPT</w:t>
      </w:r>
    </w:p>
    <w:p w14:paraId="54D0B6E4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3306 -m comment --comment mysql -j ACCEPT</w:t>
      </w:r>
    </w:p>
    <w:p w14:paraId="54D0B6E5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lastRenderedPageBreak/>
        <w:t>-A INPUT -p tcp -m tcp --dport 4369 -m comment --comment "rabbitmq cluster" -j ACCEPT</w:t>
      </w:r>
    </w:p>
    <w:p w14:paraId="54D0B6E6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5000 -m comment --comment "keystone internal api" -j ACCEPT</w:t>
      </w:r>
    </w:p>
    <w:p w14:paraId="54D0B6E7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5672 -m comment --comment rabbitmq -j ACCEPT</w:t>
      </w:r>
    </w:p>
    <w:p w14:paraId="54D0B6E8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35357 -m comment --comment "keystone admin api" -j ACCEPT</w:t>
      </w:r>
    </w:p>
    <w:p w14:paraId="54D0B6E9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9292 -m comment --comment "glance api" -j ACCEPT</w:t>
      </w:r>
    </w:p>
    <w:p w14:paraId="54D0B6EA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9191 -m comment --comment "glance registry" -j ACCEPT</w:t>
      </w:r>
    </w:p>
    <w:p w14:paraId="54D0B6EB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8773 -m comment --comment "ec2 api" -j ACCEPT</w:t>
      </w:r>
    </w:p>
    <w:p w14:paraId="54D0B6EC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8774 -m comment --comment "nova api" -j ACCEPT</w:t>
      </w:r>
    </w:p>
    <w:p w14:paraId="54D0B6ED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8775 -m comment --comment "nova metadata" -j ACCEPT</w:t>
      </w:r>
    </w:p>
    <w:p w14:paraId="54D0B6EE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8776 -m comment --comment cinder-api -j ACCEPT</w:t>
      </w:r>
    </w:p>
    <w:p w14:paraId="54D0B6EF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4952 -m comment --comment ceilometer-collector -j ACCEPT</w:t>
      </w:r>
    </w:p>
    <w:p w14:paraId="54D0B6F0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udp -m udp --dport 4952 -m comment --comment ceilometer-collector -j ACCEPT</w:t>
      </w:r>
    </w:p>
    <w:p w14:paraId="54D0B6F1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8041 -m comment --comment gnocchi-api -j ACCEPT</w:t>
      </w:r>
    </w:p>
    <w:p w14:paraId="54D0B6F2" w14:textId="6EFA8E4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multiport --dports 8083,8086,8088</w:t>
      </w:r>
      <w:r w:rsidR="00846FB4">
        <w:rPr>
          <w:rFonts w:eastAsiaTheme="minorEastAsia" w:hint="eastAsia"/>
          <w:i/>
          <w:iCs/>
        </w:rPr>
        <w:t>,8091</w:t>
      </w:r>
      <w:r>
        <w:rPr>
          <w:i/>
          <w:iCs/>
        </w:rPr>
        <w:t xml:space="preserve"> -m comment --comment influxdb -j ACCEPT</w:t>
      </w:r>
    </w:p>
    <w:p w14:paraId="54D0B6F3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8778 -m comment --comment senlin-api -j ACCEPT</w:t>
      </w:r>
    </w:p>
    <w:p w14:paraId="54D0B6F4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8777 -m comment --comment ceilometer-api -j ACCEPT</w:t>
      </w:r>
    </w:p>
    <w:p w14:paraId="54D0B6F5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9696 -m comment --comment "neutron server" -j ACCEPT</w:t>
      </w:r>
    </w:p>
    <w:p w14:paraId="54D0B6F6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6080 -m comment --comment vncproxy -j ACCEPT</w:t>
      </w:r>
    </w:p>
    <w:p w14:paraId="54D0B6F7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8088 -m comment --comment "bcec portal" -j ACCEPT</w:t>
      </w:r>
    </w:p>
    <w:p w14:paraId="54D0B6F8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10000 -m comment --comment "haproxy monitor" -j ACCEPT</w:t>
      </w:r>
    </w:p>
    <w:p w14:paraId="54D0B6F9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6379 -m comment --comment redis -j ACCEPT</w:t>
      </w:r>
    </w:p>
    <w:p w14:paraId="54D0B6FA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15672 -m comment --comment "rabbitmq monitor" -j ACCEPT</w:t>
      </w:r>
    </w:p>
    <w:p w14:paraId="54D0B6FB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INPUT -p tcp -m tcp --dport 25672 -m comment --comment "rabbitmq monitor" -j ACCEPT</w:t>
      </w:r>
    </w:p>
    <w:p w14:paraId="54D0B6FC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-A OUTPUT -o virbr0 -p udp -m udp --dport 68 -j ACCEPT</w:t>
      </w:r>
    </w:p>
    <w:p w14:paraId="54D0B6FD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 xml:space="preserve">-A INPUT </w:t>
      </w:r>
      <w:r>
        <w:rPr>
          <w:i/>
          <w:iCs/>
          <w:color w:val="FF0000"/>
          <w:u w:color="FF0000"/>
        </w:rPr>
        <w:t>-s 172.16.216.0/24 -p tcp -</w:t>
      </w:r>
      <w:r>
        <w:rPr>
          <w:i/>
          <w:iCs/>
        </w:rPr>
        <w:t xml:space="preserve">m tcp --dport 11211 -j ACCEPT -m comment --comment "memcache"  </w:t>
      </w:r>
      <w:r>
        <w:rPr>
          <w:i/>
          <w:iCs/>
          <w:color w:val="FF0000"/>
          <w:u w:color="FF0000"/>
        </w:rPr>
        <w:t>#</w:t>
      </w:r>
      <w:r>
        <w:rPr>
          <w:i/>
          <w:iCs/>
          <w:color w:val="FF0000"/>
          <w:u w:color="FF0000"/>
          <w:lang w:val="zh-TW" w:eastAsia="zh-TW"/>
        </w:rPr>
        <w:t>安全需要，按实际的</w:t>
      </w:r>
      <w:r>
        <w:rPr>
          <w:i/>
          <w:iCs/>
          <w:color w:val="FF0000"/>
          <w:u w:color="FF0000"/>
        </w:rPr>
        <w:t>memcache</w:t>
      </w:r>
      <w:r>
        <w:rPr>
          <w:i/>
          <w:iCs/>
          <w:color w:val="FF0000"/>
          <w:u w:color="FF0000"/>
          <w:lang w:val="zh-TW" w:eastAsia="zh-TW"/>
        </w:rPr>
        <w:t>访问</w:t>
      </w:r>
      <w:r>
        <w:rPr>
          <w:i/>
          <w:iCs/>
          <w:color w:val="FF0000"/>
          <w:u w:color="FF0000"/>
        </w:rPr>
        <w:t>IP</w:t>
      </w:r>
      <w:r>
        <w:rPr>
          <w:i/>
          <w:iCs/>
          <w:color w:val="FF0000"/>
          <w:u w:color="FF0000"/>
          <w:lang w:val="zh-TW" w:eastAsia="zh-TW"/>
        </w:rPr>
        <w:t>段配置</w:t>
      </w:r>
    </w:p>
    <w:p w14:paraId="54D0B6FE" w14:textId="77777777" w:rsidR="004C7B9B" w:rsidRDefault="00623D57">
      <w:pPr>
        <w:ind w:left="630"/>
      </w:pPr>
      <w:r>
        <w:rPr>
          <w:i/>
          <w:iCs/>
        </w:rPr>
        <w:t>-A INPUT -p tcp --dport 11211 -j DROP</w:t>
      </w:r>
    </w:p>
    <w:p w14:paraId="54D0B6FF" w14:textId="77777777" w:rsidR="004C7B9B" w:rsidRDefault="004C7B9B"/>
    <w:p w14:paraId="54D0B700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计算节点的</w:t>
      </w:r>
      <w:r>
        <w:t>Iptables INPUT</w:t>
      </w:r>
      <w:r>
        <w:rPr>
          <w:lang w:val="zh-TW" w:eastAsia="zh-TW"/>
        </w:rPr>
        <w:t>链中，添加如下配置（</w:t>
      </w:r>
      <w:r>
        <w:t>/etc/sysconfig/iptables</w:t>
      </w:r>
      <w:r>
        <w:rPr>
          <w:lang w:val="zh-TW" w:eastAsia="zh-TW"/>
        </w:rPr>
        <w:t>）</w:t>
      </w:r>
    </w:p>
    <w:p w14:paraId="54D0B701" w14:textId="77777777" w:rsidR="004C7B9B" w:rsidRDefault="00623D57">
      <w:pPr>
        <w:ind w:left="1260"/>
        <w:rPr>
          <w:i/>
          <w:iCs/>
        </w:rPr>
      </w:pPr>
      <w:r>
        <w:rPr>
          <w:i/>
          <w:iCs/>
        </w:rPr>
        <w:t>-A INPUT -m state --state RELATED,ESTABLISHED -j ACCEPT</w:t>
      </w:r>
    </w:p>
    <w:p w14:paraId="54D0B702" w14:textId="77777777" w:rsidR="004C7B9B" w:rsidRDefault="00623D57">
      <w:pPr>
        <w:ind w:left="1260"/>
        <w:rPr>
          <w:i/>
          <w:iCs/>
        </w:rPr>
      </w:pPr>
      <w:r>
        <w:rPr>
          <w:i/>
          <w:iCs/>
        </w:rPr>
        <w:t>-A INPUT -p icmp -j ACCEPT</w:t>
      </w:r>
    </w:p>
    <w:p w14:paraId="54D0B703" w14:textId="77777777" w:rsidR="004C7B9B" w:rsidRDefault="00623D57">
      <w:pPr>
        <w:ind w:left="1260"/>
        <w:rPr>
          <w:i/>
          <w:iCs/>
        </w:rPr>
      </w:pPr>
      <w:r>
        <w:rPr>
          <w:i/>
          <w:iCs/>
        </w:rPr>
        <w:t>-A INPUT -i lo -j ACCEPT</w:t>
      </w:r>
    </w:p>
    <w:p w14:paraId="54D0B704" w14:textId="77777777" w:rsidR="004C7B9B" w:rsidRDefault="00623D57">
      <w:pPr>
        <w:ind w:left="1260"/>
        <w:rPr>
          <w:i/>
          <w:iCs/>
        </w:rPr>
      </w:pPr>
      <w:r>
        <w:rPr>
          <w:i/>
          <w:iCs/>
        </w:rPr>
        <w:t>-A INPUT -p tcp -m state --state NEW -m tcp --dport 22 -j ACCEPT</w:t>
      </w:r>
    </w:p>
    <w:p w14:paraId="54D0B705" w14:textId="77777777" w:rsidR="004C7B9B" w:rsidRDefault="00623D57">
      <w:pPr>
        <w:ind w:left="1260"/>
        <w:rPr>
          <w:i/>
          <w:iCs/>
        </w:rPr>
      </w:pPr>
      <w:r>
        <w:rPr>
          <w:i/>
          <w:iCs/>
        </w:rPr>
        <w:t>-A INPUT -p tcp --dport 16509 -j ACCEPT -m comment --comment "libvirtd"</w:t>
      </w:r>
    </w:p>
    <w:p w14:paraId="54D0B706" w14:textId="77777777" w:rsidR="004C7B9B" w:rsidRDefault="00623D57">
      <w:pPr>
        <w:ind w:left="1260"/>
        <w:rPr>
          <w:i/>
          <w:iCs/>
        </w:rPr>
      </w:pPr>
      <w:r>
        <w:rPr>
          <w:i/>
          <w:iCs/>
        </w:rPr>
        <w:t>-A INPUT -p tcp --dport 5900:6100 -j ACCEPT -m comment --comment "vncproxy"</w:t>
      </w:r>
    </w:p>
    <w:p w14:paraId="54D0B707" w14:textId="77777777" w:rsidR="004C7B9B" w:rsidRDefault="00623D57">
      <w:pPr>
        <w:pStyle w:val="a5"/>
        <w:numPr>
          <w:ilvl w:val="0"/>
          <w:numId w:val="11"/>
        </w:numPr>
        <w:rPr>
          <w:lang w:val="zh-TW" w:eastAsia="zh-TW"/>
        </w:rPr>
      </w:pPr>
      <w:r>
        <w:rPr>
          <w:lang w:val="zh-TW" w:eastAsia="zh-TW"/>
        </w:rPr>
        <w:t>重启</w:t>
      </w:r>
      <w:r>
        <w:t>iptables</w:t>
      </w:r>
      <w:r>
        <w:rPr>
          <w:lang w:val="zh-TW" w:eastAsia="zh-TW"/>
        </w:rPr>
        <w:t>，</w:t>
      </w:r>
      <w:r>
        <w:t># service iptables restart</w:t>
      </w:r>
    </w:p>
    <w:p w14:paraId="54D0B708" w14:textId="77777777" w:rsidR="004C7B9B" w:rsidRDefault="00623D57">
      <w:pPr>
        <w:pStyle w:val="a5"/>
        <w:numPr>
          <w:ilvl w:val="0"/>
          <w:numId w:val="11"/>
        </w:numPr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其他注意选项</w:t>
      </w:r>
    </w:p>
    <w:p w14:paraId="54D0B709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上述参考配置中，端口是向任何源地址开放的，对于安全性要求较高的环境，需要配置放行的原地址，例如对计算节点的</w:t>
      </w:r>
      <w:r>
        <w:t>vnc</w:t>
      </w:r>
      <w:r>
        <w:rPr>
          <w:lang w:val="zh-TW" w:eastAsia="zh-TW"/>
        </w:rPr>
        <w:t>，只需要像</w:t>
      </w:r>
      <w:r>
        <w:t>novncproxy</w:t>
      </w:r>
      <w:r>
        <w:rPr>
          <w:lang w:val="zh-TW" w:eastAsia="zh-TW"/>
        </w:rPr>
        <w:t>地址开放，如：</w:t>
      </w:r>
    </w:p>
    <w:p w14:paraId="54D0B70A" w14:textId="77777777" w:rsidR="004C7B9B" w:rsidRDefault="00623D57">
      <w:pPr>
        <w:ind w:left="420" w:firstLine="420"/>
        <w:rPr>
          <w:i/>
          <w:iCs/>
        </w:rPr>
      </w:pPr>
      <w:r>
        <w:rPr>
          <w:i/>
          <w:iCs/>
        </w:rPr>
        <w:t xml:space="preserve">-A INPUT </w:t>
      </w:r>
      <w:r>
        <w:rPr>
          <w:i/>
          <w:iCs/>
          <w:color w:val="FF0000"/>
          <w:u w:color="FF0000"/>
        </w:rPr>
        <w:t xml:space="preserve">-s NOVNCPORXY_IP </w:t>
      </w:r>
      <w:r>
        <w:rPr>
          <w:i/>
          <w:iCs/>
        </w:rPr>
        <w:t>-p tcp --dport 5900:6100 -j ACCEPT -m comment --comment "vncproxy"</w:t>
      </w:r>
    </w:p>
    <w:p w14:paraId="54D0B70B" w14:textId="77777777" w:rsidR="004C7B9B" w:rsidRDefault="00623D57">
      <w:pPr>
        <w:pStyle w:val="30"/>
        <w:numPr>
          <w:ilvl w:val="1"/>
          <w:numId w:val="14"/>
        </w:numPr>
      </w:pPr>
      <w:r>
        <w:lastRenderedPageBreak/>
        <w:t>Libvirt</w:t>
      </w:r>
      <w:r>
        <w:rPr>
          <w:lang w:val="zh-TW" w:eastAsia="zh-TW"/>
        </w:rPr>
        <w:t>配置</w:t>
      </w:r>
    </w:p>
    <w:p w14:paraId="54D0B70C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所有计算节点需要安装</w:t>
      </w:r>
      <w:r>
        <w:t>qemu-kvm</w:t>
      </w:r>
      <w:r>
        <w:rPr>
          <w:lang w:val="zh-TW" w:eastAsia="zh-TW"/>
        </w:rPr>
        <w:t>、</w:t>
      </w:r>
      <w:r>
        <w:t>libvirt</w:t>
      </w:r>
      <w:r>
        <w:rPr>
          <w:lang w:val="zh-TW" w:eastAsia="zh-TW"/>
        </w:rPr>
        <w:t>。</w:t>
      </w:r>
    </w:p>
    <w:p w14:paraId="54D0B70D" w14:textId="77777777" w:rsidR="004C7B9B" w:rsidRDefault="00623D57">
      <w:pPr>
        <w:ind w:left="420"/>
      </w:pPr>
      <w:r>
        <w:t># yum install sysfsutils qemu* libvirt*</w:t>
      </w:r>
    </w:p>
    <w:p w14:paraId="54D0B70E" w14:textId="77777777" w:rsidR="004C7B9B" w:rsidRDefault="00623D57">
      <w:pPr>
        <w:pStyle w:val="a5"/>
        <w:numPr>
          <w:ilvl w:val="0"/>
          <w:numId w:val="16"/>
        </w:numPr>
      </w:pPr>
      <w:r>
        <w:t>libvirtd.conf</w:t>
      </w:r>
      <w:r>
        <w:rPr>
          <w:lang w:val="zh-TW" w:eastAsia="zh-TW"/>
        </w:rPr>
        <w:t>配置，修改</w:t>
      </w:r>
      <w:r>
        <w:t xml:space="preserve"> /etc/libvirt/libvirtd.conf</w:t>
      </w:r>
    </w:p>
    <w:p w14:paraId="54D0B70F" w14:textId="77777777" w:rsidR="004C7B9B" w:rsidRDefault="004C7B9B">
      <w:pPr>
        <w:ind w:left="420"/>
      </w:pPr>
    </w:p>
    <w:p w14:paraId="54D0B710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listen_tls = 0</w:t>
      </w:r>
    </w:p>
    <w:p w14:paraId="54D0B711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listen_tcp = 1</w:t>
      </w:r>
    </w:p>
    <w:p w14:paraId="54D0B712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tcp_port = "16509"</w:t>
      </w:r>
    </w:p>
    <w:p w14:paraId="54D0B713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listen_addr = "0.0.0.0"</w:t>
      </w:r>
    </w:p>
    <w:p w14:paraId="54D0B714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unix_sock_group = "root"</w:t>
      </w:r>
    </w:p>
    <w:p w14:paraId="54D0B715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unix_sock_rw_perms = "0777"</w:t>
      </w:r>
    </w:p>
    <w:p w14:paraId="54D0B716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auth_unix_ro = "none"</w:t>
      </w:r>
    </w:p>
    <w:p w14:paraId="54D0B717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auth_unix_rw = "none"</w:t>
      </w:r>
    </w:p>
    <w:p w14:paraId="54D0B718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auth_tcp = "none"</w:t>
      </w:r>
    </w:p>
    <w:p w14:paraId="54D0B719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log_filters="2:qemu_monitor_json 2:qemu_driver"</w:t>
      </w:r>
    </w:p>
    <w:p w14:paraId="54D0B71A" w14:textId="77777777" w:rsidR="004C7B9B" w:rsidRDefault="00623D57">
      <w:pPr>
        <w:ind w:left="630"/>
        <w:rPr>
          <w:i/>
          <w:iCs/>
        </w:rPr>
      </w:pPr>
      <w:r>
        <w:rPr>
          <w:i/>
          <w:iCs/>
        </w:rPr>
        <w:t>log_outputs="2:file:/var/log/libvirt/libvirtd.log"</w:t>
      </w:r>
    </w:p>
    <w:p w14:paraId="54D0B71B" w14:textId="77777777" w:rsidR="004C7B9B" w:rsidRDefault="004C7B9B">
      <w:pPr>
        <w:ind w:left="630"/>
        <w:rPr>
          <w:i/>
          <w:iCs/>
        </w:rPr>
      </w:pPr>
    </w:p>
    <w:p w14:paraId="54D0B71C" w14:textId="77777777" w:rsidR="004C7B9B" w:rsidRDefault="00623D57">
      <w:pPr>
        <w:pStyle w:val="a5"/>
        <w:numPr>
          <w:ilvl w:val="0"/>
          <w:numId w:val="16"/>
        </w:numPr>
      </w:pPr>
      <w:r>
        <w:t>libvirtd</w:t>
      </w:r>
      <w:r>
        <w:rPr>
          <w:lang w:val="zh-TW" w:eastAsia="zh-TW"/>
        </w:rPr>
        <w:t>启动参数配置，修改</w:t>
      </w:r>
      <w:r>
        <w:t xml:space="preserve"> /etc/sysconfig/libvirtd</w:t>
      </w:r>
    </w:p>
    <w:p w14:paraId="54D0B71D" w14:textId="77777777" w:rsidR="004C7B9B" w:rsidRDefault="00623D57">
      <w:pPr>
        <w:ind w:left="420" w:firstLine="420"/>
      </w:pPr>
      <w:r>
        <w:t>LIBVIRTD_ARGS="--listen"</w:t>
      </w:r>
    </w:p>
    <w:p w14:paraId="54D0B71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重启</w:t>
      </w:r>
      <w:r>
        <w:t>libvirtd</w:t>
      </w:r>
    </w:p>
    <w:p w14:paraId="54D0B71F" w14:textId="77777777" w:rsidR="004C7B9B" w:rsidRDefault="00623D57">
      <w:pPr>
        <w:pStyle w:val="a5"/>
        <w:ind w:left="840" w:firstLine="0"/>
      </w:pPr>
      <w:r>
        <w:t># service libvirtd restart</w:t>
      </w:r>
    </w:p>
    <w:p w14:paraId="54D0B720" w14:textId="77777777" w:rsidR="004C7B9B" w:rsidRDefault="00623D57">
      <w:pPr>
        <w:pStyle w:val="30"/>
        <w:numPr>
          <w:ilvl w:val="1"/>
          <w:numId w:val="17"/>
        </w:numPr>
      </w:pPr>
      <w:r>
        <w:t>systemd-journald</w:t>
      </w:r>
      <w:r>
        <w:rPr>
          <w:lang w:val="zh-TW" w:eastAsia="zh-TW"/>
        </w:rPr>
        <w:t>配置</w:t>
      </w:r>
    </w:p>
    <w:p w14:paraId="54D0B721" w14:textId="77777777" w:rsidR="004C7B9B" w:rsidRDefault="00623D57">
      <w:pPr>
        <w:ind w:left="420"/>
      </w:pPr>
      <w:r>
        <w:t xml:space="preserve">BC-Linux 7.1 </w:t>
      </w:r>
      <w:r>
        <w:rPr>
          <w:lang w:val="zh-TW" w:eastAsia="zh-TW"/>
        </w:rPr>
        <w:t>默认情况下，将系统日志保存在内存中，我们需要将日志保存到磁盘上。</w:t>
      </w:r>
    </w:p>
    <w:p w14:paraId="54D0B722" w14:textId="77777777" w:rsidR="004C7B9B" w:rsidRDefault="004C7B9B"/>
    <w:p w14:paraId="54D0B723" w14:textId="77777777" w:rsidR="004C7B9B" w:rsidRDefault="00623D57">
      <w:pPr>
        <w:ind w:left="420"/>
      </w:pPr>
      <w:r>
        <w:t># mkdir -p /var/log/journal</w:t>
      </w:r>
    </w:p>
    <w:p w14:paraId="54D0B724" w14:textId="77777777" w:rsidR="004C7B9B" w:rsidRDefault="00623D57">
      <w:pPr>
        <w:ind w:left="420"/>
      </w:pPr>
      <w:r>
        <w:t># systemctl restart systemd-journald</w:t>
      </w:r>
    </w:p>
    <w:p w14:paraId="54D0B725" w14:textId="77777777" w:rsidR="004C7B9B" w:rsidRDefault="00623D57">
      <w:pPr>
        <w:pStyle w:val="30"/>
        <w:numPr>
          <w:ilvl w:val="1"/>
          <w:numId w:val="2"/>
        </w:numPr>
      </w:pPr>
      <w:r>
        <w:t>selinux</w:t>
      </w:r>
      <w:r>
        <w:rPr>
          <w:lang w:val="zh-TW" w:eastAsia="zh-TW"/>
        </w:rPr>
        <w:t>配置</w:t>
      </w:r>
    </w:p>
    <w:p w14:paraId="54D0B726" w14:textId="77777777" w:rsidR="004C7B9B" w:rsidRDefault="00623D57">
      <w:pPr>
        <w:ind w:left="420"/>
      </w:pPr>
      <w:r>
        <w:rPr>
          <w:lang w:val="zh-TW" w:eastAsia="zh-TW"/>
        </w:rPr>
        <w:t>需要关闭</w:t>
      </w:r>
      <w:r>
        <w:t>Selinux, # setenforce 0</w:t>
      </w:r>
    </w:p>
    <w:p w14:paraId="54D0B727" w14:textId="77777777" w:rsidR="004C7B9B" w:rsidRDefault="00623D57">
      <w:pPr>
        <w:pStyle w:val="30"/>
        <w:numPr>
          <w:ilvl w:val="1"/>
          <w:numId w:val="2"/>
        </w:numPr>
      </w:pPr>
      <w:r>
        <w:t>sysctl</w:t>
      </w:r>
      <w:r>
        <w:rPr>
          <w:lang w:val="zh-TW" w:eastAsia="zh-TW"/>
        </w:rPr>
        <w:t>配置</w:t>
      </w:r>
    </w:p>
    <w:p w14:paraId="54D0B728" w14:textId="77777777" w:rsidR="004C7B9B" w:rsidRDefault="00623D57">
      <w:pPr>
        <w:ind w:left="420"/>
      </w:pPr>
      <w:r>
        <w:rPr>
          <w:lang w:val="zh-TW" w:eastAsia="zh-TW"/>
        </w:rPr>
        <w:t>编辑</w:t>
      </w:r>
      <w:r>
        <w:t xml:space="preserve"> /etc/sysctl.conf</w:t>
      </w:r>
      <w:r>
        <w:rPr>
          <w:lang w:val="zh-TW" w:eastAsia="zh-TW"/>
        </w:rPr>
        <w:t>，添加：</w:t>
      </w:r>
    </w:p>
    <w:p w14:paraId="54D0B729" w14:textId="77777777" w:rsidR="004C7B9B" w:rsidRDefault="00623D57">
      <w:pPr>
        <w:ind w:left="420"/>
      </w:pPr>
      <w:r>
        <w:t>net.bridge.bridge-nf-call-iptables = 1</w:t>
      </w:r>
    </w:p>
    <w:p w14:paraId="54D0B72A" w14:textId="77777777" w:rsidR="004C7B9B" w:rsidRDefault="00623D57">
      <w:pPr>
        <w:ind w:firstLine="420"/>
      </w:pPr>
      <w:r>
        <w:t>net.ipv4.ip_nonlocal_bind=1</w:t>
      </w:r>
    </w:p>
    <w:p w14:paraId="54D0B72B" w14:textId="77777777" w:rsidR="004C7B9B" w:rsidRDefault="00623D57">
      <w:pPr>
        <w:ind w:firstLine="420"/>
      </w:pPr>
      <w:r>
        <w:t>net.nf_conntrack_max=1048576</w:t>
      </w:r>
    </w:p>
    <w:p w14:paraId="54D0B72C" w14:textId="77777777" w:rsidR="004C7B9B" w:rsidRDefault="00623D57">
      <w:pPr>
        <w:ind w:firstLine="420"/>
      </w:pPr>
      <w:r>
        <w:t>net.ipv4.tcp_keepalive_intvl=3</w:t>
      </w:r>
    </w:p>
    <w:p w14:paraId="54D0B72D" w14:textId="77777777" w:rsidR="004C7B9B" w:rsidRDefault="00623D57">
      <w:pPr>
        <w:ind w:firstLine="420"/>
      </w:pPr>
      <w:r>
        <w:t>net.ipv4.tcp_keepalive_time=30</w:t>
      </w:r>
    </w:p>
    <w:p w14:paraId="54D0B72E" w14:textId="77777777" w:rsidR="004C7B9B" w:rsidRDefault="00623D57">
      <w:pPr>
        <w:ind w:firstLine="420"/>
      </w:pPr>
      <w:r>
        <w:t>net.ipv4.tcp_keepalive_probes=8</w:t>
      </w:r>
    </w:p>
    <w:p w14:paraId="54D0B72F" w14:textId="77777777" w:rsidR="004C7B9B" w:rsidRDefault="00623D57">
      <w:pPr>
        <w:ind w:firstLine="420"/>
      </w:pPr>
      <w:r>
        <w:t>net.ipv4.tcp_retries2=5</w:t>
      </w:r>
    </w:p>
    <w:p w14:paraId="54D0B730" w14:textId="77777777" w:rsidR="004C7B9B" w:rsidRDefault="004C7B9B">
      <w:pPr>
        <w:ind w:firstLine="420"/>
      </w:pPr>
    </w:p>
    <w:p w14:paraId="54D0B731" w14:textId="77777777" w:rsidR="004C7B9B" w:rsidRDefault="00623D57">
      <w:pPr>
        <w:ind w:firstLine="420"/>
      </w:pPr>
      <w:r>
        <w:rPr>
          <w:lang w:val="zh-TW" w:eastAsia="zh-TW"/>
        </w:rPr>
        <w:t>保存后，执行</w:t>
      </w:r>
      <w:r>
        <w:t xml:space="preserve"> # sysctl –p</w:t>
      </w:r>
    </w:p>
    <w:p w14:paraId="54D0B732" w14:textId="77777777" w:rsidR="004C7B9B" w:rsidRDefault="00623D57">
      <w:pPr>
        <w:pStyle w:val="30"/>
        <w:numPr>
          <w:ilvl w:val="1"/>
          <w:numId w:val="2"/>
        </w:numPr>
      </w:pPr>
      <w:r>
        <w:t>memcached</w:t>
      </w:r>
      <w:r>
        <w:rPr>
          <w:lang w:val="zh-TW" w:eastAsia="zh-TW"/>
        </w:rPr>
        <w:t>配置</w:t>
      </w:r>
    </w:p>
    <w:p w14:paraId="54D0B733" w14:textId="77777777" w:rsidR="004C7B9B" w:rsidRDefault="00623D57">
      <w:pPr>
        <w:ind w:left="420"/>
      </w:pPr>
      <w:r>
        <w:t>memcached</w:t>
      </w:r>
      <w:r>
        <w:rPr>
          <w:lang w:val="zh-TW" w:eastAsia="zh-TW"/>
        </w:rPr>
        <w:t>一般配置在控制节点，</w:t>
      </w:r>
      <w:r>
        <w:t>openstack</w:t>
      </w:r>
      <w:r>
        <w:rPr>
          <w:lang w:val="zh-TW" w:eastAsia="zh-TW"/>
        </w:rPr>
        <w:t>支持同事使用多个</w:t>
      </w:r>
      <w:r>
        <w:t>memcached server</w:t>
      </w:r>
      <w:r>
        <w:rPr>
          <w:lang w:val="zh-TW" w:eastAsia="zh-TW"/>
        </w:rPr>
        <w:t>。</w:t>
      </w:r>
    </w:p>
    <w:p w14:paraId="54D0B734" w14:textId="77777777" w:rsidR="004C7B9B" w:rsidRDefault="00623D57">
      <w:pPr>
        <w:ind w:left="420"/>
      </w:pPr>
      <w:r>
        <w:t xml:space="preserve"># yum install </w:t>
      </w:r>
      <w:commentRangeStart w:id="3"/>
      <w:r>
        <w:t>memcached</w:t>
      </w:r>
      <w:commentRangeEnd w:id="3"/>
      <w:r w:rsidR="00296796">
        <w:rPr>
          <w:rStyle w:val="a9"/>
        </w:rPr>
        <w:commentReference w:id="3"/>
      </w:r>
    </w:p>
    <w:p w14:paraId="54D0B735" w14:textId="77777777" w:rsidR="004C7B9B" w:rsidRDefault="00623D57">
      <w:pPr>
        <w:ind w:left="420"/>
      </w:pPr>
      <w:r>
        <w:rPr>
          <w:lang w:val="zh-TW" w:eastAsia="zh-TW"/>
        </w:rPr>
        <w:lastRenderedPageBreak/>
        <w:t>编辑</w:t>
      </w:r>
      <w:r>
        <w:t xml:space="preserve"> /etc/sysconfig/memcached</w:t>
      </w:r>
      <w:r>
        <w:rPr>
          <w:lang w:val="zh-TW" w:eastAsia="zh-TW"/>
        </w:rPr>
        <w:t>，添加：</w:t>
      </w:r>
    </w:p>
    <w:p w14:paraId="54D0B736" w14:textId="77777777" w:rsidR="004C7B9B" w:rsidRDefault="00623D57">
      <w:pPr>
        <w:ind w:firstLine="420"/>
      </w:pPr>
      <w:r>
        <w:t>PORT="11211"</w:t>
      </w:r>
    </w:p>
    <w:p w14:paraId="54D0B737" w14:textId="77777777" w:rsidR="004C7B9B" w:rsidRDefault="00623D57">
      <w:pPr>
        <w:ind w:firstLine="420"/>
      </w:pPr>
      <w:r>
        <w:t>USER="memcached"</w:t>
      </w:r>
    </w:p>
    <w:p w14:paraId="54D0B738" w14:textId="77777777" w:rsidR="004C7B9B" w:rsidRDefault="00623D57">
      <w:pPr>
        <w:ind w:firstLine="420"/>
      </w:pPr>
      <w:r>
        <w:t>MAXCONN="65536"</w:t>
      </w:r>
    </w:p>
    <w:p w14:paraId="54D0B739" w14:textId="77777777" w:rsidR="004C7B9B" w:rsidRDefault="00623D57">
      <w:pPr>
        <w:ind w:firstLine="420"/>
      </w:pPr>
      <w:r>
        <w:t>CACHESIZE="1024"</w:t>
      </w:r>
    </w:p>
    <w:p w14:paraId="54D0B73A" w14:textId="77777777" w:rsidR="004C7B9B" w:rsidRDefault="00623D57">
      <w:pPr>
        <w:ind w:firstLine="420"/>
      </w:pPr>
      <w:r>
        <w:t>OPTIONS=""</w:t>
      </w:r>
    </w:p>
    <w:p w14:paraId="54D0B73B" w14:textId="77777777" w:rsidR="004C7B9B" w:rsidRDefault="004C7B9B">
      <w:pPr>
        <w:ind w:firstLine="420"/>
      </w:pPr>
    </w:p>
    <w:p w14:paraId="54D0B73C" w14:textId="77777777" w:rsidR="004C7B9B" w:rsidRDefault="00623D57">
      <w:pPr>
        <w:ind w:firstLine="420"/>
      </w:pPr>
      <w:r>
        <w:rPr>
          <w:lang w:val="zh-TW" w:eastAsia="zh-TW"/>
        </w:rPr>
        <w:t>保存后，执行</w:t>
      </w:r>
      <w:r>
        <w:t xml:space="preserve"> # systemctl start memcached</w:t>
      </w:r>
    </w:p>
    <w:p w14:paraId="54D0B73D" w14:textId="77777777" w:rsidR="004C7B9B" w:rsidRDefault="004C7B9B"/>
    <w:p w14:paraId="54D0B73E" w14:textId="77777777" w:rsidR="004C7B9B" w:rsidRDefault="00623D57">
      <w:pPr>
        <w:pStyle w:val="20"/>
        <w:numPr>
          <w:ilvl w:val="0"/>
          <w:numId w:val="18"/>
        </w:numPr>
        <w:rPr>
          <w:lang w:val="zh-TW" w:eastAsia="zh-TW"/>
        </w:rPr>
      </w:pPr>
      <w:r>
        <w:rPr>
          <w:lang w:val="zh-TW" w:eastAsia="zh-TW"/>
        </w:rPr>
        <w:t>基础软件安装与配置</w:t>
      </w:r>
    </w:p>
    <w:p w14:paraId="54D0B73F" w14:textId="77777777" w:rsidR="004C7B9B" w:rsidRDefault="00623D57">
      <w:pPr>
        <w:pStyle w:val="30"/>
        <w:numPr>
          <w:ilvl w:val="1"/>
          <w:numId w:val="2"/>
        </w:numPr>
      </w:pPr>
      <w:r>
        <w:t>keepalived</w:t>
      </w:r>
      <w:r>
        <w:rPr>
          <w:lang w:val="zh-TW" w:eastAsia="zh-TW"/>
        </w:rPr>
        <w:t>安装与配置</w:t>
      </w:r>
    </w:p>
    <w:p w14:paraId="54D0B740" w14:textId="77777777" w:rsidR="004C7B9B" w:rsidRDefault="00623D57">
      <w:pPr>
        <w:rPr>
          <w:color w:val="FF0000"/>
          <w:u w:color="FF0000"/>
        </w:rPr>
      </w:pPr>
      <w:r>
        <w:rPr>
          <w:color w:val="FF0000"/>
          <w:u w:color="FF0000"/>
          <w:lang w:val="zh-TW" w:eastAsia="zh-TW"/>
        </w:rPr>
        <w:t>（注：</w:t>
      </w:r>
      <w:r>
        <w:rPr>
          <w:color w:val="FF0000"/>
          <w:u w:color="FF0000"/>
        </w:rPr>
        <w:t xml:space="preserve"> </w:t>
      </w:r>
      <w:r>
        <w:rPr>
          <w:color w:val="FF0000"/>
          <w:u w:color="FF0000"/>
          <w:lang w:val="zh-TW" w:eastAsia="zh-TW"/>
        </w:rPr>
        <w:t>公有云四期</w:t>
      </w:r>
      <w:r>
        <w:rPr>
          <w:color w:val="FF0000"/>
          <w:u w:color="FF0000"/>
        </w:rPr>
        <w:t>keepalived</w:t>
      </w:r>
      <w:r>
        <w:rPr>
          <w:color w:val="FF0000"/>
          <w:u w:color="FF0000"/>
          <w:lang w:val="zh-TW" w:eastAsia="zh-TW"/>
        </w:rPr>
        <w:t>由南方基地负责部署）</w:t>
      </w:r>
    </w:p>
    <w:p w14:paraId="54D0B741" w14:textId="77777777" w:rsidR="004C7B9B" w:rsidRDefault="00623D57">
      <w:pPr>
        <w:pStyle w:val="a5"/>
        <w:numPr>
          <w:ilvl w:val="0"/>
          <w:numId w:val="16"/>
        </w:numPr>
      </w:pPr>
      <w:r>
        <w:t>keepalived</w:t>
      </w:r>
      <w:r>
        <w:rPr>
          <w:lang w:val="zh-TW" w:eastAsia="zh-TW"/>
        </w:rPr>
        <w:t>负责管理</w:t>
      </w:r>
      <w:r>
        <w:t>haproxy</w:t>
      </w:r>
      <w:r>
        <w:rPr>
          <w:lang w:val="zh-TW" w:eastAsia="zh-TW"/>
        </w:rPr>
        <w:t>和</w:t>
      </w:r>
      <w:r>
        <w:t>lvs</w:t>
      </w:r>
      <w:r>
        <w:rPr>
          <w:lang w:val="zh-TW" w:eastAsia="zh-TW"/>
        </w:rPr>
        <w:t>，一般使用独立的两个物理机部署</w:t>
      </w:r>
      <w:r>
        <w:t>keepalived+haproxy+lvs</w:t>
      </w:r>
      <w:r>
        <w:rPr>
          <w:lang w:val="zh-TW" w:eastAsia="zh-TW"/>
        </w:rPr>
        <w:t>服务。</w:t>
      </w:r>
    </w:p>
    <w:p w14:paraId="54D0B742" w14:textId="77777777" w:rsidR="004C7B9B" w:rsidRDefault="00623D57">
      <w:pPr>
        <w:pStyle w:val="a5"/>
        <w:numPr>
          <w:ilvl w:val="0"/>
          <w:numId w:val="16"/>
        </w:numPr>
        <w:rPr>
          <w:color w:val="FF0000"/>
          <w:u w:color="FF0000"/>
          <w:lang w:val="zh-TW" w:eastAsia="zh-TW"/>
        </w:rPr>
      </w:pPr>
      <w:r>
        <w:rPr>
          <w:lang w:val="zh-TW" w:eastAsia="zh-TW"/>
        </w:rPr>
        <w:t>考虑到将核心业务的流量和非核心业务的流量分离，因此</w:t>
      </w:r>
      <w:r>
        <w:t>keepalived</w:t>
      </w:r>
      <w:r>
        <w:rPr>
          <w:lang w:val="zh-TW" w:eastAsia="zh-TW"/>
        </w:rPr>
        <w:t>的两个节点将配置两个</w:t>
      </w:r>
      <w:r>
        <w:t>VIP</w:t>
      </w:r>
      <w:r>
        <w:rPr>
          <w:lang w:val="zh-TW" w:eastAsia="zh-TW"/>
        </w:rPr>
        <w:t>，</w:t>
      </w:r>
      <w:r>
        <w:rPr>
          <w:color w:val="FF0000"/>
          <w:u w:color="FF0000"/>
          <w:lang w:val="zh-TW" w:eastAsia="zh-TW"/>
        </w:rPr>
        <w:t>这两个节点互为主备。</w:t>
      </w:r>
    </w:p>
    <w:p w14:paraId="54D0B743" w14:textId="77777777" w:rsidR="004C7B9B" w:rsidRDefault="00623D57">
      <w:pPr>
        <w:pStyle w:val="a5"/>
        <w:numPr>
          <w:ilvl w:val="0"/>
          <w:numId w:val="16"/>
        </w:numPr>
      </w:pPr>
      <w:r>
        <w:t>keepalived</w:t>
      </w:r>
      <w:r>
        <w:rPr>
          <w:lang w:val="zh-TW" w:eastAsia="zh-TW"/>
        </w:rPr>
        <w:t>安装</w:t>
      </w:r>
    </w:p>
    <w:p w14:paraId="54D0B744" w14:textId="77777777" w:rsidR="004C7B9B" w:rsidRDefault="00623D57">
      <w:pPr>
        <w:pStyle w:val="a5"/>
        <w:ind w:left="840" w:firstLine="0"/>
      </w:pPr>
      <w:r>
        <w:t>yum install keepalived ipvsadm</w:t>
      </w:r>
    </w:p>
    <w:p w14:paraId="54D0B74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按实际需求，修改</w:t>
      </w:r>
      <w:r>
        <w:t>keepalived</w:t>
      </w:r>
      <w:r>
        <w:rPr>
          <w:lang w:val="zh-TW" w:eastAsia="zh-TW"/>
        </w:rPr>
        <w:t>配置，</w:t>
      </w:r>
      <w:r>
        <w:t>/etc/keepalived/keepalived.conf</w:t>
      </w:r>
    </w:p>
    <w:p w14:paraId="54D0B746" w14:textId="77777777" w:rsidR="004C7B9B" w:rsidRDefault="00623D57">
      <w:pPr>
        <w:pStyle w:val="a5"/>
        <w:ind w:left="840" w:firstLine="0"/>
        <w:rPr>
          <w:b/>
          <w:bCs/>
          <w:color w:val="FF0000"/>
          <w:u w:color="FF0000"/>
          <w:lang w:val="zh-TW" w:eastAsia="zh-TW"/>
        </w:rPr>
      </w:pPr>
      <w:r>
        <w:rPr>
          <w:b/>
          <w:bCs/>
          <w:color w:val="FF0000"/>
          <w:u w:color="FF0000"/>
          <w:lang w:val="zh-TW" w:eastAsia="zh-TW"/>
        </w:rPr>
        <w:t>注：</w:t>
      </w:r>
    </w:p>
    <w:p w14:paraId="54D0B747" w14:textId="77777777" w:rsidR="004C7B9B" w:rsidRDefault="00623D57">
      <w:pPr>
        <w:pStyle w:val="a5"/>
        <w:numPr>
          <w:ilvl w:val="0"/>
          <w:numId w:val="20"/>
        </w:numPr>
        <w:rPr>
          <w:b/>
          <w:bCs/>
          <w:color w:val="FF0000"/>
          <w:u w:color="FF0000"/>
        </w:rPr>
      </w:pPr>
      <w:r>
        <w:rPr>
          <w:b/>
          <w:bCs/>
          <w:i/>
          <w:iCs/>
          <w:color w:val="FF0000"/>
          <w:u w:color="FF0000"/>
        </w:rPr>
        <w:t>172.16.216.201</w:t>
      </w:r>
      <w:r>
        <w:rPr>
          <w:b/>
          <w:bCs/>
          <w:i/>
          <w:iCs/>
          <w:color w:val="FF0000"/>
          <w:u w:color="FF0000"/>
          <w:lang w:val="zh-TW" w:eastAsia="zh-TW"/>
        </w:rPr>
        <w:t>在</w:t>
      </w:r>
      <w:r>
        <w:rPr>
          <w:b/>
          <w:bCs/>
          <w:color w:val="FF0000"/>
          <w:u w:color="FF0000"/>
        </w:rPr>
        <w:t>Keepalived</w:t>
      </w:r>
      <w:r>
        <w:rPr>
          <w:b/>
          <w:bCs/>
          <w:color w:val="FF0000"/>
          <w:u w:color="FF0000"/>
          <w:lang w:val="zh-TW" w:eastAsia="zh-TW"/>
        </w:rPr>
        <w:t>节点</w:t>
      </w:r>
      <w:r>
        <w:rPr>
          <w:b/>
          <w:bCs/>
          <w:color w:val="FF0000"/>
          <w:u w:color="FF0000"/>
        </w:rPr>
        <w:t>1</w:t>
      </w:r>
      <w:r>
        <w:rPr>
          <w:b/>
          <w:bCs/>
          <w:color w:val="FF0000"/>
          <w:u w:color="FF0000"/>
          <w:lang w:val="zh-TW" w:eastAsia="zh-TW"/>
        </w:rPr>
        <w:t>上是主</w:t>
      </w:r>
      <w:r>
        <w:rPr>
          <w:b/>
          <w:bCs/>
          <w:color w:val="FF0000"/>
          <w:u w:color="FF0000"/>
        </w:rPr>
        <w:t>IP</w:t>
      </w:r>
      <w:r>
        <w:rPr>
          <w:b/>
          <w:bCs/>
          <w:color w:val="FF0000"/>
          <w:u w:color="FF0000"/>
          <w:lang w:val="zh-TW" w:eastAsia="zh-TW"/>
        </w:rPr>
        <w:t>，</w:t>
      </w:r>
      <w:r>
        <w:rPr>
          <w:b/>
          <w:bCs/>
          <w:i/>
          <w:iCs/>
          <w:color w:val="FF0000"/>
          <w:u w:color="FF0000"/>
        </w:rPr>
        <w:t>172.16.216.202</w:t>
      </w:r>
      <w:r>
        <w:rPr>
          <w:b/>
          <w:bCs/>
          <w:i/>
          <w:iCs/>
          <w:color w:val="FF0000"/>
          <w:u w:color="FF0000"/>
          <w:lang w:val="zh-TW" w:eastAsia="zh-TW"/>
        </w:rPr>
        <w:t>在</w:t>
      </w:r>
      <w:r>
        <w:rPr>
          <w:b/>
          <w:bCs/>
          <w:color w:val="FF0000"/>
          <w:u w:color="FF0000"/>
        </w:rPr>
        <w:t>Keepalived</w:t>
      </w:r>
      <w:r>
        <w:rPr>
          <w:b/>
          <w:bCs/>
          <w:color w:val="FF0000"/>
          <w:u w:color="FF0000"/>
          <w:lang w:val="zh-TW" w:eastAsia="zh-TW"/>
        </w:rPr>
        <w:t>节点</w:t>
      </w:r>
      <w:r>
        <w:rPr>
          <w:b/>
          <w:bCs/>
          <w:color w:val="FF0000"/>
          <w:u w:color="FF0000"/>
        </w:rPr>
        <w:t>1</w:t>
      </w:r>
      <w:r>
        <w:rPr>
          <w:b/>
          <w:bCs/>
          <w:color w:val="FF0000"/>
          <w:u w:color="FF0000"/>
          <w:lang w:val="zh-TW" w:eastAsia="zh-TW"/>
        </w:rPr>
        <w:t>上是备</w:t>
      </w:r>
      <w:r>
        <w:rPr>
          <w:b/>
          <w:bCs/>
          <w:color w:val="FF0000"/>
          <w:u w:color="FF0000"/>
        </w:rPr>
        <w:t>IP</w:t>
      </w:r>
      <w:r>
        <w:rPr>
          <w:b/>
          <w:bCs/>
          <w:color w:val="FF0000"/>
          <w:u w:color="FF0000"/>
          <w:lang w:val="zh-TW" w:eastAsia="zh-TW"/>
        </w:rPr>
        <w:t>；</w:t>
      </w:r>
    </w:p>
    <w:p w14:paraId="54D0B748" w14:textId="77777777" w:rsidR="004C7B9B" w:rsidRDefault="00623D57">
      <w:pPr>
        <w:pStyle w:val="a5"/>
        <w:numPr>
          <w:ilvl w:val="0"/>
          <w:numId w:val="20"/>
        </w:numPr>
        <w:rPr>
          <w:b/>
          <w:bCs/>
          <w:color w:val="FF0000"/>
          <w:u w:color="FF0000"/>
        </w:rPr>
      </w:pPr>
      <w:r>
        <w:rPr>
          <w:b/>
          <w:bCs/>
          <w:i/>
          <w:iCs/>
          <w:color w:val="FF0000"/>
          <w:u w:color="FF0000"/>
        </w:rPr>
        <w:t>172.16.216.201</w:t>
      </w:r>
      <w:r>
        <w:rPr>
          <w:b/>
          <w:bCs/>
          <w:i/>
          <w:iCs/>
          <w:color w:val="FF0000"/>
          <w:u w:color="FF0000"/>
          <w:lang w:val="zh-TW" w:eastAsia="zh-TW"/>
        </w:rPr>
        <w:t>在</w:t>
      </w:r>
      <w:r>
        <w:rPr>
          <w:b/>
          <w:bCs/>
          <w:color w:val="FF0000"/>
          <w:u w:color="FF0000"/>
        </w:rPr>
        <w:t>Keepalived</w:t>
      </w:r>
      <w:r>
        <w:rPr>
          <w:b/>
          <w:bCs/>
          <w:color w:val="FF0000"/>
          <w:u w:color="FF0000"/>
          <w:lang w:val="zh-TW" w:eastAsia="zh-TW"/>
        </w:rPr>
        <w:t>节点</w:t>
      </w:r>
      <w:r>
        <w:rPr>
          <w:b/>
          <w:bCs/>
          <w:color w:val="FF0000"/>
          <w:u w:color="FF0000"/>
        </w:rPr>
        <w:t>2</w:t>
      </w:r>
      <w:r>
        <w:rPr>
          <w:b/>
          <w:bCs/>
          <w:color w:val="FF0000"/>
          <w:u w:color="FF0000"/>
          <w:lang w:val="zh-TW" w:eastAsia="zh-TW"/>
        </w:rPr>
        <w:t>上是主</w:t>
      </w:r>
      <w:r>
        <w:rPr>
          <w:b/>
          <w:bCs/>
          <w:color w:val="FF0000"/>
          <w:u w:color="FF0000"/>
        </w:rPr>
        <w:t>IP</w:t>
      </w:r>
      <w:r>
        <w:rPr>
          <w:b/>
          <w:bCs/>
          <w:color w:val="FF0000"/>
          <w:u w:color="FF0000"/>
          <w:lang w:val="zh-TW" w:eastAsia="zh-TW"/>
        </w:rPr>
        <w:t>，</w:t>
      </w:r>
      <w:r>
        <w:rPr>
          <w:b/>
          <w:bCs/>
          <w:i/>
          <w:iCs/>
          <w:color w:val="FF0000"/>
          <w:u w:color="FF0000"/>
        </w:rPr>
        <w:t>172.16.216.202</w:t>
      </w:r>
      <w:r>
        <w:rPr>
          <w:b/>
          <w:bCs/>
          <w:i/>
          <w:iCs/>
          <w:color w:val="FF0000"/>
          <w:u w:color="FF0000"/>
          <w:lang w:val="zh-TW" w:eastAsia="zh-TW"/>
        </w:rPr>
        <w:t>在</w:t>
      </w:r>
      <w:r>
        <w:rPr>
          <w:b/>
          <w:bCs/>
          <w:color w:val="FF0000"/>
          <w:u w:color="FF0000"/>
        </w:rPr>
        <w:t>Keepalived</w:t>
      </w:r>
      <w:r>
        <w:rPr>
          <w:b/>
          <w:bCs/>
          <w:color w:val="FF0000"/>
          <w:u w:color="FF0000"/>
          <w:lang w:val="zh-TW" w:eastAsia="zh-TW"/>
        </w:rPr>
        <w:t>节点</w:t>
      </w:r>
      <w:r>
        <w:rPr>
          <w:b/>
          <w:bCs/>
          <w:color w:val="FF0000"/>
          <w:u w:color="FF0000"/>
        </w:rPr>
        <w:t>1</w:t>
      </w:r>
      <w:r>
        <w:rPr>
          <w:b/>
          <w:bCs/>
          <w:color w:val="FF0000"/>
          <w:u w:color="FF0000"/>
          <w:lang w:val="zh-TW" w:eastAsia="zh-TW"/>
        </w:rPr>
        <w:t>上是备</w:t>
      </w:r>
      <w:r>
        <w:rPr>
          <w:b/>
          <w:bCs/>
          <w:color w:val="FF0000"/>
          <w:u w:color="FF0000"/>
        </w:rPr>
        <w:t>IP</w:t>
      </w:r>
      <w:r>
        <w:rPr>
          <w:b/>
          <w:bCs/>
          <w:color w:val="FF0000"/>
          <w:u w:color="FF0000"/>
          <w:lang w:val="zh-TW" w:eastAsia="zh-TW"/>
        </w:rPr>
        <w:t>；</w:t>
      </w:r>
    </w:p>
    <w:p w14:paraId="54D0B749" w14:textId="77777777" w:rsidR="004C7B9B" w:rsidRDefault="00623D57">
      <w:pPr>
        <w:pStyle w:val="a5"/>
        <w:numPr>
          <w:ilvl w:val="0"/>
          <w:numId w:val="22"/>
        </w:numPr>
      </w:pPr>
      <w:r>
        <w:t>Keepalived</w:t>
      </w:r>
      <w:r>
        <w:rPr>
          <w:lang w:val="zh-TW" w:eastAsia="zh-TW"/>
        </w:rPr>
        <w:t>节点</w:t>
      </w:r>
      <w:r>
        <w:t>1</w:t>
      </w:r>
      <w:r>
        <w:rPr>
          <w:lang w:val="zh-TW" w:eastAsia="zh-TW"/>
        </w:rPr>
        <w:t>配置</w:t>
      </w:r>
    </w:p>
    <w:p w14:paraId="54D0B74A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! Configuration File for keepalived</w:t>
      </w:r>
    </w:p>
    <w:p w14:paraId="54D0B74B" w14:textId="77777777" w:rsidR="004C7B9B" w:rsidRDefault="004C7B9B">
      <w:pPr>
        <w:pStyle w:val="a5"/>
        <w:ind w:left="840"/>
        <w:rPr>
          <w:i/>
          <w:iCs/>
        </w:rPr>
      </w:pPr>
    </w:p>
    <w:p w14:paraId="54D0B74C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global_defs {</w:t>
      </w:r>
    </w:p>
    <w:p w14:paraId="54D0B74D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notification_email {</w:t>
      </w:r>
    </w:p>
    <w:p w14:paraId="54D0B74E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  <w:color w:val="FF0000"/>
          <w:u w:color="FF0000"/>
        </w:rPr>
        <w:t>leannmak@139.com #</w:t>
      </w:r>
      <w:r>
        <w:rPr>
          <w:i/>
          <w:iCs/>
          <w:color w:val="FF0000"/>
          <w:u w:color="FF0000"/>
          <w:lang w:val="zh-TW" w:eastAsia="zh-TW"/>
        </w:rPr>
        <w:t>管理员邮箱</w:t>
      </w:r>
    </w:p>
    <w:p w14:paraId="54D0B74F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}</w:t>
      </w:r>
    </w:p>
    <w:p w14:paraId="54D0B750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  <w:color w:val="FF0000"/>
          <w:u w:color="FF0000"/>
        </w:rPr>
        <w:t>smtp_server 127.0.0.1</w:t>
      </w:r>
      <w:r>
        <w:rPr>
          <w:i/>
          <w:iCs/>
        </w:rPr>
        <w:t xml:space="preserve"> </w:t>
      </w:r>
      <w:r>
        <w:rPr>
          <w:i/>
          <w:iCs/>
          <w:color w:val="FF0000"/>
          <w:u w:color="FF0000"/>
        </w:rPr>
        <w:t>#SMTP</w:t>
      </w:r>
      <w:r>
        <w:rPr>
          <w:i/>
          <w:iCs/>
          <w:color w:val="FF0000"/>
          <w:u w:color="FF0000"/>
          <w:lang w:val="zh-TW" w:eastAsia="zh-TW"/>
        </w:rPr>
        <w:t>服务器地址</w:t>
      </w:r>
    </w:p>
    <w:p w14:paraId="54D0B751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smtp_connect_timeout 30</w:t>
      </w:r>
    </w:p>
    <w:p w14:paraId="54D0B752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  <w:color w:val="FF0000"/>
          <w:u w:color="FF0000"/>
        </w:rPr>
        <w:t xml:space="preserve">router_id NodeA #id </w:t>
      </w:r>
      <w:r>
        <w:rPr>
          <w:i/>
          <w:iCs/>
          <w:color w:val="FF0000"/>
          <w:u w:color="FF0000"/>
          <w:lang w:val="zh-TW" w:eastAsia="zh-TW"/>
        </w:rPr>
        <w:t>自己取</w:t>
      </w:r>
    </w:p>
    <w:p w14:paraId="54D0B753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}</w:t>
      </w:r>
    </w:p>
    <w:p w14:paraId="54D0B754" w14:textId="77777777" w:rsidR="004C7B9B" w:rsidRDefault="004C7B9B">
      <w:pPr>
        <w:pStyle w:val="a5"/>
        <w:ind w:left="840"/>
        <w:rPr>
          <w:i/>
          <w:iCs/>
        </w:rPr>
      </w:pPr>
    </w:p>
    <w:p w14:paraId="54D0B755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vrrp_script chk_haproxy {</w:t>
      </w:r>
    </w:p>
    <w:p w14:paraId="54D0B756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script "haproxy_check.sh" </w:t>
      </w:r>
      <w:r>
        <w:rPr>
          <w:i/>
          <w:iCs/>
          <w:color w:val="FF0000"/>
          <w:u w:color="FF0000"/>
        </w:rPr>
        <w:t>#harpoxy</w:t>
      </w:r>
      <w:r>
        <w:rPr>
          <w:i/>
          <w:iCs/>
          <w:color w:val="FF0000"/>
          <w:u w:color="FF0000"/>
          <w:lang w:val="zh-TW" w:eastAsia="zh-TW"/>
        </w:rPr>
        <w:t>的</w:t>
      </w:r>
      <w:r>
        <w:rPr>
          <w:i/>
          <w:iCs/>
          <w:color w:val="FF0000"/>
          <w:u w:color="FF0000"/>
        </w:rPr>
        <w:t>check</w:t>
      </w:r>
      <w:r>
        <w:rPr>
          <w:i/>
          <w:iCs/>
          <w:color w:val="FF0000"/>
          <w:u w:color="FF0000"/>
          <w:lang w:val="zh-TW" w:eastAsia="zh-TW"/>
        </w:rPr>
        <w:t>脚本，参加见下一节</w:t>
      </w:r>
    </w:p>
    <w:p w14:paraId="54D0B757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interval 1</w:t>
      </w:r>
    </w:p>
    <w:p w14:paraId="54D0B758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weight -2</w:t>
      </w:r>
    </w:p>
    <w:p w14:paraId="54D0B759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}</w:t>
      </w:r>
    </w:p>
    <w:p w14:paraId="54D0B75A" w14:textId="77777777" w:rsidR="004C7B9B" w:rsidRDefault="004C7B9B">
      <w:pPr>
        <w:pStyle w:val="a5"/>
        <w:ind w:left="840"/>
        <w:rPr>
          <w:i/>
          <w:iCs/>
        </w:rPr>
      </w:pPr>
    </w:p>
    <w:p w14:paraId="54D0B75B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vrrp_instance VI_1 {</w:t>
      </w:r>
    </w:p>
    <w:p w14:paraId="54D0B75C" w14:textId="77777777" w:rsidR="004C7B9B" w:rsidRDefault="00623D57">
      <w:pPr>
        <w:pStyle w:val="a5"/>
        <w:ind w:left="840"/>
        <w:rPr>
          <w:i/>
          <w:iCs/>
          <w:color w:val="FF0000"/>
          <w:u w:color="FF0000"/>
        </w:rPr>
      </w:pPr>
      <w:r>
        <w:rPr>
          <w:i/>
          <w:iCs/>
        </w:rPr>
        <w:t xml:space="preserve">    state </w:t>
      </w:r>
      <w:r>
        <w:rPr>
          <w:i/>
          <w:iCs/>
          <w:color w:val="FF0000"/>
          <w:u w:color="FF0000"/>
        </w:rPr>
        <w:t>MASTER #</w:t>
      </w:r>
      <w:r>
        <w:rPr>
          <w:i/>
          <w:iCs/>
          <w:color w:val="FF0000"/>
          <w:u w:color="FF0000"/>
          <w:lang w:val="zh-TW" w:eastAsia="zh-TW"/>
        </w:rPr>
        <w:t>主节点这里填</w:t>
      </w:r>
      <w:r>
        <w:rPr>
          <w:i/>
          <w:iCs/>
          <w:color w:val="FF0000"/>
          <w:u w:color="FF0000"/>
        </w:rPr>
        <w:t>MASTER</w:t>
      </w:r>
      <w:r>
        <w:rPr>
          <w:i/>
          <w:iCs/>
          <w:color w:val="FF0000"/>
          <w:u w:color="FF0000"/>
          <w:lang w:val="zh-TW" w:eastAsia="zh-TW"/>
        </w:rPr>
        <w:t>，从节点填</w:t>
      </w:r>
      <w:r>
        <w:rPr>
          <w:i/>
          <w:iCs/>
          <w:color w:val="FF0000"/>
          <w:u w:color="FF0000"/>
        </w:rPr>
        <w:t>BACKUP</w:t>
      </w:r>
    </w:p>
    <w:p w14:paraId="54D0B75D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interface </w:t>
      </w:r>
      <w:r>
        <w:rPr>
          <w:i/>
          <w:iCs/>
          <w:color w:val="FF0000"/>
          <w:u w:color="FF0000"/>
        </w:rPr>
        <w:t>bond1.144 # VIP</w:t>
      </w:r>
      <w:r>
        <w:rPr>
          <w:i/>
          <w:iCs/>
          <w:color w:val="FF0000"/>
          <w:u w:color="FF0000"/>
          <w:lang w:val="zh-TW" w:eastAsia="zh-TW"/>
        </w:rPr>
        <w:t>所在的网络接口</w:t>
      </w:r>
    </w:p>
    <w:p w14:paraId="54D0B75E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virtual_router_id </w:t>
      </w:r>
      <w:r>
        <w:rPr>
          <w:i/>
          <w:iCs/>
          <w:color w:val="FF0000"/>
          <w:u w:color="FF0000"/>
        </w:rPr>
        <w:t xml:space="preserve">11 # </w:t>
      </w:r>
      <w:r>
        <w:rPr>
          <w:i/>
          <w:iCs/>
          <w:color w:val="FF0000"/>
          <w:u w:color="FF0000"/>
          <w:lang w:val="zh-TW" w:eastAsia="zh-TW"/>
        </w:rPr>
        <w:t>随便取一个</w:t>
      </w:r>
      <w:r>
        <w:rPr>
          <w:i/>
          <w:iCs/>
          <w:color w:val="FF0000"/>
          <w:u w:color="FF0000"/>
        </w:rPr>
        <w:t>ID</w:t>
      </w:r>
    </w:p>
    <w:p w14:paraId="54D0B75F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lastRenderedPageBreak/>
        <w:t xml:space="preserve">    priority </w:t>
      </w:r>
      <w:r>
        <w:rPr>
          <w:i/>
          <w:iCs/>
          <w:color w:val="FF0000"/>
          <w:u w:color="FF0000"/>
        </w:rPr>
        <w:t xml:space="preserve">100 # </w:t>
      </w:r>
      <w:r>
        <w:rPr>
          <w:i/>
          <w:iCs/>
          <w:color w:val="FF0000"/>
          <w:u w:color="FF0000"/>
          <w:lang w:val="zh-TW" w:eastAsia="zh-TW"/>
        </w:rPr>
        <w:t>主节点写</w:t>
      </w:r>
      <w:r>
        <w:rPr>
          <w:i/>
          <w:iCs/>
          <w:color w:val="FF0000"/>
          <w:u w:color="FF0000"/>
        </w:rPr>
        <w:t>100</w:t>
      </w:r>
      <w:r>
        <w:rPr>
          <w:i/>
          <w:iCs/>
          <w:color w:val="FF0000"/>
          <w:u w:color="FF0000"/>
          <w:lang w:val="zh-TW" w:eastAsia="zh-TW"/>
        </w:rPr>
        <w:t>，从节点写</w:t>
      </w:r>
      <w:r>
        <w:rPr>
          <w:i/>
          <w:iCs/>
          <w:color w:val="FF0000"/>
          <w:u w:color="FF0000"/>
        </w:rPr>
        <w:t>99</w:t>
      </w:r>
    </w:p>
    <w:p w14:paraId="54D0B760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advert_int 1</w:t>
      </w:r>
    </w:p>
    <w:p w14:paraId="54D0B761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smtp alert</w:t>
      </w:r>
    </w:p>
    <w:p w14:paraId="54D0B762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track_interface {</w:t>
      </w:r>
    </w:p>
    <w:p w14:paraId="54D0B763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ab/>
      </w:r>
      <w:r>
        <w:rPr>
          <w:i/>
          <w:iCs/>
          <w:color w:val="FF0000"/>
          <w:u w:color="FF0000"/>
        </w:rPr>
        <w:t xml:space="preserve">bond1.144 # </w:t>
      </w:r>
      <w:r>
        <w:rPr>
          <w:i/>
          <w:iCs/>
          <w:color w:val="FF0000"/>
          <w:u w:color="FF0000"/>
          <w:lang w:val="zh-TW" w:eastAsia="zh-TW"/>
        </w:rPr>
        <w:t>写</w:t>
      </w:r>
      <w:r>
        <w:rPr>
          <w:i/>
          <w:iCs/>
          <w:color w:val="FF0000"/>
          <w:u w:color="FF0000"/>
        </w:rPr>
        <w:t>VIP</w:t>
      </w:r>
      <w:r>
        <w:rPr>
          <w:i/>
          <w:iCs/>
          <w:color w:val="FF0000"/>
          <w:u w:color="FF0000"/>
          <w:lang w:val="zh-TW" w:eastAsia="zh-TW"/>
        </w:rPr>
        <w:t>所在端口</w:t>
      </w:r>
    </w:p>
    <w:p w14:paraId="54D0B764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65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track_script {</w:t>
      </w:r>
    </w:p>
    <w:p w14:paraId="54D0B766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chk_haproxy</w:t>
      </w:r>
    </w:p>
    <w:p w14:paraId="54D0B767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68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authentication {</w:t>
      </w:r>
    </w:p>
    <w:p w14:paraId="54D0B769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auth_type PASS</w:t>
      </w:r>
    </w:p>
    <w:p w14:paraId="54D0B76A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auth_pass 1111</w:t>
      </w:r>
    </w:p>
    <w:p w14:paraId="54D0B76B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6C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virtual_ipaddress {</w:t>
      </w:r>
    </w:p>
    <w:p w14:paraId="54D0B76D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  <w:color w:val="FF0000"/>
          <w:u w:color="FF0000"/>
        </w:rPr>
        <w:t>172.16.216.201/24 dev bond1.144 #VIP</w:t>
      </w:r>
    </w:p>
    <w:p w14:paraId="54D0B76E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6F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notify_fault "/apps/sh/keepalived.sh stop" #haproxy</w:t>
      </w:r>
      <w:r>
        <w:rPr>
          <w:i/>
          <w:iCs/>
          <w:color w:val="FF0000"/>
          <w:u w:color="FF0000"/>
          <w:lang w:val="zh-TW" w:eastAsia="zh-TW"/>
        </w:rPr>
        <w:t>停止时，也停止</w:t>
      </w:r>
      <w:r>
        <w:rPr>
          <w:i/>
          <w:iCs/>
          <w:color w:val="FF0000"/>
          <w:u w:color="FF0000"/>
        </w:rPr>
        <w:t>keepalived</w:t>
      </w:r>
      <w:r>
        <w:rPr>
          <w:i/>
          <w:iCs/>
          <w:color w:val="FF0000"/>
          <w:u w:color="FF0000"/>
          <w:lang w:val="zh-TW" w:eastAsia="zh-TW"/>
        </w:rPr>
        <w:t>，这里因为</w:t>
      </w:r>
      <w:r>
        <w:rPr>
          <w:i/>
          <w:iCs/>
          <w:color w:val="FF0000"/>
          <w:u w:color="FF0000"/>
        </w:rPr>
        <w:t>keepalived</w:t>
      </w:r>
      <w:r>
        <w:rPr>
          <w:i/>
          <w:iCs/>
          <w:color w:val="FF0000"/>
          <w:u w:color="FF0000"/>
          <w:lang w:val="zh-TW" w:eastAsia="zh-TW"/>
        </w:rPr>
        <w:t>是南基手动安装的，如果是</w:t>
      </w:r>
      <w:r>
        <w:rPr>
          <w:i/>
          <w:iCs/>
          <w:color w:val="FF0000"/>
          <w:u w:color="FF0000"/>
        </w:rPr>
        <w:t>yum</w:t>
      </w:r>
      <w:r>
        <w:rPr>
          <w:i/>
          <w:iCs/>
          <w:color w:val="FF0000"/>
          <w:u w:color="FF0000"/>
          <w:lang w:val="zh-TW" w:eastAsia="zh-TW"/>
        </w:rPr>
        <w:t>安装的，则只需要写</w:t>
      </w:r>
      <w:r>
        <w:rPr>
          <w:i/>
          <w:iCs/>
          <w:color w:val="FF0000"/>
          <w:u w:color="FF0000"/>
        </w:rPr>
        <w:t>notify_fault "systemctl stop keepalived"</w:t>
      </w:r>
    </w:p>
    <w:p w14:paraId="54D0B770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}</w:t>
      </w:r>
    </w:p>
    <w:p w14:paraId="54D0B771" w14:textId="77777777" w:rsidR="004C7B9B" w:rsidRDefault="004C7B9B">
      <w:pPr>
        <w:pStyle w:val="a5"/>
        <w:ind w:left="840"/>
        <w:rPr>
          <w:i/>
          <w:iCs/>
        </w:rPr>
      </w:pPr>
    </w:p>
    <w:p w14:paraId="54D0B772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vrrp_instance VI_2 { </w:t>
      </w:r>
    </w:p>
    <w:p w14:paraId="54D0B773" w14:textId="77777777" w:rsidR="004C7B9B" w:rsidRDefault="00623D57">
      <w:pPr>
        <w:pStyle w:val="a5"/>
        <w:ind w:left="840"/>
        <w:rPr>
          <w:i/>
          <w:iCs/>
          <w:color w:val="FF0000"/>
          <w:u w:color="FF0000"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state BACKUP  # Ceilometer</w:t>
      </w:r>
      <w:r>
        <w:rPr>
          <w:i/>
          <w:iCs/>
          <w:color w:val="FF0000"/>
          <w:u w:color="FF0000"/>
          <w:lang w:val="zh-TW" w:eastAsia="zh-TW"/>
        </w:rPr>
        <w:t>使用新的</w:t>
      </w:r>
      <w:r>
        <w:rPr>
          <w:i/>
          <w:iCs/>
          <w:color w:val="FF0000"/>
          <w:u w:color="FF0000"/>
        </w:rPr>
        <w:t>VIP</w:t>
      </w:r>
      <w:r>
        <w:rPr>
          <w:i/>
          <w:iCs/>
          <w:color w:val="FF0000"/>
          <w:u w:color="FF0000"/>
          <w:lang w:val="zh-TW" w:eastAsia="zh-TW"/>
        </w:rPr>
        <w:t>，并且与</w:t>
      </w:r>
      <w:r>
        <w:rPr>
          <w:i/>
          <w:iCs/>
          <w:color w:val="FF0000"/>
          <w:u w:color="FF0000"/>
        </w:rPr>
        <w:t>Haproxy</w:t>
      </w:r>
      <w:r>
        <w:rPr>
          <w:i/>
          <w:iCs/>
          <w:color w:val="FF0000"/>
          <w:u w:color="FF0000"/>
          <w:lang w:val="zh-TW" w:eastAsia="zh-TW"/>
        </w:rPr>
        <w:t>主备互换</w:t>
      </w:r>
    </w:p>
    <w:p w14:paraId="54D0B774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interface bond1.144</w:t>
      </w:r>
      <w:r>
        <w:rPr>
          <w:i/>
          <w:iCs/>
          <w:color w:val="FF0000"/>
          <w:u w:color="FF0000"/>
        </w:rPr>
        <w:t xml:space="preserve"> #</w:t>
      </w:r>
      <w:r>
        <w:rPr>
          <w:i/>
          <w:iCs/>
          <w:color w:val="FF0000"/>
          <w:u w:color="FF0000"/>
          <w:lang w:val="zh-TW" w:eastAsia="zh-TW"/>
        </w:rPr>
        <w:t>按</w:t>
      </w:r>
      <w:r>
        <w:rPr>
          <w:i/>
          <w:iCs/>
          <w:color w:val="FF0000"/>
          <w:u w:color="FF0000"/>
        </w:rPr>
        <w:t>VIP</w:t>
      </w:r>
      <w:r>
        <w:rPr>
          <w:i/>
          <w:iCs/>
          <w:color w:val="FF0000"/>
          <w:u w:color="FF0000"/>
          <w:lang w:val="zh-TW" w:eastAsia="zh-TW"/>
        </w:rPr>
        <w:t>实际所在网卡修改</w:t>
      </w:r>
    </w:p>
    <w:p w14:paraId="54D0B775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virtual_router_id 202 </w:t>
      </w:r>
      <w:r>
        <w:rPr>
          <w:i/>
          <w:iCs/>
          <w:color w:val="FF0000"/>
          <w:u w:color="FF0000"/>
        </w:rPr>
        <w:t xml:space="preserve"># </w:t>
      </w:r>
      <w:r>
        <w:rPr>
          <w:i/>
          <w:iCs/>
          <w:color w:val="FF0000"/>
          <w:u w:color="FF0000"/>
          <w:lang w:val="zh-TW" w:eastAsia="zh-TW"/>
        </w:rPr>
        <w:t>随便取一个</w:t>
      </w:r>
      <w:r>
        <w:rPr>
          <w:i/>
          <w:iCs/>
          <w:color w:val="FF0000"/>
          <w:u w:color="FF0000"/>
        </w:rPr>
        <w:t>ID</w:t>
      </w:r>
    </w:p>
    <w:p w14:paraId="54D0B776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priority 99 </w:t>
      </w:r>
      <w:r>
        <w:rPr>
          <w:i/>
          <w:iCs/>
          <w:color w:val="FF0000"/>
          <w:u w:color="FF0000"/>
        </w:rPr>
        <w:t xml:space="preserve"> # </w:t>
      </w:r>
      <w:r>
        <w:rPr>
          <w:i/>
          <w:iCs/>
          <w:color w:val="FF0000"/>
          <w:u w:color="FF0000"/>
          <w:lang w:val="zh-TW" w:eastAsia="zh-TW"/>
        </w:rPr>
        <w:t>主节点写</w:t>
      </w:r>
      <w:r>
        <w:rPr>
          <w:i/>
          <w:iCs/>
          <w:color w:val="FF0000"/>
          <w:u w:color="FF0000"/>
        </w:rPr>
        <w:t>100</w:t>
      </w:r>
      <w:r>
        <w:rPr>
          <w:i/>
          <w:iCs/>
          <w:color w:val="FF0000"/>
          <w:u w:color="FF0000"/>
          <w:lang w:val="zh-TW" w:eastAsia="zh-TW"/>
        </w:rPr>
        <w:t>，从节点写</w:t>
      </w:r>
      <w:r>
        <w:rPr>
          <w:i/>
          <w:iCs/>
          <w:color w:val="FF0000"/>
          <w:u w:color="FF0000"/>
        </w:rPr>
        <w:t>99</w:t>
      </w:r>
    </w:p>
    <w:p w14:paraId="54D0B777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advert_int 1</w:t>
      </w:r>
    </w:p>
    <w:p w14:paraId="54D0B778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track_interface {</w:t>
      </w:r>
    </w:p>
    <w:p w14:paraId="54D0B779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</w:t>
      </w:r>
      <w:r>
        <w:rPr>
          <w:i/>
          <w:iCs/>
          <w:color w:val="FF0000"/>
          <w:u w:color="FF0000"/>
        </w:rPr>
        <w:t xml:space="preserve"> bond1.144</w:t>
      </w:r>
    </w:p>
    <w:p w14:paraId="54D0B77A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7B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track_script {</w:t>
      </w:r>
    </w:p>
    <w:p w14:paraId="54D0B77C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chk_haproxy</w:t>
      </w:r>
    </w:p>
    <w:p w14:paraId="54D0B77D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7E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authentication {</w:t>
      </w:r>
    </w:p>
    <w:p w14:paraId="54D0B77F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auth_type PASS</w:t>
      </w:r>
    </w:p>
    <w:p w14:paraId="54D0B780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auth_pass 1111</w:t>
      </w:r>
    </w:p>
    <w:p w14:paraId="54D0B781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82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virtual_ipaddress {</w:t>
      </w:r>
    </w:p>
    <w:p w14:paraId="54D0B783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  <w:color w:val="FF0000"/>
          <w:u w:color="FF0000"/>
        </w:rPr>
        <w:t xml:space="preserve">  172.16.216.202/24 dev bond1.144</w:t>
      </w:r>
    </w:p>
    <w:p w14:paraId="54D0B784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85" w14:textId="77777777" w:rsidR="004C7B9B" w:rsidRDefault="00623D57">
      <w:pPr>
        <w:pStyle w:val="a5"/>
        <w:ind w:left="840"/>
        <w:rPr>
          <w:i/>
          <w:iCs/>
          <w:color w:val="FF0000"/>
          <w:u w:color="FF0000"/>
        </w:rPr>
      </w:pPr>
      <w:r>
        <w:rPr>
          <w:i/>
          <w:iCs/>
          <w:color w:val="FF0000"/>
          <w:u w:color="FF0000"/>
        </w:rPr>
        <w:t xml:space="preserve">    notify_fault "/apps/sh/keepalived.sh stop"</w:t>
      </w:r>
    </w:p>
    <w:p w14:paraId="54D0B786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}</w:t>
      </w:r>
    </w:p>
    <w:p w14:paraId="54D0B787" w14:textId="77777777" w:rsidR="004C7B9B" w:rsidRDefault="004C7B9B">
      <w:pPr>
        <w:pStyle w:val="a5"/>
        <w:ind w:left="840"/>
        <w:rPr>
          <w:i/>
          <w:iCs/>
        </w:rPr>
      </w:pPr>
    </w:p>
    <w:p w14:paraId="54D0B788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virtual_server </w:t>
      </w:r>
      <w:r>
        <w:rPr>
          <w:i/>
          <w:iCs/>
          <w:color w:val="FF0000"/>
          <w:u w:color="FF0000"/>
        </w:rPr>
        <w:t>172.16.216.202 4952 { #</w:t>
      </w:r>
      <w:r>
        <w:rPr>
          <w:i/>
          <w:iCs/>
          <w:color w:val="FF0000"/>
          <w:u w:color="FF0000"/>
          <w:lang w:val="zh-TW" w:eastAsia="zh-TW"/>
        </w:rPr>
        <w:t>控制</w:t>
      </w:r>
      <w:r>
        <w:rPr>
          <w:i/>
          <w:iCs/>
          <w:color w:val="FF0000"/>
          <w:u w:color="FF0000"/>
        </w:rPr>
        <w:t>LVS</w:t>
      </w:r>
      <w:r>
        <w:rPr>
          <w:i/>
          <w:iCs/>
          <w:color w:val="FF0000"/>
          <w:u w:color="FF0000"/>
          <w:lang w:val="zh-TW" w:eastAsia="zh-TW"/>
        </w:rPr>
        <w:t>，</w:t>
      </w:r>
      <w:r>
        <w:rPr>
          <w:i/>
          <w:iCs/>
          <w:color w:val="FF0000"/>
          <w:u w:color="FF0000"/>
        </w:rPr>
        <w:t>4952</w:t>
      </w:r>
      <w:r>
        <w:rPr>
          <w:i/>
          <w:iCs/>
          <w:color w:val="FF0000"/>
          <w:u w:color="FF0000"/>
          <w:lang w:val="zh-TW" w:eastAsia="zh-TW"/>
        </w:rPr>
        <w:t>是</w:t>
      </w:r>
      <w:r>
        <w:rPr>
          <w:i/>
          <w:iCs/>
          <w:color w:val="FF0000"/>
          <w:u w:color="FF0000"/>
        </w:rPr>
        <w:t>Ceilometer-Collector</w:t>
      </w:r>
    </w:p>
    <w:p w14:paraId="54D0B789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delay_loop 6</w:t>
      </w:r>
    </w:p>
    <w:p w14:paraId="54D0B78A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lb_algo rr #lvs</w:t>
      </w:r>
      <w:r>
        <w:rPr>
          <w:i/>
          <w:iCs/>
          <w:color w:val="FF0000"/>
          <w:u w:color="FF0000"/>
          <w:lang w:val="zh-TW" w:eastAsia="zh-TW"/>
        </w:rPr>
        <w:t>策略为</w:t>
      </w:r>
      <w:r>
        <w:rPr>
          <w:i/>
          <w:iCs/>
          <w:color w:val="FF0000"/>
          <w:u w:color="FF0000"/>
        </w:rPr>
        <w:t>round-robin</w:t>
      </w:r>
    </w:p>
    <w:p w14:paraId="54D0B78B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lb_kind NAT </w:t>
      </w:r>
      <w:r>
        <w:rPr>
          <w:i/>
          <w:iCs/>
          <w:color w:val="FF0000"/>
          <w:u w:color="FF0000"/>
        </w:rPr>
        <w:t>#</w:t>
      </w:r>
      <w:r>
        <w:rPr>
          <w:i/>
          <w:iCs/>
          <w:color w:val="FF0000"/>
          <w:u w:color="FF0000"/>
          <w:lang w:val="zh-TW" w:eastAsia="zh-TW"/>
        </w:rPr>
        <w:t>转发方式为</w:t>
      </w:r>
      <w:r>
        <w:rPr>
          <w:i/>
          <w:iCs/>
          <w:color w:val="FF0000"/>
          <w:u w:color="FF0000"/>
        </w:rPr>
        <w:t>NAT</w:t>
      </w:r>
    </w:p>
    <w:p w14:paraId="54D0B78C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nat_mask 255.255.255.0</w:t>
      </w:r>
    </w:p>
    <w:p w14:paraId="54D0B78D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persistence_timeout 50</w:t>
      </w:r>
    </w:p>
    <w:p w14:paraId="54D0B78E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protocol UDP # UDP</w:t>
      </w:r>
      <w:r>
        <w:rPr>
          <w:i/>
          <w:iCs/>
          <w:color w:val="FF0000"/>
          <w:u w:color="FF0000"/>
          <w:lang w:val="zh-TW" w:eastAsia="zh-TW"/>
        </w:rPr>
        <w:t>协议</w:t>
      </w:r>
    </w:p>
    <w:p w14:paraId="54D0B78F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real_server 172.16.216.2 4952 { #ceilometer-collector</w:t>
      </w:r>
      <w:r>
        <w:rPr>
          <w:i/>
          <w:iCs/>
          <w:color w:val="FF0000"/>
          <w:u w:color="FF0000"/>
          <w:lang w:val="zh-TW" w:eastAsia="zh-TW"/>
        </w:rPr>
        <w:t>地址</w:t>
      </w:r>
    </w:p>
    <w:p w14:paraId="54D0B790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weight 1</w:t>
      </w:r>
    </w:p>
    <w:p w14:paraId="54D0B791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TCP_CHECK { #</w:t>
      </w:r>
      <w:r>
        <w:rPr>
          <w:i/>
          <w:iCs/>
          <w:lang w:val="zh-TW" w:eastAsia="zh-TW"/>
        </w:rPr>
        <w:t>这里因为我同时也监听了</w:t>
      </w:r>
      <w:r>
        <w:rPr>
          <w:i/>
          <w:iCs/>
        </w:rPr>
        <w:t>TCP</w:t>
      </w:r>
      <w:r>
        <w:rPr>
          <w:i/>
          <w:iCs/>
          <w:lang w:val="zh-TW" w:eastAsia="zh-TW"/>
        </w:rPr>
        <w:t>的</w:t>
      </w:r>
      <w:r>
        <w:rPr>
          <w:i/>
          <w:iCs/>
        </w:rPr>
        <w:t>4952</w:t>
      </w:r>
      <w:r>
        <w:rPr>
          <w:i/>
          <w:iCs/>
          <w:lang w:val="zh-TW" w:eastAsia="zh-TW"/>
        </w:rPr>
        <w:t>端口，因此可以用这</w:t>
      </w:r>
      <w:r>
        <w:rPr>
          <w:i/>
          <w:iCs/>
          <w:lang w:val="zh-TW" w:eastAsia="zh-TW"/>
        </w:rPr>
        <w:lastRenderedPageBreak/>
        <w:t>个做检查</w:t>
      </w:r>
    </w:p>
    <w:p w14:paraId="54D0B792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connect_timeout 10</w:t>
      </w:r>
    </w:p>
    <w:p w14:paraId="54D0B793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nb_get_retry 3</w:t>
      </w:r>
    </w:p>
    <w:p w14:paraId="54D0B794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delay_before_retry 3</w:t>
      </w:r>
    </w:p>
    <w:p w14:paraId="54D0B795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}</w:t>
      </w:r>
    </w:p>
    <w:p w14:paraId="54D0B796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97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real_server 172.16.216.10 4952 {</w:t>
      </w:r>
    </w:p>
    <w:p w14:paraId="54D0B798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weight 1</w:t>
      </w:r>
    </w:p>
    <w:p w14:paraId="54D0B799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TCP_CHECK {</w:t>
      </w:r>
    </w:p>
    <w:p w14:paraId="54D0B79A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connect_timeout 10</w:t>
      </w:r>
    </w:p>
    <w:p w14:paraId="54D0B79B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nb_get_retry 3</w:t>
      </w:r>
    </w:p>
    <w:p w14:paraId="54D0B79C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delay_before_retry 3</w:t>
      </w:r>
    </w:p>
    <w:p w14:paraId="54D0B79D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}</w:t>
      </w:r>
    </w:p>
    <w:p w14:paraId="54D0B79E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9F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</w:t>
      </w:r>
      <w:r>
        <w:rPr>
          <w:i/>
          <w:iCs/>
          <w:color w:val="FF0000"/>
          <w:u w:color="FF0000"/>
        </w:rPr>
        <w:t xml:space="preserve">  real_server 172.16.216.16 4952 {</w:t>
      </w:r>
    </w:p>
    <w:p w14:paraId="54D0B7A0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weight 1</w:t>
      </w:r>
    </w:p>
    <w:p w14:paraId="54D0B7A1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TCP_CHECK {</w:t>
      </w:r>
    </w:p>
    <w:p w14:paraId="54D0B7A2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connect_timeout 10</w:t>
      </w:r>
    </w:p>
    <w:p w14:paraId="54D0B7A3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nb_get_retry 3</w:t>
      </w:r>
    </w:p>
    <w:p w14:paraId="54D0B7A4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    delay_before_retry 3</w:t>
      </w:r>
    </w:p>
    <w:p w14:paraId="54D0B7A5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 }</w:t>
      </w:r>
    </w:p>
    <w:p w14:paraId="54D0B7A6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}</w:t>
      </w:r>
    </w:p>
    <w:p w14:paraId="54D0B7A7" w14:textId="77777777" w:rsidR="004C7B9B" w:rsidRDefault="00623D57">
      <w:pPr>
        <w:pStyle w:val="a5"/>
        <w:ind w:left="840" w:firstLine="0"/>
        <w:rPr>
          <w:i/>
          <w:iCs/>
        </w:rPr>
      </w:pPr>
      <w:r>
        <w:rPr>
          <w:i/>
          <w:iCs/>
        </w:rPr>
        <w:t>}</w:t>
      </w:r>
    </w:p>
    <w:p w14:paraId="54D0B7A8" w14:textId="77777777" w:rsidR="004C7B9B" w:rsidRDefault="00623D57">
      <w:pPr>
        <w:pStyle w:val="a5"/>
        <w:numPr>
          <w:ilvl w:val="0"/>
          <w:numId w:val="22"/>
        </w:numPr>
      </w:pPr>
      <w:r>
        <w:t>Keepalived</w:t>
      </w:r>
      <w:r>
        <w:rPr>
          <w:lang w:val="zh-TW" w:eastAsia="zh-TW"/>
        </w:rPr>
        <w:t>节点</w:t>
      </w:r>
      <w:r>
        <w:t>2</w:t>
      </w:r>
      <w:r>
        <w:rPr>
          <w:lang w:val="zh-TW" w:eastAsia="zh-TW"/>
        </w:rPr>
        <w:t>配置</w:t>
      </w:r>
    </w:p>
    <w:p w14:paraId="54D0B7A9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! Configuration File for keepalived</w:t>
      </w:r>
    </w:p>
    <w:p w14:paraId="54D0B7AA" w14:textId="77777777" w:rsidR="004C7B9B" w:rsidRDefault="004C7B9B">
      <w:pPr>
        <w:ind w:left="1050"/>
        <w:rPr>
          <w:i/>
          <w:iCs/>
        </w:rPr>
      </w:pPr>
    </w:p>
    <w:p w14:paraId="54D0B7AB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global_defs {</w:t>
      </w:r>
    </w:p>
    <w:p w14:paraId="54D0B7AC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notification_email {</w:t>
      </w:r>
    </w:p>
    <w:p w14:paraId="54D0B7AD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</w:t>
      </w:r>
      <w:r>
        <w:rPr>
          <w:i/>
          <w:iCs/>
          <w:color w:val="FF0000"/>
          <w:u w:color="FF0000"/>
        </w:rPr>
        <w:t>leannmak@139.com #</w:t>
      </w:r>
      <w:r>
        <w:rPr>
          <w:i/>
          <w:iCs/>
          <w:color w:val="FF0000"/>
          <w:u w:color="FF0000"/>
          <w:lang w:val="zh-TW" w:eastAsia="zh-TW"/>
        </w:rPr>
        <w:t>管理员邮箱</w:t>
      </w:r>
    </w:p>
    <w:p w14:paraId="54D0B7AE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}</w:t>
      </w:r>
    </w:p>
    <w:p w14:paraId="54D0B7AF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  <w:color w:val="FF0000"/>
          <w:u w:color="FF0000"/>
        </w:rPr>
        <w:t>smtp_server 127.0.0.1</w:t>
      </w:r>
      <w:r>
        <w:rPr>
          <w:i/>
          <w:iCs/>
        </w:rPr>
        <w:t xml:space="preserve"> </w:t>
      </w:r>
      <w:r>
        <w:rPr>
          <w:i/>
          <w:iCs/>
          <w:color w:val="FF0000"/>
          <w:u w:color="FF0000"/>
        </w:rPr>
        <w:t>#SMTP</w:t>
      </w:r>
      <w:r>
        <w:rPr>
          <w:i/>
          <w:iCs/>
          <w:color w:val="FF0000"/>
          <w:u w:color="FF0000"/>
          <w:lang w:val="zh-TW" w:eastAsia="zh-TW"/>
        </w:rPr>
        <w:t>服务器地址</w:t>
      </w:r>
    </w:p>
    <w:p w14:paraId="54D0B7B0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smtp_connect_timeout 30</w:t>
      </w:r>
    </w:p>
    <w:p w14:paraId="54D0B7B1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</w:t>
      </w:r>
      <w:r>
        <w:rPr>
          <w:i/>
          <w:iCs/>
          <w:color w:val="FF0000"/>
          <w:u w:color="FF0000"/>
        </w:rPr>
        <w:t xml:space="preserve">router_id NodeA #id </w:t>
      </w:r>
      <w:r>
        <w:rPr>
          <w:i/>
          <w:iCs/>
          <w:color w:val="FF0000"/>
          <w:u w:color="FF0000"/>
          <w:lang w:val="zh-TW" w:eastAsia="zh-TW"/>
        </w:rPr>
        <w:t>自己取</w:t>
      </w:r>
    </w:p>
    <w:p w14:paraId="54D0B7B2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}</w:t>
      </w:r>
    </w:p>
    <w:p w14:paraId="54D0B7B3" w14:textId="77777777" w:rsidR="004C7B9B" w:rsidRDefault="004C7B9B">
      <w:pPr>
        <w:ind w:left="1050"/>
        <w:rPr>
          <w:i/>
          <w:iCs/>
        </w:rPr>
      </w:pPr>
    </w:p>
    <w:p w14:paraId="54D0B7B4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vrrp_script chk_haproxy {</w:t>
      </w:r>
    </w:p>
    <w:p w14:paraId="54D0B7B5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script "haproxy_check.sh" </w:t>
      </w:r>
      <w:r>
        <w:rPr>
          <w:i/>
          <w:iCs/>
          <w:color w:val="FF0000"/>
          <w:u w:color="FF0000"/>
        </w:rPr>
        <w:t>#harpoxy</w:t>
      </w:r>
      <w:r>
        <w:rPr>
          <w:i/>
          <w:iCs/>
          <w:color w:val="FF0000"/>
          <w:u w:color="FF0000"/>
          <w:lang w:val="zh-TW" w:eastAsia="zh-TW"/>
        </w:rPr>
        <w:t>的</w:t>
      </w:r>
      <w:r>
        <w:rPr>
          <w:i/>
          <w:iCs/>
          <w:color w:val="FF0000"/>
          <w:u w:color="FF0000"/>
        </w:rPr>
        <w:t>check</w:t>
      </w:r>
      <w:r>
        <w:rPr>
          <w:i/>
          <w:iCs/>
          <w:color w:val="FF0000"/>
          <w:u w:color="FF0000"/>
          <w:lang w:val="zh-TW" w:eastAsia="zh-TW"/>
        </w:rPr>
        <w:t>脚本，参加见下一节，如果</w:t>
      </w:r>
      <w:r>
        <w:rPr>
          <w:i/>
          <w:iCs/>
          <w:color w:val="FF0000"/>
          <w:u w:color="FF0000"/>
        </w:rPr>
        <w:t>haproxy</w:t>
      </w:r>
      <w:r>
        <w:rPr>
          <w:i/>
          <w:iCs/>
          <w:color w:val="FF0000"/>
          <w:u w:color="FF0000"/>
          <w:lang w:val="zh-TW" w:eastAsia="zh-TW"/>
        </w:rPr>
        <w:t>不是采用手动安装的，那么可以直接写成</w:t>
      </w:r>
      <w:r>
        <w:rPr>
          <w:i/>
          <w:iCs/>
          <w:color w:val="FF0000"/>
          <w:u w:color="FF0000"/>
        </w:rPr>
        <w:t xml:space="preserve"> script “pidof haproxy”</w:t>
      </w:r>
    </w:p>
    <w:p w14:paraId="54D0B7B6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interval 1</w:t>
      </w:r>
    </w:p>
    <w:p w14:paraId="54D0B7B7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weight -2</w:t>
      </w:r>
    </w:p>
    <w:p w14:paraId="54D0B7B8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}</w:t>
      </w:r>
    </w:p>
    <w:p w14:paraId="54D0B7B9" w14:textId="77777777" w:rsidR="004C7B9B" w:rsidRDefault="004C7B9B">
      <w:pPr>
        <w:ind w:left="1050"/>
        <w:rPr>
          <w:i/>
          <w:iCs/>
        </w:rPr>
      </w:pPr>
    </w:p>
    <w:p w14:paraId="54D0B7BA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vrrp_instance VI_1 {</w:t>
      </w:r>
    </w:p>
    <w:p w14:paraId="54D0B7BB" w14:textId="77777777" w:rsidR="004C7B9B" w:rsidRDefault="00623D57">
      <w:pPr>
        <w:ind w:left="1050"/>
        <w:rPr>
          <w:i/>
          <w:iCs/>
          <w:color w:val="FF0000"/>
          <w:u w:color="FF0000"/>
        </w:rPr>
      </w:pPr>
      <w:r>
        <w:rPr>
          <w:i/>
          <w:iCs/>
        </w:rPr>
        <w:t xml:space="preserve">    state </w:t>
      </w:r>
      <w:r>
        <w:rPr>
          <w:i/>
          <w:iCs/>
          <w:color w:val="FF0000"/>
          <w:u w:color="FF0000"/>
        </w:rPr>
        <w:t>BACKUP #</w:t>
      </w:r>
      <w:r>
        <w:rPr>
          <w:i/>
          <w:iCs/>
          <w:color w:val="FF0000"/>
          <w:u w:color="FF0000"/>
          <w:lang w:val="zh-TW" w:eastAsia="zh-TW"/>
        </w:rPr>
        <w:t>主节点这里填</w:t>
      </w:r>
      <w:r>
        <w:rPr>
          <w:i/>
          <w:iCs/>
          <w:color w:val="FF0000"/>
          <w:u w:color="FF0000"/>
        </w:rPr>
        <w:t>MASTER</w:t>
      </w:r>
      <w:r>
        <w:rPr>
          <w:i/>
          <w:iCs/>
          <w:color w:val="FF0000"/>
          <w:u w:color="FF0000"/>
          <w:lang w:val="zh-TW" w:eastAsia="zh-TW"/>
        </w:rPr>
        <w:t>，从节点填</w:t>
      </w:r>
      <w:r>
        <w:rPr>
          <w:i/>
          <w:iCs/>
          <w:color w:val="FF0000"/>
          <w:u w:color="FF0000"/>
        </w:rPr>
        <w:t>BACKUP</w:t>
      </w:r>
    </w:p>
    <w:p w14:paraId="54D0B7BC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interface </w:t>
      </w:r>
      <w:r>
        <w:rPr>
          <w:i/>
          <w:iCs/>
          <w:color w:val="FF0000"/>
          <w:u w:color="FF0000"/>
        </w:rPr>
        <w:t>bond1.144 # VIP</w:t>
      </w:r>
      <w:r>
        <w:rPr>
          <w:i/>
          <w:iCs/>
          <w:color w:val="FF0000"/>
          <w:u w:color="FF0000"/>
          <w:lang w:val="zh-TW" w:eastAsia="zh-TW"/>
        </w:rPr>
        <w:t>所在的网络接口</w:t>
      </w:r>
    </w:p>
    <w:p w14:paraId="54D0B7BD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virtual_router_id </w:t>
      </w:r>
      <w:r>
        <w:rPr>
          <w:i/>
          <w:iCs/>
          <w:color w:val="FF0000"/>
          <w:u w:color="FF0000"/>
        </w:rPr>
        <w:t xml:space="preserve">11 # </w:t>
      </w:r>
      <w:r>
        <w:rPr>
          <w:i/>
          <w:iCs/>
          <w:color w:val="FF0000"/>
          <w:u w:color="FF0000"/>
          <w:lang w:val="zh-TW" w:eastAsia="zh-TW"/>
        </w:rPr>
        <w:t>随便取一个</w:t>
      </w:r>
      <w:r>
        <w:rPr>
          <w:i/>
          <w:iCs/>
          <w:color w:val="FF0000"/>
          <w:u w:color="FF0000"/>
        </w:rPr>
        <w:t>ID</w:t>
      </w:r>
    </w:p>
    <w:p w14:paraId="54D0B7BE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priority </w:t>
      </w:r>
      <w:r>
        <w:rPr>
          <w:i/>
          <w:iCs/>
          <w:color w:val="FF0000"/>
          <w:u w:color="FF0000"/>
        </w:rPr>
        <w:t xml:space="preserve">99 # </w:t>
      </w:r>
      <w:r>
        <w:rPr>
          <w:i/>
          <w:iCs/>
          <w:color w:val="FF0000"/>
          <w:u w:color="FF0000"/>
          <w:lang w:val="zh-TW" w:eastAsia="zh-TW"/>
        </w:rPr>
        <w:t>主节点写</w:t>
      </w:r>
      <w:r>
        <w:rPr>
          <w:i/>
          <w:iCs/>
          <w:color w:val="FF0000"/>
          <w:u w:color="FF0000"/>
        </w:rPr>
        <w:t>100</w:t>
      </w:r>
      <w:r>
        <w:rPr>
          <w:i/>
          <w:iCs/>
          <w:color w:val="FF0000"/>
          <w:u w:color="FF0000"/>
          <w:lang w:val="zh-TW" w:eastAsia="zh-TW"/>
        </w:rPr>
        <w:t>，从节点写</w:t>
      </w:r>
      <w:r>
        <w:rPr>
          <w:i/>
          <w:iCs/>
          <w:color w:val="FF0000"/>
          <w:u w:color="FF0000"/>
        </w:rPr>
        <w:t>99</w:t>
      </w:r>
    </w:p>
    <w:p w14:paraId="54D0B7BF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advert_int 1</w:t>
      </w:r>
    </w:p>
    <w:p w14:paraId="54D0B7C0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smtp alert</w:t>
      </w:r>
    </w:p>
    <w:p w14:paraId="54D0B7C1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track_interface {</w:t>
      </w:r>
    </w:p>
    <w:p w14:paraId="54D0B7C2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ab/>
      </w:r>
      <w:r>
        <w:rPr>
          <w:i/>
          <w:iCs/>
          <w:color w:val="FF0000"/>
          <w:u w:color="FF0000"/>
        </w:rPr>
        <w:t xml:space="preserve">bond1.144 # </w:t>
      </w:r>
      <w:r>
        <w:rPr>
          <w:i/>
          <w:iCs/>
          <w:color w:val="FF0000"/>
          <w:u w:color="FF0000"/>
          <w:lang w:val="zh-TW" w:eastAsia="zh-TW"/>
        </w:rPr>
        <w:t>写</w:t>
      </w:r>
      <w:r>
        <w:rPr>
          <w:i/>
          <w:iCs/>
          <w:color w:val="FF0000"/>
          <w:u w:color="FF0000"/>
        </w:rPr>
        <w:t>VIP</w:t>
      </w:r>
      <w:r>
        <w:rPr>
          <w:i/>
          <w:iCs/>
          <w:color w:val="FF0000"/>
          <w:u w:color="FF0000"/>
          <w:lang w:val="zh-TW" w:eastAsia="zh-TW"/>
        </w:rPr>
        <w:t>所在端口</w:t>
      </w:r>
    </w:p>
    <w:p w14:paraId="54D0B7C3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C4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track_script {</w:t>
      </w:r>
    </w:p>
    <w:p w14:paraId="54D0B7C5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lastRenderedPageBreak/>
        <w:t xml:space="preserve">        chk_haproxy</w:t>
      </w:r>
    </w:p>
    <w:p w14:paraId="54D0B7C6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C7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authentication {</w:t>
      </w:r>
    </w:p>
    <w:p w14:paraId="54D0B7C8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auth_type PASS</w:t>
      </w:r>
    </w:p>
    <w:p w14:paraId="54D0B7C9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auth_pass 1111</w:t>
      </w:r>
    </w:p>
    <w:p w14:paraId="54D0B7CA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CB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virtual_ipaddress {</w:t>
      </w:r>
    </w:p>
    <w:p w14:paraId="54D0B7CC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  <w:color w:val="FF0000"/>
          <w:u w:color="FF0000"/>
        </w:rPr>
        <w:t>172.16.216.201/24 dev bond1.144 #VIP</w:t>
      </w:r>
    </w:p>
    <w:p w14:paraId="54D0B7CD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CE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notify_fault "/apps/sh/keepalived.sh stop" #haproxy</w:t>
      </w:r>
      <w:r>
        <w:rPr>
          <w:i/>
          <w:iCs/>
          <w:color w:val="FF0000"/>
          <w:u w:color="FF0000"/>
          <w:lang w:val="zh-TW" w:eastAsia="zh-TW"/>
        </w:rPr>
        <w:t>停止时，也停止</w:t>
      </w:r>
      <w:r>
        <w:rPr>
          <w:i/>
          <w:iCs/>
          <w:color w:val="FF0000"/>
          <w:u w:color="FF0000"/>
        </w:rPr>
        <w:t>keepalived</w:t>
      </w:r>
      <w:r>
        <w:rPr>
          <w:i/>
          <w:iCs/>
          <w:color w:val="FF0000"/>
          <w:u w:color="FF0000"/>
          <w:lang w:val="zh-TW" w:eastAsia="zh-TW"/>
        </w:rPr>
        <w:t>，这里因为</w:t>
      </w:r>
      <w:r>
        <w:rPr>
          <w:i/>
          <w:iCs/>
          <w:color w:val="FF0000"/>
          <w:u w:color="FF0000"/>
        </w:rPr>
        <w:t>keepalived</w:t>
      </w:r>
      <w:r>
        <w:rPr>
          <w:i/>
          <w:iCs/>
          <w:color w:val="FF0000"/>
          <w:u w:color="FF0000"/>
          <w:lang w:val="zh-TW" w:eastAsia="zh-TW"/>
        </w:rPr>
        <w:t>是南基手动安装的，如果是</w:t>
      </w:r>
      <w:r>
        <w:rPr>
          <w:i/>
          <w:iCs/>
          <w:color w:val="FF0000"/>
          <w:u w:color="FF0000"/>
        </w:rPr>
        <w:t>yum</w:t>
      </w:r>
      <w:r>
        <w:rPr>
          <w:i/>
          <w:iCs/>
          <w:color w:val="FF0000"/>
          <w:u w:color="FF0000"/>
          <w:lang w:val="zh-TW" w:eastAsia="zh-TW"/>
        </w:rPr>
        <w:t>安装的，则只需要写</w:t>
      </w:r>
      <w:r>
        <w:rPr>
          <w:i/>
          <w:iCs/>
          <w:color w:val="FF0000"/>
          <w:u w:color="FF0000"/>
        </w:rPr>
        <w:t>notify_fault "systemctl stop keepalived"</w:t>
      </w:r>
    </w:p>
    <w:p w14:paraId="54D0B7CF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}</w:t>
      </w:r>
    </w:p>
    <w:p w14:paraId="54D0B7D0" w14:textId="77777777" w:rsidR="004C7B9B" w:rsidRDefault="004C7B9B">
      <w:pPr>
        <w:ind w:left="1050"/>
        <w:rPr>
          <w:i/>
          <w:iCs/>
        </w:rPr>
      </w:pPr>
    </w:p>
    <w:p w14:paraId="54D0B7D1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vrrp_instance VI_2 { </w:t>
      </w:r>
    </w:p>
    <w:p w14:paraId="54D0B7D2" w14:textId="77777777" w:rsidR="004C7B9B" w:rsidRDefault="00623D57">
      <w:pPr>
        <w:ind w:left="1050"/>
        <w:rPr>
          <w:i/>
          <w:iCs/>
          <w:color w:val="FF0000"/>
          <w:u w:color="FF0000"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state MASTER  # Ceilometer</w:t>
      </w:r>
      <w:r>
        <w:rPr>
          <w:i/>
          <w:iCs/>
          <w:color w:val="FF0000"/>
          <w:u w:color="FF0000"/>
          <w:lang w:val="zh-TW" w:eastAsia="zh-TW"/>
        </w:rPr>
        <w:t>使用新的</w:t>
      </w:r>
      <w:r>
        <w:rPr>
          <w:i/>
          <w:iCs/>
          <w:color w:val="FF0000"/>
          <w:u w:color="FF0000"/>
        </w:rPr>
        <w:t>VIP</w:t>
      </w:r>
      <w:r>
        <w:rPr>
          <w:i/>
          <w:iCs/>
          <w:color w:val="FF0000"/>
          <w:u w:color="FF0000"/>
          <w:lang w:val="zh-TW" w:eastAsia="zh-TW"/>
        </w:rPr>
        <w:t>，并且与</w:t>
      </w:r>
      <w:r>
        <w:rPr>
          <w:i/>
          <w:iCs/>
          <w:color w:val="FF0000"/>
          <w:u w:color="FF0000"/>
        </w:rPr>
        <w:t>Haproxy</w:t>
      </w:r>
      <w:r>
        <w:rPr>
          <w:i/>
          <w:iCs/>
          <w:color w:val="FF0000"/>
          <w:u w:color="FF0000"/>
          <w:lang w:val="zh-TW" w:eastAsia="zh-TW"/>
        </w:rPr>
        <w:t>主备互换</w:t>
      </w:r>
    </w:p>
    <w:p w14:paraId="54D0B7D3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interface bond1.144</w:t>
      </w:r>
      <w:r>
        <w:rPr>
          <w:i/>
          <w:iCs/>
          <w:color w:val="FF0000"/>
          <w:u w:color="FF0000"/>
        </w:rPr>
        <w:t xml:space="preserve"> #</w:t>
      </w:r>
      <w:r>
        <w:rPr>
          <w:i/>
          <w:iCs/>
          <w:color w:val="FF0000"/>
          <w:u w:color="FF0000"/>
          <w:lang w:val="zh-TW" w:eastAsia="zh-TW"/>
        </w:rPr>
        <w:t>按</w:t>
      </w:r>
      <w:r>
        <w:rPr>
          <w:i/>
          <w:iCs/>
          <w:color w:val="FF0000"/>
          <w:u w:color="FF0000"/>
        </w:rPr>
        <w:t>VIP</w:t>
      </w:r>
      <w:r>
        <w:rPr>
          <w:i/>
          <w:iCs/>
          <w:color w:val="FF0000"/>
          <w:u w:color="FF0000"/>
          <w:lang w:val="zh-TW" w:eastAsia="zh-TW"/>
        </w:rPr>
        <w:t>实际所在网卡修改</w:t>
      </w:r>
    </w:p>
    <w:p w14:paraId="54D0B7D4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virtual_router_id 202 </w:t>
      </w:r>
      <w:r>
        <w:rPr>
          <w:i/>
          <w:iCs/>
          <w:color w:val="FF0000"/>
          <w:u w:color="FF0000"/>
        </w:rPr>
        <w:t xml:space="preserve"># </w:t>
      </w:r>
      <w:r>
        <w:rPr>
          <w:i/>
          <w:iCs/>
          <w:color w:val="FF0000"/>
          <w:u w:color="FF0000"/>
          <w:lang w:val="zh-TW" w:eastAsia="zh-TW"/>
        </w:rPr>
        <w:t>随便取一个</w:t>
      </w:r>
      <w:r>
        <w:rPr>
          <w:i/>
          <w:iCs/>
          <w:color w:val="FF0000"/>
          <w:u w:color="FF0000"/>
        </w:rPr>
        <w:t>ID</w:t>
      </w:r>
    </w:p>
    <w:p w14:paraId="54D0B7D5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priority </w:t>
      </w:r>
      <w:r>
        <w:rPr>
          <w:i/>
          <w:iCs/>
          <w:color w:val="FF0000"/>
          <w:u w:color="FF0000"/>
        </w:rPr>
        <w:t>100</w:t>
      </w:r>
      <w:r>
        <w:rPr>
          <w:i/>
          <w:iCs/>
        </w:rPr>
        <w:t xml:space="preserve"> </w:t>
      </w:r>
      <w:r>
        <w:rPr>
          <w:i/>
          <w:iCs/>
          <w:color w:val="FF0000"/>
          <w:u w:color="FF0000"/>
        </w:rPr>
        <w:t xml:space="preserve"> # </w:t>
      </w:r>
      <w:r>
        <w:rPr>
          <w:i/>
          <w:iCs/>
          <w:color w:val="FF0000"/>
          <w:u w:color="FF0000"/>
          <w:lang w:val="zh-TW" w:eastAsia="zh-TW"/>
        </w:rPr>
        <w:t>主节点写</w:t>
      </w:r>
      <w:r>
        <w:rPr>
          <w:i/>
          <w:iCs/>
          <w:color w:val="FF0000"/>
          <w:u w:color="FF0000"/>
        </w:rPr>
        <w:t>100</w:t>
      </w:r>
      <w:r>
        <w:rPr>
          <w:i/>
          <w:iCs/>
          <w:color w:val="FF0000"/>
          <w:u w:color="FF0000"/>
          <w:lang w:val="zh-TW" w:eastAsia="zh-TW"/>
        </w:rPr>
        <w:t>，从节点写</w:t>
      </w:r>
      <w:r>
        <w:rPr>
          <w:i/>
          <w:iCs/>
          <w:color w:val="FF0000"/>
          <w:u w:color="FF0000"/>
        </w:rPr>
        <w:t>99</w:t>
      </w:r>
    </w:p>
    <w:p w14:paraId="54D0B7D6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advert_int 1</w:t>
      </w:r>
    </w:p>
    <w:p w14:paraId="54D0B7D7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track_interface {</w:t>
      </w:r>
    </w:p>
    <w:p w14:paraId="54D0B7D8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</w:t>
      </w:r>
      <w:r>
        <w:rPr>
          <w:i/>
          <w:iCs/>
          <w:color w:val="FF0000"/>
          <w:u w:color="FF0000"/>
        </w:rPr>
        <w:t xml:space="preserve"> bond1.144</w:t>
      </w:r>
    </w:p>
    <w:p w14:paraId="54D0B7D9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DA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track_script {</w:t>
      </w:r>
    </w:p>
    <w:p w14:paraId="54D0B7DB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chk_haproxy</w:t>
      </w:r>
    </w:p>
    <w:p w14:paraId="54D0B7DC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DD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authentication {</w:t>
      </w:r>
    </w:p>
    <w:p w14:paraId="54D0B7DE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auth_type PASS</w:t>
      </w:r>
    </w:p>
    <w:p w14:paraId="54D0B7DF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auth_pass 1111</w:t>
      </w:r>
    </w:p>
    <w:p w14:paraId="54D0B7E0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E1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virtual_ipaddress {</w:t>
      </w:r>
    </w:p>
    <w:p w14:paraId="54D0B7E2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  <w:color w:val="FF0000"/>
          <w:u w:color="FF0000"/>
        </w:rPr>
        <w:t xml:space="preserve">  172.16.216.202/24 dev bond1.144</w:t>
      </w:r>
    </w:p>
    <w:p w14:paraId="54D0B7E3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E4" w14:textId="77777777" w:rsidR="004C7B9B" w:rsidRDefault="00623D57">
      <w:pPr>
        <w:ind w:left="1050"/>
        <w:rPr>
          <w:i/>
          <w:iCs/>
          <w:color w:val="FF0000"/>
          <w:u w:color="FF0000"/>
        </w:rPr>
      </w:pPr>
      <w:r>
        <w:rPr>
          <w:i/>
          <w:iCs/>
          <w:color w:val="FF0000"/>
          <w:u w:color="FF0000"/>
        </w:rPr>
        <w:t xml:space="preserve">    notify_fault "/apps/sh/keepalived.sh stop"</w:t>
      </w:r>
    </w:p>
    <w:p w14:paraId="54D0B7E5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}</w:t>
      </w:r>
    </w:p>
    <w:p w14:paraId="54D0B7E6" w14:textId="77777777" w:rsidR="004C7B9B" w:rsidRDefault="004C7B9B">
      <w:pPr>
        <w:ind w:left="1050"/>
        <w:rPr>
          <w:i/>
          <w:iCs/>
        </w:rPr>
      </w:pPr>
    </w:p>
    <w:p w14:paraId="54D0B7E7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virtual_server </w:t>
      </w:r>
      <w:r>
        <w:rPr>
          <w:i/>
          <w:iCs/>
          <w:color w:val="FF0000"/>
          <w:u w:color="FF0000"/>
        </w:rPr>
        <w:t>172.16.216.202 4952 { #</w:t>
      </w:r>
      <w:r>
        <w:rPr>
          <w:i/>
          <w:iCs/>
          <w:color w:val="FF0000"/>
          <w:u w:color="FF0000"/>
          <w:lang w:val="zh-TW" w:eastAsia="zh-TW"/>
        </w:rPr>
        <w:t>控制</w:t>
      </w:r>
      <w:r>
        <w:rPr>
          <w:i/>
          <w:iCs/>
          <w:color w:val="FF0000"/>
          <w:u w:color="FF0000"/>
        </w:rPr>
        <w:t>LVS</w:t>
      </w:r>
      <w:r>
        <w:rPr>
          <w:i/>
          <w:iCs/>
          <w:color w:val="FF0000"/>
          <w:u w:color="FF0000"/>
          <w:lang w:val="zh-TW" w:eastAsia="zh-TW"/>
        </w:rPr>
        <w:t>，</w:t>
      </w:r>
      <w:r>
        <w:rPr>
          <w:i/>
          <w:iCs/>
          <w:color w:val="FF0000"/>
          <w:u w:color="FF0000"/>
        </w:rPr>
        <w:t>4952</w:t>
      </w:r>
      <w:r>
        <w:rPr>
          <w:i/>
          <w:iCs/>
          <w:color w:val="FF0000"/>
          <w:u w:color="FF0000"/>
          <w:lang w:val="zh-TW" w:eastAsia="zh-TW"/>
        </w:rPr>
        <w:t>是</w:t>
      </w:r>
      <w:r>
        <w:rPr>
          <w:i/>
          <w:iCs/>
          <w:color w:val="FF0000"/>
          <w:u w:color="FF0000"/>
        </w:rPr>
        <w:t>Ceilometer-Collector</w:t>
      </w:r>
    </w:p>
    <w:p w14:paraId="54D0B7E8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delay_loop 6</w:t>
      </w:r>
    </w:p>
    <w:p w14:paraId="54D0B7E9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lb_algo rr #lvs</w:t>
      </w:r>
      <w:r>
        <w:rPr>
          <w:i/>
          <w:iCs/>
          <w:color w:val="FF0000"/>
          <w:u w:color="FF0000"/>
          <w:lang w:val="zh-TW" w:eastAsia="zh-TW"/>
        </w:rPr>
        <w:t>策略为</w:t>
      </w:r>
      <w:r>
        <w:rPr>
          <w:i/>
          <w:iCs/>
          <w:color w:val="FF0000"/>
          <w:u w:color="FF0000"/>
        </w:rPr>
        <w:t>round-robin</w:t>
      </w:r>
    </w:p>
    <w:p w14:paraId="54D0B7EA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lb_kind NAT </w:t>
      </w:r>
      <w:r>
        <w:rPr>
          <w:i/>
          <w:iCs/>
          <w:color w:val="FF0000"/>
          <w:u w:color="FF0000"/>
        </w:rPr>
        <w:t>#</w:t>
      </w:r>
      <w:r>
        <w:rPr>
          <w:i/>
          <w:iCs/>
          <w:color w:val="FF0000"/>
          <w:u w:color="FF0000"/>
          <w:lang w:val="zh-TW" w:eastAsia="zh-TW"/>
        </w:rPr>
        <w:t>转发方式为</w:t>
      </w:r>
      <w:r>
        <w:rPr>
          <w:i/>
          <w:iCs/>
          <w:color w:val="FF0000"/>
          <w:u w:color="FF0000"/>
        </w:rPr>
        <w:t>NAT</w:t>
      </w:r>
    </w:p>
    <w:p w14:paraId="54D0B7EB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nat_mask 255.255.255.0</w:t>
      </w:r>
    </w:p>
    <w:p w14:paraId="54D0B7EC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persistence_timeout 50</w:t>
      </w:r>
    </w:p>
    <w:p w14:paraId="54D0B7ED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protocol UDP # UDP</w:t>
      </w:r>
      <w:r>
        <w:rPr>
          <w:i/>
          <w:iCs/>
          <w:color w:val="FF0000"/>
          <w:u w:color="FF0000"/>
          <w:lang w:val="zh-TW" w:eastAsia="zh-TW"/>
        </w:rPr>
        <w:t>协议</w:t>
      </w:r>
    </w:p>
    <w:p w14:paraId="54D0B7EE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real_server 172.16.216.2 4952 { #ceilometer-collector</w:t>
      </w:r>
      <w:r>
        <w:rPr>
          <w:i/>
          <w:iCs/>
          <w:color w:val="FF0000"/>
          <w:u w:color="FF0000"/>
          <w:lang w:val="zh-TW" w:eastAsia="zh-TW"/>
        </w:rPr>
        <w:t>地址</w:t>
      </w:r>
    </w:p>
    <w:p w14:paraId="54D0B7EF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weight 1</w:t>
      </w:r>
    </w:p>
    <w:p w14:paraId="54D0B7F0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TCP_CHECK { #</w:t>
      </w:r>
      <w:r>
        <w:rPr>
          <w:i/>
          <w:iCs/>
          <w:lang w:val="zh-TW" w:eastAsia="zh-TW"/>
        </w:rPr>
        <w:t>这里因为我同时也监听了</w:t>
      </w:r>
      <w:r>
        <w:rPr>
          <w:i/>
          <w:iCs/>
        </w:rPr>
        <w:t>TCP</w:t>
      </w:r>
      <w:r>
        <w:rPr>
          <w:i/>
          <w:iCs/>
          <w:lang w:val="zh-TW" w:eastAsia="zh-TW"/>
        </w:rPr>
        <w:t>的</w:t>
      </w:r>
      <w:r>
        <w:rPr>
          <w:i/>
          <w:iCs/>
        </w:rPr>
        <w:t>4952</w:t>
      </w:r>
      <w:r>
        <w:rPr>
          <w:i/>
          <w:iCs/>
          <w:lang w:val="zh-TW" w:eastAsia="zh-TW"/>
        </w:rPr>
        <w:t>端口，因此可以用这个做检查</w:t>
      </w:r>
    </w:p>
    <w:p w14:paraId="54D0B7F1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connect_timeout 10</w:t>
      </w:r>
    </w:p>
    <w:p w14:paraId="54D0B7F2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nb_get_retry 3</w:t>
      </w:r>
    </w:p>
    <w:p w14:paraId="54D0B7F3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delay_before_retry 3</w:t>
      </w:r>
    </w:p>
    <w:p w14:paraId="54D0B7F4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}</w:t>
      </w:r>
    </w:p>
    <w:p w14:paraId="54D0B7F5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F6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  <w:color w:val="FF0000"/>
          <w:u w:color="FF0000"/>
        </w:rPr>
        <w:t>real_server 172.16.216.10 4952 {</w:t>
      </w:r>
    </w:p>
    <w:p w14:paraId="54D0B7F7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lastRenderedPageBreak/>
        <w:t xml:space="preserve">        weight 1</w:t>
      </w:r>
    </w:p>
    <w:p w14:paraId="54D0B7F8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TCP_CHECK {</w:t>
      </w:r>
    </w:p>
    <w:p w14:paraId="54D0B7F9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connect_timeout 10</w:t>
      </w:r>
    </w:p>
    <w:p w14:paraId="54D0B7FA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nb_get_retry 3</w:t>
      </w:r>
    </w:p>
    <w:p w14:paraId="54D0B7FB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delay_before_retry 3</w:t>
      </w:r>
    </w:p>
    <w:p w14:paraId="54D0B7FC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}</w:t>
      </w:r>
    </w:p>
    <w:p w14:paraId="54D0B7FD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7FE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</w:t>
      </w:r>
      <w:r>
        <w:rPr>
          <w:i/>
          <w:iCs/>
          <w:color w:val="FF0000"/>
          <w:u w:color="FF0000"/>
        </w:rPr>
        <w:t xml:space="preserve">  real_server 172.16.216.16 4952 {</w:t>
      </w:r>
    </w:p>
    <w:p w14:paraId="54D0B7FF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weight 1</w:t>
      </w:r>
    </w:p>
    <w:p w14:paraId="54D0B800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TCP_CHECK {</w:t>
      </w:r>
    </w:p>
    <w:p w14:paraId="54D0B801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connect_timeout 10</w:t>
      </w:r>
    </w:p>
    <w:p w14:paraId="54D0B802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nb_get_retry 3</w:t>
      </w:r>
    </w:p>
    <w:p w14:paraId="54D0B803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    delay_before_retry 3</w:t>
      </w:r>
    </w:p>
    <w:p w14:paraId="54D0B804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    }</w:t>
      </w:r>
    </w:p>
    <w:p w14:paraId="54D0B805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 xml:space="preserve">    }</w:t>
      </w:r>
    </w:p>
    <w:p w14:paraId="54D0B806" w14:textId="77777777" w:rsidR="004C7B9B" w:rsidRDefault="00623D57">
      <w:pPr>
        <w:ind w:left="1050"/>
        <w:rPr>
          <w:i/>
          <w:iCs/>
        </w:rPr>
      </w:pPr>
      <w:r>
        <w:rPr>
          <w:i/>
          <w:iCs/>
        </w:rPr>
        <w:t>}</w:t>
      </w:r>
    </w:p>
    <w:p w14:paraId="54D0B807" w14:textId="77777777" w:rsidR="004C7B9B" w:rsidRDefault="004C7B9B">
      <w:pPr>
        <w:pStyle w:val="a5"/>
        <w:ind w:left="840" w:firstLine="0"/>
        <w:rPr>
          <w:i/>
          <w:iCs/>
        </w:rPr>
      </w:pPr>
    </w:p>
    <w:p w14:paraId="54D0B808" w14:textId="77777777" w:rsidR="004C7B9B" w:rsidRDefault="00623D57">
      <w:pPr>
        <w:pStyle w:val="a5"/>
        <w:numPr>
          <w:ilvl w:val="0"/>
          <w:numId w:val="16"/>
        </w:numPr>
      </w:pPr>
      <w:r>
        <w:t xml:space="preserve">haproxy_check.sh </w:t>
      </w:r>
      <w:r>
        <w:rPr>
          <w:lang w:val="zh-TW" w:eastAsia="zh-TW"/>
        </w:rPr>
        <w:t>脚本</w:t>
      </w:r>
    </w:p>
    <w:p w14:paraId="54D0B809" w14:textId="77777777" w:rsidR="004C7B9B" w:rsidRDefault="00623D57">
      <w:pPr>
        <w:pStyle w:val="a5"/>
        <w:ind w:left="840" w:firstLine="0"/>
        <w:rPr>
          <w:color w:val="FF0000"/>
          <w:u w:color="FF0000"/>
        </w:rPr>
      </w:pPr>
      <w:r>
        <w:rPr>
          <w:color w:val="FF0000"/>
          <w:u w:color="FF0000"/>
          <w:lang w:val="zh-TW" w:eastAsia="zh-TW"/>
        </w:rPr>
        <w:t>注：以下脚本由南基提供，一般情况下，只要在</w:t>
      </w:r>
      <w:r>
        <w:rPr>
          <w:color w:val="FF0000"/>
          <w:u w:color="FF0000"/>
        </w:rPr>
        <w:t>keepalived</w:t>
      </w:r>
      <w:r>
        <w:rPr>
          <w:color w:val="FF0000"/>
          <w:u w:color="FF0000"/>
          <w:lang w:val="zh-TW" w:eastAsia="zh-TW"/>
        </w:rPr>
        <w:t>脚本中，配置</w:t>
      </w:r>
      <w:r>
        <w:rPr>
          <w:color w:val="FF0000"/>
          <w:u w:color="FF0000"/>
        </w:rPr>
        <w:t>“pidof haproxy”</w:t>
      </w:r>
      <w:r>
        <w:rPr>
          <w:color w:val="FF0000"/>
          <w:u w:color="FF0000"/>
          <w:lang w:val="zh-TW" w:eastAsia="zh-TW"/>
        </w:rPr>
        <w:t>就行，参考上节</w:t>
      </w:r>
      <w:r>
        <w:rPr>
          <w:color w:val="FF0000"/>
          <w:u w:color="FF0000"/>
        </w:rPr>
        <w:t>keepalived.conf</w:t>
      </w:r>
      <w:r>
        <w:rPr>
          <w:color w:val="FF0000"/>
          <w:u w:color="FF0000"/>
          <w:lang w:val="zh-TW" w:eastAsia="zh-TW"/>
        </w:rPr>
        <w:t>的备注</w:t>
      </w:r>
    </w:p>
    <w:p w14:paraId="54D0B80A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#!/bin/bash</w:t>
      </w:r>
    </w:p>
    <w:p w14:paraId="54D0B80B" w14:textId="77777777" w:rsidR="004C7B9B" w:rsidRDefault="004C7B9B">
      <w:pPr>
        <w:pStyle w:val="a5"/>
        <w:ind w:left="840"/>
        <w:rPr>
          <w:i/>
          <w:iCs/>
        </w:rPr>
      </w:pPr>
    </w:p>
    <w:p w14:paraId="54D0B80C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if [ ! -f /apps/run/haproxy/haproxy.pid ] ; then</w:t>
      </w:r>
    </w:p>
    <w:p w14:paraId="54D0B80D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/apps/sh/keepalived.sh stop</w:t>
      </w:r>
    </w:p>
    <w:p w14:paraId="54D0B80E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exit 1</w:t>
      </w:r>
    </w:p>
    <w:p w14:paraId="54D0B80F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>else</w:t>
      </w:r>
    </w:p>
    <w:p w14:paraId="54D0B810" w14:textId="77777777" w:rsidR="004C7B9B" w:rsidRDefault="00623D57">
      <w:pPr>
        <w:pStyle w:val="a5"/>
        <w:ind w:left="840"/>
        <w:rPr>
          <w:i/>
          <w:iCs/>
        </w:rPr>
      </w:pPr>
      <w:r>
        <w:rPr>
          <w:i/>
          <w:iCs/>
        </w:rPr>
        <w:t xml:space="preserve">       exit 0</w:t>
      </w:r>
    </w:p>
    <w:p w14:paraId="54D0B811" w14:textId="77777777" w:rsidR="004C7B9B" w:rsidRDefault="00623D57">
      <w:pPr>
        <w:pStyle w:val="a5"/>
        <w:ind w:left="840"/>
        <w:rPr>
          <w:ins w:id="4" w:author="Eldon" w:date="2016-04-20T10:51:00Z"/>
          <w:rFonts w:eastAsiaTheme="minorEastAsia"/>
        </w:rPr>
      </w:pPr>
      <w:r>
        <w:t>fi</w:t>
      </w:r>
    </w:p>
    <w:p w14:paraId="42D54073" w14:textId="25C58061" w:rsidR="00EA1733" w:rsidRDefault="00EA1733">
      <w:pPr>
        <w:pStyle w:val="a5"/>
        <w:numPr>
          <w:ilvl w:val="0"/>
          <w:numId w:val="16"/>
        </w:numPr>
        <w:rPr>
          <w:ins w:id="5" w:author="Eldon" w:date="2016-04-20T10:52:00Z"/>
          <w:rFonts w:eastAsiaTheme="minorEastAsia"/>
        </w:rPr>
        <w:pPrChange w:id="6" w:author="Eldon" w:date="2016-04-20T10:51:00Z">
          <w:pPr>
            <w:pStyle w:val="a5"/>
            <w:ind w:left="840"/>
          </w:pPr>
        </w:pPrChange>
      </w:pPr>
      <w:ins w:id="7" w:author="Eldon" w:date="2016-04-20T10:51:00Z">
        <w:r>
          <w:rPr>
            <w:rFonts w:eastAsiaTheme="minorEastAsia" w:hint="eastAsia"/>
          </w:rPr>
          <w:t>启动</w:t>
        </w:r>
        <w:r>
          <w:rPr>
            <w:rFonts w:eastAsiaTheme="minorEastAsia" w:hint="eastAsia"/>
          </w:rPr>
          <w:t>keepalived</w:t>
        </w:r>
      </w:ins>
      <w:ins w:id="8" w:author="Eldon" w:date="2016-04-20T10:52:00Z">
        <w:r>
          <w:rPr>
            <w:rFonts w:eastAsiaTheme="minorEastAsia" w:hint="eastAsia"/>
          </w:rPr>
          <w:t>进程：</w:t>
        </w:r>
      </w:ins>
    </w:p>
    <w:p w14:paraId="24DAD24C" w14:textId="205DA433" w:rsidR="00EA1733" w:rsidRDefault="00EA1733">
      <w:pPr>
        <w:ind w:left="840"/>
        <w:rPr>
          <w:ins w:id="9" w:author="Eldon" w:date="2016-04-20T10:52:00Z"/>
          <w:rFonts w:eastAsiaTheme="minorEastAsia"/>
        </w:rPr>
        <w:pPrChange w:id="10" w:author="Eldon" w:date="2016-04-20T10:52:00Z">
          <w:pPr>
            <w:pStyle w:val="a5"/>
            <w:ind w:left="840"/>
          </w:pPr>
        </w:pPrChange>
      </w:pPr>
      <w:ins w:id="11" w:author="Eldon" w:date="2016-04-20T10:52:00Z">
        <w:r w:rsidRPr="00EA1733">
          <w:rPr>
            <w:rFonts w:eastAsiaTheme="minorEastAsia"/>
          </w:rPr>
          <w:t>systemctl start keepalived.service</w:t>
        </w:r>
      </w:ins>
    </w:p>
    <w:p w14:paraId="4370EB1B" w14:textId="34B28F3F" w:rsidR="00EA1733" w:rsidRPr="00EA1733" w:rsidRDefault="00EA1733">
      <w:pPr>
        <w:ind w:left="840"/>
        <w:rPr>
          <w:rFonts w:eastAsiaTheme="minorEastAsia"/>
          <w:rPrChange w:id="12" w:author="Eldon" w:date="2016-04-20T10:52:00Z">
            <w:rPr/>
          </w:rPrChange>
        </w:rPr>
        <w:pPrChange w:id="13" w:author="Eldon" w:date="2016-04-20T10:52:00Z">
          <w:pPr>
            <w:pStyle w:val="a5"/>
            <w:ind w:left="840"/>
          </w:pPr>
        </w:pPrChange>
      </w:pPr>
      <w:ins w:id="14" w:author="Eldon" w:date="2016-04-20T10:52:00Z">
        <w:r>
          <w:rPr>
            <w:rFonts w:eastAsiaTheme="minorEastAsia"/>
          </w:rPr>
          <w:t>systemctl sta</w:t>
        </w:r>
        <w:r>
          <w:rPr>
            <w:rFonts w:eastAsiaTheme="minorEastAsia" w:hint="eastAsia"/>
          </w:rPr>
          <w:t>tus</w:t>
        </w:r>
        <w:r w:rsidRPr="00EA1733">
          <w:rPr>
            <w:rFonts w:eastAsiaTheme="minorEastAsia"/>
          </w:rPr>
          <w:t xml:space="preserve"> keepalived.service</w:t>
        </w:r>
      </w:ins>
    </w:p>
    <w:p w14:paraId="54D0B812" w14:textId="77777777" w:rsidR="004C7B9B" w:rsidRDefault="00623D57">
      <w:pPr>
        <w:pStyle w:val="30"/>
        <w:numPr>
          <w:ilvl w:val="1"/>
          <w:numId w:val="23"/>
        </w:numPr>
      </w:pPr>
      <w:r>
        <w:t>haproxy</w:t>
      </w:r>
      <w:r>
        <w:rPr>
          <w:lang w:val="zh-TW" w:eastAsia="zh-TW"/>
        </w:rPr>
        <w:t>安装与配置</w:t>
      </w:r>
    </w:p>
    <w:p w14:paraId="54D0B813" w14:textId="77777777" w:rsidR="004C7B9B" w:rsidRDefault="00623D57">
      <w:pPr>
        <w:rPr>
          <w:color w:val="FF0000"/>
          <w:u w:color="FF0000"/>
        </w:rPr>
      </w:pPr>
      <w:r>
        <w:rPr>
          <w:color w:val="FF0000"/>
          <w:u w:color="FF0000"/>
          <w:lang w:val="zh-TW" w:eastAsia="zh-TW"/>
        </w:rPr>
        <w:t>（注：</w:t>
      </w:r>
      <w:r>
        <w:rPr>
          <w:color w:val="FF0000"/>
          <w:u w:color="FF0000"/>
        </w:rPr>
        <w:t xml:space="preserve"> </w:t>
      </w:r>
      <w:r>
        <w:rPr>
          <w:color w:val="FF0000"/>
          <w:u w:color="FF0000"/>
          <w:lang w:val="zh-TW" w:eastAsia="zh-TW"/>
        </w:rPr>
        <w:t>公有云四期</w:t>
      </w:r>
      <w:r>
        <w:rPr>
          <w:color w:val="FF0000"/>
          <w:u w:color="FF0000"/>
        </w:rPr>
        <w:t>haproxy</w:t>
      </w:r>
      <w:r>
        <w:rPr>
          <w:color w:val="FF0000"/>
          <w:u w:color="FF0000"/>
          <w:lang w:val="zh-TW" w:eastAsia="zh-TW"/>
        </w:rPr>
        <w:t>由南方基地负责部署）</w:t>
      </w:r>
    </w:p>
    <w:p w14:paraId="54D0B814" w14:textId="77777777" w:rsidR="004C7B9B" w:rsidRDefault="00623D57">
      <w:pPr>
        <w:pStyle w:val="a5"/>
        <w:numPr>
          <w:ilvl w:val="0"/>
          <w:numId w:val="16"/>
        </w:numPr>
      </w:pPr>
      <w:r>
        <w:t>haproxy</w:t>
      </w:r>
      <w:r>
        <w:rPr>
          <w:lang w:val="zh-TW" w:eastAsia="zh-TW"/>
        </w:rPr>
        <w:t>负责对</w:t>
      </w:r>
      <w:r>
        <w:t>nova</w:t>
      </w:r>
      <w:r>
        <w:rPr>
          <w:lang w:val="zh-TW" w:eastAsia="zh-TW"/>
        </w:rPr>
        <w:t>、</w:t>
      </w:r>
      <w:r>
        <w:t>neutron</w:t>
      </w:r>
      <w:r>
        <w:rPr>
          <w:lang w:val="zh-TW" w:eastAsia="zh-TW"/>
        </w:rPr>
        <w:t>等服务做负责均衡和高可用，</w:t>
      </w:r>
      <w:r>
        <w:t>Haproxy</w:t>
      </w:r>
      <w:r>
        <w:rPr>
          <w:lang w:val="zh-TW" w:eastAsia="zh-TW"/>
        </w:rPr>
        <w:t>需与</w:t>
      </w:r>
      <w:r>
        <w:t>keepalived</w:t>
      </w:r>
      <w:r>
        <w:rPr>
          <w:lang w:val="zh-TW" w:eastAsia="zh-TW"/>
        </w:rPr>
        <w:t>部署在一起。</w:t>
      </w:r>
    </w:p>
    <w:p w14:paraId="54D0B815" w14:textId="77777777" w:rsidR="004C7B9B" w:rsidRDefault="00623D57">
      <w:pPr>
        <w:pStyle w:val="a5"/>
        <w:numPr>
          <w:ilvl w:val="0"/>
          <w:numId w:val="16"/>
        </w:numPr>
      </w:pPr>
      <w:r>
        <w:t>haproxy</w:t>
      </w:r>
      <w:r>
        <w:rPr>
          <w:lang w:val="zh-TW" w:eastAsia="zh-TW"/>
        </w:rPr>
        <w:t>安装</w:t>
      </w:r>
    </w:p>
    <w:p w14:paraId="54D0B816" w14:textId="61783161" w:rsidR="004C7B9B" w:rsidRPr="0014648D" w:rsidRDefault="00623D57">
      <w:pPr>
        <w:ind w:left="420"/>
      </w:pPr>
      <w:r>
        <w:t># yum install haproxy</w:t>
      </w:r>
    </w:p>
    <w:p w14:paraId="54D0B817" w14:textId="77777777" w:rsidR="004C7B9B" w:rsidRDefault="00623D57">
      <w:pPr>
        <w:pStyle w:val="a5"/>
        <w:numPr>
          <w:ilvl w:val="0"/>
          <w:numId w:val="16"/>
        </w:numPr>
      </w:pPr>
      <w:r>
        <w:t>haproxy</w:t>
      </w:r>
      <w:r>
        <w:rPr>
          <w:lang w:val="zh-TW" w:eastAsia="zh-TW"/>
        </w:rPr>
        <w:t>配置，参考如下配置，</w:t>
      </w:r>
      <w:r>
        <w:rPr>
          <w:color w:val="FF0000"/>
          <w:u w:color="FF0000"/>
        </w:rPr>
        <w:t>IP</w:t>
      </w:r>
      <w:r>
        <w:rPr>
          <w:color w:val="FF0000"/>
          <w:u w:color="FF0000"/>
          <w:lang w:val="zh-TW" w:eastAsia="zh-TW"/>
        </w:rPr>
        <w:t>地址和域名应参考实际部署架构进行调整！</w:t>
      </w:r>
    </w:p>
    <w:p w14:paraId="54D0B818" w14:textId="77777777" w:rsidR="004C7B9B" w:rsidRDefault="00623D57">
      <w:pPr>
        <w:pStyle w:val="a5"/>
        <w:ind w:left="840"/>
      </w:pPr>
      <w:r>
        <w:t>global</w:t>
      </w:r>
    </w:p>
    <w:p w14:paraId="54D0B819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 xml:space="preserve">       </w:t>
      </w:r>
      <w:r>
        <w:rPr>
          <w:color w:val="FF0000"/>
          <w:u w:color="FF0000"/>
        </w:rPr>
        <w:t xml:space="preserve"> chroot /apps/svr/haproxy #</w:t>
      </w:r>
      <w:r>
        <w:rPr>
          <w:color w:val="FF0000"/>
          <w:u w:color="FF0000"/>
          <w:lang w:val="zh-TW" w:eastAsia="zh-TW"/>
        </w:rPr>
        <w:t>南基特有配置</w:t>
      </w:r>
    </w:p>
    <w:p w14:paraId="54D0B81A" w14:textId="77777777" w:rsidR="004C7B9B" w:rsidRDefault="00623D57">
      <w:pPr>
        <w:pStyle w:val="a5"/>
        <w:ind w:left="840"/>
      </w:pPr>
      <w:r>
        <w:t xml:space="preserve">        log 127.0.0.1 local0 notice</w:t>
      </w:r>
    </w:p>
    <w:p w14:paraId="54D0B81B" w14:textId="77777777" w:rsidR="004C7B9B" w:rsidRDefault="00623D57">
      <w:pPr>
        <w:pStyle w:val="a5"/>
        <w:ind w:left="840"/>
      </w:pPr>
      <w:r>
        <w:t xml:space="preserve">        maxconn 65536</w:t>
      </w:r>
    </w:p>
    <w:p w14:paraId="54D0B81C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        user apps #</w:t>
      </w:r>
      <w:r>
        <w:rPr>
          <w:color w:val="FF0000"/>
          <w:u w:color="FF0000"/>
          <w:lang w:val="zh-TW" w:eastAsia="zh-TW"/>
        </w:rPr>
        <w:t>南基特有配置</w:t>
      </w:r>
    </w:p>
    <w:p w14:paraId="54D0B81D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        group apps #</w:t>
      </w:r>
      <w:r>
        <w:rPr>
          <w:color w:val="FF0000"/>
          <w:u w:color="FF0000"/>
          <w:lang w:val="zh-TW" w:eastAsia="zh-TW"/>
        </w:rPr>
        <w:t>南基特有配置</w:t>
      </w:r>
    </w:p>
    <w:p w14:paraId="54D0B81E" w14:textId="77777777" w:rsidR="004C7B9B" w:rsidRDefault="00623D57">
      <w:pPr>
        <w:pStyle w:val="a5"/>
        <w:ind w:left="840"/>
      </w:pPr>
      <w:r>
        <w:t xml:space="preserve">        nbproc 1</w:t>
      </w:r>
      <w:r w:rsidR="00151F85">
        <w:t>0</w:t>
      </w:r>
    </w:p>
    <w:p w14:paraId="54D0B81F" w14:textId="77777777" w:rsidR="004C7B9B" w:rsidRDefault="00623D57">
      <w:pPr>
        <w:pStyle w:val="a5"/>
        <w:ind w:left="840"/>
      </w:pPr>
      <w:r>
        <w:t xml:space="preserve">        ulimit-n 231097</w:t>
      </w:r>
    </w:p>
    <w:p w14:paraId="54D0B820" w14:textId="77777777" w:rsidR="004C7B9B" w:rsidRDefault="00623D57">
      <w:pPr>
        <w:pStyle w:val="a5"/>
        <w:ind w:left="840"/>
      </w:pPr>
      <w:r>
        <w:t xml:space="preserve">        </w:t>
      </w:r>
      <w:r>
        <w:rPr>
          <w:color w:val="FF0000"/>
          <w:u w:color="FF0000"/>
        </w:rPr>
        <w:t>pidfile /apps/run/haproxy/haproxy.pid</w:t>
      </w:r>
      <w:r>
        <w:t xml:space="preserve">  </w:t>
      </w:r>
      <w:r>
        <w:rPr>
          <w:color w:val="FF0000"/>
          <w:u w:color="FF0000"/>
        </w:rPr>
        <w:t>#</w:t>
      </w:r>
      <w:r>
        <w:rPr>
          <w:color w:val="FF0000"/>
          <w:u w:color="FF0000"/>
          <w:lang w:val="zh-TW" w:eastAsia="zh-TW"/>
        </w:rPr>
        <w:t>南基特有配置</w:t>
      </w:r>
    </w:p>
    <w:p w14:paraId="54D0B821" w14:textId="77777777" w:rsidR="004C7B9B" w:rsidRDefault="00623D57">
      <w:pPr>
        <w:pStyle w:val="a5"/>
        <w:ind w:left="840"/>
      </w:pPr>
      <w:r>
        <w:t xml:space="preserve">        </w:t>
      </w:r>
      <w:r>
        <w:rPr>
          <w:color w:val="FF0000"/>
          <w:u w:color="FF0000"/>
        </w:rPr>
        <w:t>stats socket /apps/run/haproxy/haproxy.sock level admin #</w:t>
      </w:r>
      <w:r>
        <w:rPr>
          <w:color w:val="FF0000"/>
          <w:u w:color="FF0000"/>
          <w:lang w:val="zh-TW" w:eastAsia="zh-TW"/>
        </w:rPr>
        <w:t>南基特有配置</w:t>
      </w:r>
    </w:p>
    <w:p w14:paraId="54D0B822" w14:textId="77777777" w:rsidR="004C7B9B" w:rsidRDefault="00623D57">
      <w:pPr>
        <w:pStyle w:val="a5"/>
        <w:ind w:left="840"/>
      </w:pPr>
      <w:r>
        <w:t xml:space="preserve">        tune.ssl.default-dh-param 1024</w:t>
      </w:r>
    </w:p>
    <w:p w14:paraId="54D0B823" w14:textId="77777777" w:rsidR="004C7B9B" w:rsidRDefault="00623D57">
      <w:pPr>
        <w:pStyle w:val="a5"/>
        <w:ind w:left="840"/>
      </w:pPr>
      <w:r>
        <w:t xml:space="preserve">        daemon</w:t>
      </w:r>
    </w:p>
    <w:p w14:paraId="54D0B824" w14:textId="77777777" w:rsidR="004C7B9B" w:rsidRDefault="004C7B9B">
      <w:pPr>
        <w:pStyle w:val="a5"/>
        <w:ind w:left="840"/>
      </w:pPr>
    </w:p>
    <w:p w14:paraId="54D0B825" w14:textId="77777777" w:rsidR="004C7B9B" w:rsidRDefault="00623D57">
      <w:pPr>
        <w:pStyle w:val="a5"/>
        <w:ind w:left="840"/>
      </w:pPr>
      <w:r>
        <w:t>defaults</w:t>
      </w:r>
    </w:p>
    <w:p w14:paraId="54D0B826" w14:textId="77777777" w:rsidR="004C7B9B" w:rsidRDefault="00623D57">
      <w:pPr>
        <w:pStyle w:val="a5"/>
        <w:ind w:left="840"/>
      </w:pPr>
      <w:r>
        <w:t xml:space="preserve">        log     global</w:t>
      </w:r>
    </w:p>
    <w:p w14:paraId="54D0B827" w14:textId="77777777" w:rsidR="004C7B9B" w:rsidRDefault="00623D57">
      <w:pPr>
        <w:pStyle w:val="a5"/>
        <w:ind w:left="840"/>
      </w:pPr>
      <w:r>
        <w:t xml:space="preserve">        mode    http</w:t>
      </w:r>
    </w:p>
    <w:p w14:paraId="54D0B828" w14:textId="77777777" w:rsidR="004C7B9B" w:rsidRDefault="00623D57">
      <w:pPr>
        <w:pStyle w:val="a5"/>
        <w:ind w:left="840"/>
      </w:pPr>
      <w:r>
        <w:t xml:space="preserve">        option  httplog</w:t>
      </w:r>
    </w:p>
    <w:p w14:paraId="54D0B829" w14:textId="77777777" w:rsidR="004C7B9B" w:rsidRDefault="00623D57">
      <w:pPr>
        <w:pStyle w:val="a5"/>
        <w:ind w:left="840"/>
      </w:pPr>
      <w:r>
        <w:t xml:space="preserve">        option  dontlognull</w:t>
      </w:r>
    </w:p>
    <w:p w14:paraId="54D0B82A" w14:textId="77777777" w:rsidR="004C7B9B" w:rsidRDefault="00623D57">
      <w:pPr>
        <w:pStyle w:val="a5"/>
        <w:ind w:left="840"/>
      </w:pPr>
      <w:r>
        <w:t xml:space="preserve">        option  forwardfor</w:t>
      </w:r>
    </w:p>
    <w:p w14:paraId="54D0B82B" w14:textId="77777777" w:rsidR="004C7B9B" w:rsidRDefault="00623D57">
      <w:pPr>
        <w:pStyle w:val="a5"/>
        <w:ind w:left="840"/>
      </w:pPr>
      <w:r>
        <w:t xml:space="preserve">        retries 3</w:t>
      </w:r>
    </w:p>
    <w:p w14:paraId="54D0B82C" w14:textId="77777777" w:rsidR="004C7B9B" w:rsidRDefault="00623D57">
      <w:pPr>
        <w:pStyle w:val="a5"/>
        <w:ind w:left="840"/>
      </w:pPr>
      <w:r>
        <w:t xml:space="preserve">        option redispatch</w:t>
      </w:r>
    </w:p>
    <w:p w14:paraId="54D0B82D" w14:textId="77777777" w:rsidR="004C7B9B" w:rsidRDefault="00623D57">
      <w:pPr>
        <w:pStyle w:val="a5"/>
        <w:ind w:left="840"/>
      </w:pPr>
      <w:r>
        <w:t xml:space="preserve">        maxconn 65535</w:t>
      </w:r>
    </w:p>
    <w:p w14:paraId="54D0B82E" w14:textId="77777777" w:rsidR="004C7B9B" w:rsidRDefault="00623D57">
      <w:pPr>
        <w:pStyle w:val="a5"/>
        <w:ind w:left="840"/>
      </w:pPr>
      <w:r>
        <w:t xml:space="preserve">        timeout connect 5s</w:t>
      </w:r>
    </w:p>
    <w:p w14:paraId="54D0B82F" w14:textId="77777777" w:rsidR="004C7B9B" w:rsidRDefault="00623D57">
      <w:pPr>
        <w:pStyle w:val="a5"/>
        <w:ind w:left="840"/>
      </w:pPr>
      <w:r>
        <w:t xml:space="preserve">        timeout client 5m</w:t>
      </w:r>
    </w:p>
    <w:p w14:paraId="54D0B830" w14:textId="77777777" w:rsidR="004C7B9B" w:rsidRDefault="00623D57">
      <w:pPr>
        <w:pStyle w:val="a5"/>
        <w:ind w:left="840"/>
      </w:pPr>
      <w:r>
        <w:t xml:space="preserve">        timeout server 5m</w:t>
      </w:r>
    </w:p>
    <w:p w14:paraId="54D0B831" w14:textId="77777777" w:rsidR="004C7B9B" w:rsidRDefault="00623D57">
      <w:pPr>
        <w:pStyle w:val="a5"/>
        <w:ind w:left="840"/>
      </w:pPr>
      <w:r>
        <w:t xml:space="preserve">        timeout check   1s</w:t>
      </w:r>
    </w:p>
    <w:p w14:paraId="54D0B832" w14:textId="77777777" w:rsidR="004C7B9B" w:rsidRDefault="00623D57">
      <w:pPr>
        <w:pStyle w:val="a5"/>
        <w:ind w:left="840"/>
      </w:pPr>
      <w:r>
        <w:t xml:space="preserve">        timeout http-request    10s</w:t>
      </w:r>
    </w:p>
    <w:p w14:paraId="54D0B833" w14:textId="77777777" w:rsidR="004C7B9B" w:rsidRDefault="00623D57">
      <w:pPr>
        <w:pStyle w:val="a5"/>
        <w:ind w:left="840"/>
      </w:pPr>
      <w:r>
        <w:t xml:space="preserve">        timeout http-keep-alive 10s</w:t>
      </w:r>
    </w:p>
    <w:p w14:paraId="54D0B834" w14:textId="77777777" w:rsidR="004C7B9B" w:rsidRDefault="004C7B9B">
      <w:pPr>
        <w:pStyle w:val="a5"/>
        <w:ind w:left="840"/>
      </w:pPr>
    </w:p>
    <w:p w14:paraId="54D0B835" w14:textId="77777777" w:rsidR="004C7B9B" w:rsidRDefault="00623D57">
      <w:pPr>
        <w:pStyle w:val="a5"/>
        <w:ind w:left="840"/>
      </w:pPr>
      <w:r>
        <w:t>listen Stats *:10000</w:t>
      </w:r>
    </w:p>
    <w:p w14:paraId="54D0B836" w14:textId="77777777" w:rsidR="004C7B9B" w:rsidRDefault="00623D57">
      <w:pPr>
        <w:pStyle w:val="a5"/>
        <w:ind w:left="840"/>
      </w:pPr>
      <w:r>
        <w:t xml:space="preserve">  mode http</w:t>
      </w:r>
    </w:p>
    <w:p w14:paraId="54D0B837" w14:textId="77777777" w:rsidR="004C7B9B" w:rsidRDefault="00623D57">
      <w:pPr>
        <w:pStyle w:val="a5"/>
        <w:ind w:left="840"/>
      </w:pPr>
      <w:r>
        <w:t xml:space="preserve">  stats enable</w:t>
      </w:r>
    </w:p>
    <w:p w14:paraId="54D0B838" w14:textId="77777777" w:rsidR="004C7B9B" w:rsidRDefault="00623D57">
      <w:pPr>
        <w:pStyle w:val="a5"/>
        <w:ind w:left="840"/>
      </w:pPr>
      <w:r>
        <w:t xml:space="preserve">  stats uri /</w:t>
      </w:r>
    </w:p>
    <w:p w14:paraId="54D0B839" w14:textId="77777777" w:rsidR="004C7B9B" w:rsidRDefault="00623D57">
      <w:pPr>
        <w:pStyle w:val="a5"/>
        <w:ind w:left="840"/>
      </w:pPr>
      <w:r>
        <w:t xml:space="preserve">  stats refresh 15s</w:t>
      </w:r>
    </w:p>
    <w:p w14:paraId="54D0B83A" w14:textId="77777777" w:rsidR="004C7B9B" w:rsidRDefault="00623D57">
      <w:pPr>
        <w:pStyle w:val="a5"/>
        <w:ind w:left="840"/>
      </w:pPr>
      <w:r>
        <w:t xml:space="preserve">  stats show-node</w:t>
      </w:r>
    </w:p>
    <w:p w14:paraId="54D0B83B" w14:textId="77777777" w:rsidR="004C7B9B" w:rsidRDefault="00623D57">
      <w:pPr>
        <w:pStyle w:val="a5"/>
        <w:ind w:left="840"/>
      </w:pPr>
      <w:r>
        <w:t xml:space="preserve">  stats show-legends</w:t>
      </w:r>
    </w:p>
    <w:p w14:paraId="54D0B83C" w14:textId="77777777" w:rsidR="004C7B9B" w:rsidRDefault="00623D57">
      <w:pPr>
        <w:pStyle w:val="a5"/>
        <w:ind w:left="840"/>
      </w:pPr>
      <w:r>
        <w:t xml:space="preserve">  stats hide-version</w:t>
      </w:r>
    </w:p>
    <w:p w14:paraId="54D0B83D" w14:textId="77777777" w:rsidR="004C7B9B" w:rsidRDefault="004C7B9B">
      <w:pPr>
        <w:pStyle w:val="a5"/>
        <w:ind w:left="840"/>
      </w:pPr>
    </w:p>
    <w:p w14:paraId="54D0B83E" w14:textId="77777777" w:rsidR="004C7B9B" w:rsidRDefault="00623D57">
      <w:pPr>
        <w:pStyle w:val="a5"/>
        <w:ind w:left="840"/>
      </w:pPr>
      <w:r>
        <w:t>listen horizion</w:t>
      </w:r>
    </w:p>
    <w:p w14:paraId="54D0B83F" w14:textId="77777777" w:rsidR="004C7B9B" w:rsidRDefault="00623D57">
      <w:pPr>
        <w:pStyle w:val="a5"/>
        <w:ind w:left="840"/>
      </w:pPr>
      <w:r>
        <w:t xml:space="preserve">  bind 0.0.0.0:80</w:t>
      </w:r>
    </w:p>
    <w:p w14:paraId="54D0B840" w14:textId="77777777" w:rsidR="004C7B9B" w:rsidRDefault="00623D57">
      <w:pPr>
        <w:pStyle w:val="a5"/>
        <w:ind w:left="840"/>
      </w:pPr>
      <w:r>
        <w:t xml:space="preserve">  balance  source</w:t>
      </w:r>
    </w:p>
    <w:p w14:paraId="54D0B841" w14:textId="77777777" w:rsidR="004C7B9B" w:rsidRDefault="00623D57">
      <w:pPr>
        <w:pStyle w:val="a5"/>
        <w:ind w:left="840"/>
      </w:pPr>
      <w:r>
        <w:t xml:space="preserve">  capture  cookie vgnvisitor= len 32</w:t>
      </w:r>
    </w:p>
    <w:p w14:paraId="54D0B842" w14:textId="77777777" w:rsidR="004C7B9B" w:rsidRDefault="00623D57">
      <w:pPr>
        <w:pStyle w:val="a5"/>
        <w:ind w:left="840"/>
      </w:pPr>
      <w:r>
        <w:t xml:space="preserve">  cookie  SERVERID insert indirect nocache</w:t>
      </w:r>
    </w:p>
    <w:p w14:paraId="54D0B843" w14:textId="77777777" w:rsidR="004C7B9B" w:rsidRDefault="00623D57">
      <w:pPr>
        <w:pStyle w:val="a5"/>
        <w:ind w:left="840"/>
      </w:pPr>
      <w:r>
        <w:t xml:space="preserve">  mode  http</w:t>
      </w:r>
    </w:p>
    <w:p w14:paraId="54D0B844" w14:textId="77777777" w:rsidR="004C7B9B" w:rsidRDefault="00623D57">
      <w:pPr>
        <w:pStyle w:val="a5"/>
        <w:ind w:left="840"/>
      </w:pPr>
      <w:r>
        <w:t xml:space="preserve">  option  forwardfor</w:t>
      </w:r>
    </w:p>
    <w:p w14:paraId="54D0B845" w14:textId="77777777" w:rsidR="004C7B9B" w:rsidRDefault="00623D57">
      <w:pPr>
        <w:pStyle w:val="a5"/>
        <w:ind w:left="840"/>
      </w:pPr>
      <w:r>
        <w:t xml:space="preserve">  option  httpchk</w:t>
      </w:r>
    </w:p>
    <w:p w14:paraId="54D0B846" w14:textId="77777777" w:rsidR="004C7B9B" w:rsidRDefault="00623D57">
      <w:pPr>
        <w:pStyle w:val="a5"/>
        <w:ind w:left="840"/>
      </w:pPr>
      <w:r>
        <w:t xml:space="preserve">  option  httpclose</w:t>
      </w:r>
    </w:p>
    <w:p w14:paraId="54D0B847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48" w14:textId="77777777" w:rsidR="004C7B9B" w:rsidRDefault="00623D57">
      <w:pPr>
        <w:pStyle w:val="a5"/>
        <w:ind w:left="840"/>
      </w:pPr>
      <w:r>
        <w:t xml:space="preserve">  rspidel  ^Set-cookie:\ IP=</w:t>
      </w:r>
    </w:p>
    <w:p w14:paraId="54D0B849" w14:textId="77777777" w:rsidR="004C7B9B" w:rsidRDefault="00623D57">
      <w:pPr>
        <w:pStyle w:val="a5"/>
        <w:ind w:left="840"/>
      </w:pPr>
      <w:r>
        <w:t xml:space="preserve">  timeout  client 3h</w:t>
      </w:r>
    </w:p>
    <w:p w14:paraId="54D0B84A" w14:textId="77777777" w:rsidR="004C7B9B" w:rsidRDefault="00623D57">
      <w:pPr>
        <w:pStyle w:val="a5"/>
        <w:ind w:left="840"/>
      </w:pPr>
      <w:r>
        <w:t xml:space="preserve">  timeout  server 3h</w:t>
      </w:r>
    </w:p>
    <w:p w14:paraId="54D0B84B" w14:textId="77777777" w:rsidR="004C7B9B" w:rsidRDefault="00623D57">
      <w:pPr>
        <w:pStyle w:val="a5"/>
        <w:ind w:left="840"/>
      </w:pPr>
      <w:r>
        <w:t xml:space="preserve">  server coreapi1 </w:t>
      </w:r>
      <w:r>
        <w:rPr>
          <w:color w:val="FF0000"/>
          <w:u w:color="FF0000"/>
        </w:rPr>
        <w:t>pm.coreapi1.bcec.core</w:t>
      </w:r>
      <w:r>
        <w:t>:80 cookie coreapi1 check inter 2000 rise 2 fall 3</w:t>
      </w:r>
    </w:p>
    <w:p w14:paraId="54D0B84C" w14:textId="77777777" w:rsidR="004C7B9B" w:rsidRDefault="00623D57">
      <w:pPr>
        <w:pStyle w:val="a5"/>
        <w:ind w:left="840"/>
      </w:pPr>
      <w:r>
        <w:t xml:space="preserve">  server coreapi2 </w:t>
      </w:r>
      <w:r>
        <w:rPr>
          <w:color w:val="FF0000"/>
          <w:u w:color="FF0000"/>
        </w:rPr>
        <w:t>pm.coreapi2.bcec.core</w:t>
      </w:r>
      <w:r>
        <w:t>:80 cookie coreapi2 check inter 2000 rise 2 fall 3</w:t>
      </w:r>
    </w:p>
    <w:p w14:paraId="54D0B84D" w14:textId="77777777" w:rsidR="004C7B9B" w:rsidRDefault="00623D57">
      <w:pPr>
        <w:pStyle w:val="a5"/>
        <w:ind w:left="840"/>
      </w:pPr>
      <w:r>
        <w:t xml:space="preserve">  server coreapi3 pm.coreapi3.bcec.core:80 cookie coreapi3 check inter 2000 rise 2 fall 3</w:t>
      </w:r>
    </w:p>
    <w:p w14:paraId="54D0B84E" w14:textId="77777777" w:rsidR="004C7B9B" w:rsidRDefault="00623D57">
      <w:pPr>
        <w:pStyle w:val="a5"/>
        <w:ind w:left="840"/>
      </w:pPr>
      <w:r>
        <w:t xml:space="preserve">  server coreapi4 pm.coreapi4.bcec.core:80 cookie coreapi4 check inter 2000 rise 2 fall 3</w:t>
      </w:r>
    </w:p>
    <w:p w14:paraId="54D0B84F" w14:textId="77777777" w:rsidR="004C7B9B" w:rsidRDefault="00623D57">
      <w:pPr>
        <w:pStyle w:val="a5"/>
        <w:ind w:left="840"/>
      </w:pPr>
      <w:r>
        <w:t xml:space="preserve">  server coreapi5 pm.coreapi5.bcec.core:80 cookie coreapi5 check inter 2000 rise 2 fall 3</w:t>
      </w:r>
    </w:p>
    <w:p w14:paraId="54D0B850" w14:textId="77777777" w:rsidR="004C7B9B" w:rsidRDefault="004C7B9B">
      <w:pPr>
        <w:pStyle w:val="a5"/>
        <w:ind w:left="840"/>
      </w:pPr>
    </w:p>
    <w:p w14:paraId="54D0B851" w14:textId="77777777" w:rsidR="004C7B9B" w:rsidRDefault="00623D57">
      <w:pPr>
        <w:pStyle w:val="a5"/>
        <w:ind w:left="840"/>
      </w:pPr>
      <w:r>
        <w:t>listen bcec_protal</w:t>
      </w:r>
    </w:p>
    <w:p w14:paraId="54D0B852" w14:textId="77777777" w:rsidR="004C7B9B" w:rsidRDefault="00623D57">
      <w:pPr>
        <w:pStyle w:val="a5"/>
        <w:ind w:left="840"/>
      </w:pPr>
      <w:r>
        <w:t xml:space="preserve">  bind 0.0.0.0:8088</w:t>
      </w:r>
    </w:p>
    <w:p w14:paraId="54D0B853" w14:textId="77777777" w:rsidR="004C7B9B" w:rsidRDefault="00623D57">
      <w:pPr>
        <w:pStyle w:val="a5"/>
        <w:ind w:left="840"/>
      </w:pPr>
      <w:r>
        <w:t xml:space="preserve">  balance  source</w:t>
      </w:r>
    </w:p>
    <w:p w14:paraId="54D0B854" w14:textId="77777777" w:rsidR="004C7B9B" w:rsidRDefault="00623D57">
      <w:pPr>
        <w:pStyle w:val="a5"/>
        <w:ind w:left="840"/>
      </w:pPr>
      <w:r>
        <w:t xml:space="preserve">  capture  cookie vgnvisitor= len 32</w:t>
      </w:r>
    </w:p>
    <w:p w14:paraId="54D0B855" w14:textId="77777777" w:rsidR="004C7B9B" w:rsidRDefault="00623D57">
      <w:pPr>
        <w:pStyle w:val="a5"/>
        <w:ind w:left="840"/>
      </w:pPr>
      <w:r>
        <w:lastRenderedPageBreak/>
        <w:t xml:space="preserve">  cookie  SERVERID insert indirect nocache</w:t>
      </w:r>
    </w:p>
    <w:p w14:paraId="54D0B856" w14:textId="77777777" w:rsidR="004C7B9B" w:rsidRDefault="00623D57">
      <w:pPr>
        <w:pStyle w:val="a5"/>
        <w:ind w:left="840"/>
      </w:pPr>
      <w:r>
        <w:t xml:space="preserve">  mode  http</w:t>
      </w:r>
    </w:p>
    <w:p w14:paraId="54D0B857" w14:textId="77777777" w:rsidR="004C7B9B" w:rsidRDefault="00623D57">
      <w:pPr>
        <w:pStyle w:val="a5"/>
        <w:ind w:left="840"/>
      </w:pPr>
      <w:r>
        <w:t xml:space="preserve">  option  forwardfor</w:t>
      </w:r>
    </w:p>
    <w:p w14:paraId="54D0B858" w14:textId="77777777" w:rsidR="004C7B9B" w:rsidRDefault="00623D57">
      <w:pPr>
        <w:pStyle w:val="a5"/>
        <w:ind w:left="840"/>
      </w:pPr>
      <w:r>
        <w:t xml:space="preserve">  option  httpchk</w:t>
      </w:r>
    </w:p>
    <w:p w14:paraId="54D0B859" w14:textId="77777777" w:rsidR="004C7B9B" w:rsidRDefault="00623D57">
      <w:pPr>
        <w:pStyle w:val="a5"/>
        <w:ind w:left="840"/>
      </w:pPr>
      <w:r>
        <w:t xml:space="preserve">  option  httpclose</w:t>
      </w:r>
    </w:p>
    <w:p w14:paraId="54D0B85A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5B" w14:textId="77777777" w:rsidR="004C7B9B" w:rsidRDefault="00623D57">
      <w:pPr>
        <w:pStyle w:val="a5"/>
        <w:ind w:left="840"/>
      </w:pPr>
      <w:r>
        <w:t xml:space="preserve">  rspidel  ^Set-cookie:\ IP=</w:t>
      </w:r>
    </w:p>
    <w:p w14:paraId="54D0B85C" w14:textId="77777777" w:rsidR="004C7B9B" w:rsidRDefault="00623D57">
      <w:pPr>
        <w:pStyle w:val="a5"/>
        <w:ind w:left="840"/>
      </w:pPr>
      <w:r>
        <w:t xml:space="preserve">  timeout  client 3h</w:t>
      </w:r>
    </w:p>
    <w:p w14:paraId="54D0B85D" w14:textId="77777777" w:rsidR="004C7B9B" w:rsidRDefault="00623D57">
      <w:pPr>
        <w:pStyle w:val="a5"/>
        <w:ind w:left="840"/>
      </w:pPr>
      <w:r>
        <w:t xml:space="preserve">  timeout  server 3h</w:t>
      </w:r>
    </w:p>
    <w:p w14:paraId="54D0B85E" w14:textId="77777777" w:rsidR="004C7B9B" w:rsidRDefault="00623D57">
      <w:pPr>
        <w:pStyle w:val="a5"/>
        <w:ind w:left="840"/>
      </w:pPr>
      <w:r>
        <w:t xml:space="preserve">  server coreapi1 pm.coreapi1.bcec.core:8088 cookie coreapi1 check inter 2000 rise 2 fall 3</w:t>
      </w:r>
    </w:p>
    <w:p w14:paraId="54D0B85F" w14:textId="77777777" w:rsidR="004C7B9B" w:rsidRDefault="00623D57">
      <w:pPr>
        <w:pStyle w:val="a5"/>
        <w:ind w:left="840"/>
      </w:pPr>
      <w:r>
        <w:t xml:space="preserve">  server coreapi2 pm.coreapi2.bcec.core:8088 cookie coreapi2 check inter 2000 rise 2 fall 3</w:t>
      </w:r>
    </w:p>
    <w:p w14:paraId="54D0B860" w14:textId="77777777" w:rsidR="004C7B9B" w:rsidRDefault="00623D57">
      <w:pPr>
        <w:pStyle w:val="a5"/>
        <w:ind w:left="840"/>
      </w:pPr>
      <w:r>
        <w:t xml:space="preserve">  server coreapi3 pm.coreapi3.bcec.core:8088 cookie coreapi3 check inter 2000 rise 2 fall 3</w:t>
      </w:r>
    </w:p>
    <w:p w14:paraId="54D0B861" w14:textId="77777777" w:rsidR="004C7B9B" w:rsidRDefault="00623D57">
      <w:pPr>
        <w:pStyle w:val="a5"/>
        <w:ind w:left="840"/>
      </w:pPr>
      <w:r>
        <w:t xml:space="preserve">  server coreapi4 pm.coreapi4.bcec.core:8088 cookie coreapi4 check inter 2000 rise 2 fall 3</w:t>
      </w:r>
    </w:p>
    <w:p w14:paraId="54D0B862" w14:textId="77777777" w:rsidR="004C7B9B" w:rsidRDefault="00623D57">
      <w:pPr>
        <w:pStyle w:val="a5"/>
        <w:ind w:left="840"/>
      </w:pPr>
      <w:r>
        <w:t xml:space="preserve">  server coreapi5 pm.coreapi5.bcec.core:8088 cookie coreapi5 check inter 2000 rise 2 fall 3</w:t>
      </w:r>
    </w:p>
    <w:p w14:paraId="54D0B863" w14:textId="77777777" w:rsidR="004C7B9B" w:rsidRDefault="004C7B9B">
      <w:pPr>
        <w:pStyle w:val="a5"/>
        <w:ind w:left="840"/>
      </w:pPr>
    </w:p>
    <w:p w14:paraId="54D0B864" w14:textId="77777777" w:rsidR="004C7B9B" w:rsidRDefault="00623D57">
      <w:pPr>
        <w:pStyle w:val="a5"/>
        <w:ind w:left="840"/>
      </w:pPr>
      <w:r>
        <w:t>listen keystone_common</w:t>
      </w:r>
    </w:p>
    <w:p w14:paraId="54D0B865" w14:textId="77777777" w:rsidR="004C7B9B" w:rsidRDefault="00623D57">
      <w:pPr>
        <w:pStyle w:val="a5"/>
        <w:ind w:left="840"/>
      </w:pPr>
      <w:r>
        <w:t xml:space="preserve">  bind 0.0.0.0:5000</w:t>
      </w:r>
    </w:p>
    <w:p w14:paraId="54D0B866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C9C7055" w14:textId="076EB54E" w:rsidR="00EB649A" w:rsidRDefault="00623D57" w:rsidP="00EB649A">
      <w:pPr>
        <w:pStyle w:val="a5"/>
        <w:ind w:left="840"/>
      </w:pPr>
      <w:r>
        <w:t xml:space="preserve">  </w:t>
      </w:r>
      <w:r w:rsidR="00EB649A" w:rsidRPr="00EB649A">
        <w:rPr>
          <w:rFonts w:hint="eastAsia"/>
        </w:rPr>
        <w:t>mode</w:t>
      </w:r>
      <w:r w:rsidR="00EB649A" w:rsidRPr="00EB649A">
        <w:t xml:space="preserve"> tcp</w:t>
      </w:r>
    </w:p>
    <w:p w14:paraId="54D0B867" w14:textId="04410519" w:rsidR="004C7B9B" w:rsidRDefault="00EB649A" w:rsidP="00EB649A">
      <w:pPr>
        <w:pStyle w:val="a5"/>
        <w:ind w:left="840"/>
      </w:pPr>
      <w:r>
        <w:t xml:space="preserve">  option  tcpka</w:t>
      </w:r>
    </w:p>
    <w:p w14:paraId="54D0B868" w14:textId="77777777" w:rsidR="004C7B9B" w:rsidRDefault="00623D57">
      <w:pPr>
        <w:pStyle w:val="a5"/>
        <w:ind w:left="840"/>
      </w:pPr>
      <w:r>
        <w:t xml:space="preserve">  server keystone1 pm.keystone1.bcec.core:5000 check inter 2000 rise 2 fall 3</w:t>
      </w:r>
    </w:p>
    <w:p w14:paraId="54D0B869" w14:textId="77777777" w:rsidR="004C7B9B" w:rsidRDefault="00623D57">
      <w:pPr>
        <w:pStyle w:val="a5"/>
        <w:ind w:left="840"/>
      </w:pPr>
      <w:r>
        <w:t xml:space="preserve">  server keystone2 pm.keystone2.bcec.core:5000 check inter 2000 rise 2 fall 3</w:t>
      </w:r>
    </w:p>
    <w:p w14:paraId="54D0B86A" w14:textId="77777777" w:rsidR="004C7B9B" w:rsidRDefault="00623D57">
      <w:pPr>
        <w:pStyle w:val="a5"/>
        <w:ind w:left="840"/>
      </w:pPr>
      <w:r>
        <w:t xml:space="preserve">  server keystone3 pm.keystone3.bcec.core:5000 check inter 2000 rise 2 fall 3</w:t>
      </w:r>
    </w:p>
    <w:p w14:paraId="54D0B86B" w14:textId="77777777" w:rsidR="004C7B9B" w:rsidRDefault="00623D57">
      <w:pPr>
        <w:pStyle w:val="a5"/>
        <w:ind w:left="840"/>
      </w:pPr>
      <w:r>
        <w:t xml:space="preserve">  server keystone4 pm.glance1.bcec.core:5000 check inter 2000 rise 2 fall 3</w:t>
      </w:r>
    </w:p>
    <w:p w14:paraId="54D0B86C" w14:textId="77777777" w:rsidR="004C7B9B" w:rsidRDefault="00623D57">
      <w:pPr>
        <w:pStyle w:val="a5"/>
        <w:ind w:left="840"/>
      </w:pPr>
      <w:r>
        <w:t xml:space="preserve">  server keystone5 pm.glance2.bcec.core:5000 check inter 2000 rise 2 fall 3</w:t>
      </w:r>
    </w:p>
    <w:p w14:paraId="54D0B86D" w14:textId="77777777" w:rsidR="004C7B9B" w:rsidRDefault="00623D57">
      <w:pPr>
        <w:pStyle w:val="a5"/>
        <w:ind w:left="840"/>
      </w:pPr>
      <w:r>
        <w:t xml:space="preserve">  server keystone6 pm.glance3.bcec.core:5000 check inter 2000 rise 2 fall 3</w:t>
      </w:r>
    </w:p>
    <w:p w14:paraId="54D0B86E" w14:textId="77777777" w:rsidR="004C7B9B" w:rsidRDefault="004C7B9B">
      <w:pPr>
        <w:pStyle w:val="a5"/>
        <w:ind w:left="840"/>
      </w:pPr>
    </w:p>
    <w:p w14:paraId="54D0B86F" w14:textId="77777777" w:rsidR="004C7B9B" w:rsidRDefault="00623D57">
      <w:pPr>
        <w:pStyle w:val="a5"/>
        <w:ind w:left="840"/>
      </w:pPr>
      <w:r>
        <w:t xml:space="preserve">  </w:t>
      </w:r>
    </w:p>
    <w:p w14:paraId="54D0B870" w14:textId="77777777" w:rsidR="004C7B9B" w:rsidRDefault="00623D57">
      <w:pPr>
        <w:pStyle w:val="a5"/>
        <w:ind w:left="840"/>
      </w:pPr>
      <w:r>
        <w:t>listen keystone_admin</w:t>
      </w:r>
    </w:p>
    <w:p w14:paraId="54D0B871" w14:textId="77777777" w:rsidR="004C7B9B" w:rsidRDefault="00623D57">
      <w:pPr>
        <w:pStyle w:val="a5"/>
        <w:ind w:left="840"/>
      </w:pPr>
      <w:r>
        <w:t xml:space="preserve">  bind 0.0.0.0:35357</w:t>
      </w:r>
    </w:p>
    <w:p w14:paraId="54D0B872" w14:textId="77777777" w:rsidR="004C7B9B" w:rsidRDefault="00623D57">
      <w:pPr>
        <w:pStyle w:val="a5"/>
        <w:ind w:left="840"/>
      </w:pPr>
      <w:r>
        <w:t xml:space="preserve">  balance  roundrobin</w:t>
      </w:r>
    </w:p>
    <w:p w14:paraId="62D6BF9F" w14:textId="4988F33F" w:rsidR="00EB649A" w:rsidRDefault="00EB649A">
      <w:pPr>
        <w:pStyle w:val="a5"/>
        <w:ind w:left="840"/>
      </w:pPr>
      <w:r>
        <w:t xml:space="preserve">  </w:t>
      </w:r>
      <w:r w:rsidRPr="00EB649A">
        <w:rPr>
          <w:rFonts w:hint="eastAsia"/>
        </w:rPr>
        <w:t>mode</w:t>
      </w:r>
      <w:r w:rsidRPr="00EB649A">
        <w:t xml:space="preserve"> tcp</w:t>
      </w:r>
    </w:p>
    <w:p w14:paraId="54D0B873" w14:textId="4AA62498" w:rsidR="004C7B9B" w:rsidRDefault="00EB649A">
      <w:pPr>
        <w:pStyle w:val="a5"/>
        <w:ind w:left="840"/>
      </w:pPr>
      <w:r>
        <w:t xml:space="preserve">  option  tcpka</w:t>
      </w:r>
    </w:p>
    <w:p w14:paraId="54D0B874" w14:textId="77777777" w:rsidR="004C7B9B" w:rsidRDefault="00623D57">
      <w:pPr>
        <w:pStyle w:val="a5"/>
        <w:ind w:left="840"/>
      </w:pPr>
      <w:r>
        <w:t xml:space="preserve">  server keystone1 pm.keystone1.bcec.core:35357 check inter 2000 rise 2 fall 3</w:t>
      </w:r>
    </w:p>
    <w:p w14:paraId="54D0B875" w14:textId="77777777" w:rsidR="004C7B9B" w:rsidRDefault="00623D57">
      <w:pPr>
        <w:pStyle w:val="a5"/>
        <w:ind w:left="840"/>
      </w:pPr>
      <w:r>
        <w:t xml:space="preserve">  server keystone2 pm.keystone2.bcec.core:35357 check inter 2000 rise 2 fall 3</w:t>
      </w:r>
    </w:p>
    <w:p w14:paraId="54D0B876" w14:textId="77777777" w:rsidR="004C7B9B" w:rsidRDefault="00623D57">
      <w:pPr>
        <w:pStyle w:val="a5"/>
        <w:ind w:left="840"/>
      </w:pPr>
      <w:r>
        <w:t xml:space="preserve">  server keystone3 pm.keystone3.bcec.core:35357 check inter 2000 rise 2 fall 3</w:t>
      </w:r>
    </w:p>
    <w:p w14:paraId="54D0B877" w14:textId="77777777" w:rsidR="004C7B9B" w:rsidRDefault="00623D57">
      <w:pPr>
        <w:pStyle w:val="a5"/>
        <w:ind w:left="840"/>
      </w:pPr>
      <w:r>
        <w:t xml:space="preserve">  server keystone4 pm.glance1.bcec.core:35357 check inter 2000 rise 2 fall 3</w:t>
      </w:r>
    </w:p>
    <w:p w14:paraId="54D0B878" w14:textId="77777777" w:rsidR="004C7B9B" w:rsidRDefault="00623D57">
      <w:pPr>
        <w:pStyle w:val="a5"/>
        <w:ind w:left="840"/>
      </w:pPr>
      <w:r>
        <w:t xml:space="preserve">  server keystone5 pm.glance2.bcec.core:35357 check inter 2000 rise 2 fall 3</w:t>
      </w:r>
    </w:p>
    <w:p w14:paraId="54D0B879" w14:textId="77777777" w:rsidR="004C7B9B" w:rsidRDefault="00623D57">
      <w:pPr>
        <w:pStyle w:val="a5"/>
        <w:ind w:left="840"/>
      </w:pPr>
      <w:r>
        <w:t xml:space="preserve">  server keystone6 pm.glance3.bcec.core:35357 check inter 2000 rise 2 fall 3</w:t>
      </w:r>
    </w:p>
    <w:p w14:paraId="54D0B87A" w14:textId="77777777" w:rsidR="004C7B9B" w:rsidRDefault="004C7B9B">
      <w:pPr>
        <w:pStyle w:val="a5"/>
        <w:ind w:left="840"/>
      </w:pPr>
    </w:p>
    <w:p w14:paraId="54D0B87B" w14:textId="77777777" w:rsidR="004C7B9B" w:rsidRDefault="004C7B9B">
      <w:pPr>
        <w:pStyle w:val="a5"/>
        <w:ind w:left="840"/>
      </w:pPr>
    </w:p>
    <w:p w14:paraId="54D0B87C" w14:textId="77777777" w:rsidR="004C7B9B" w:rsidRDefault="00623D57">
      <w:pPr>
        <w:pStyle w:val="a5"/>
        <w:ind w:left="840"/>
      </w:pPr>
      <w:r>
        <w:t>listen nova_compute_api</w:t>
      </w:r>
    </w:p>
    <w:p w14:paraId="54D0B87D" w14:textId="77777777" w:rsidR="004C7B9B" w:rsidRDefault="00623D57">
      <w:pPr>
        <w:pStyle w:val="a5"/>
        <w:ind w:left="840"/>
      </w:pPr>
      <w:r>
        <w:t xml:space="preserve">  bind 0.0.0.0:8774</w:t>
      </w:r>
    </w:p>
    <w:p w14:paraId="54D0B87E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7F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80" w14:textId="77777777" w:rsidR="004C7B9B" w:rsidRDefault="00623D57">
      <w:pPr>
        <w:pStyle w:val="a5"/>
        <w:ind w:left="840"/>
      </w:pPr>
      <w:r>
        <w:t xml:space="preserve">  server coreapi1 pm.coreapi1.bcec.core:8774 check inter 2000 rise 2 fall 3</w:t>
      </w:r>
    </w:p>
    <w:p w14:paraId="54D0B881" w14:textId="77777777" w:rsidR="004C7B9B" w:rsidRDefault="00623D57">
      <w:pPr>
        <w:pStyle w:val="a5"/>
        <w:ind w:left="840"/>
      </w:pPr>
      <w:r>
        <w:t xml:space="preserve">  server coreapi2 pm.coreapi2.bcec.core:8774 check inter 2000 rise 2 fall 3</w:t>
      </w:r>
    </w:p>
    <w:p w14:paraId="54D0B882" w14:textId="77777777" w:rsidR="004C7B9B" w:rsidRDefault="00623D57">
      <w:pPr>
        <w:pStyle w:val="a5"/>
        <w:ind w:left="840"/>
      </w:pPr>
      <w:r>
        <w:t xml:space="preserve">  server coreapi3 pm.coreapi3.bcec.core:8774 check inter 2000 rise 2 fall 3</w:t>
      </w:r>
    </w:p>
    <w:p w14:paraId="54D0B883" w14:textId="77777777" w:rsidR="004C7B9B" w:rsidRDefault="00623D57">
      <w:pPr>
        <w:pStyle w:val="a5"/>
        <w:ind w:left="840"/>
      </w:pPr>
      <w:r>
        <w:t xml:space="preserve">  server coreapi4 pm.coreapi4.bcec.core:8774 check inter 2000 rise 2 fall 3</w:t>
      </w:r>
    </w:p>
    <w:p w14:paraId="54D0B884" w14:textId="77777777" w:rsidR="004C7B9B" w:rsidRDefault="00623D57">
      <w:pPr>
        <w:pStyle w:val="a5"/>
        <w:ind w:left="840"/>
        <w:rPr>
          <w:ins w:id="15" w:author="Eldon" w:date="2016-04-25T19:04:00Z"/>
          <w:rFonts w:eastAsiaTheme="minorEastAsia" w:hint="eastAsia"/>
        </w:rPr>
      </w:pPr>
      <w:r>
        <w:lastRenderedPageBreak/>
        <w:t xml:space="preserve">  server coreapi5 pm.coreapi5.bcec.core:8774 check inter 2000 rise 2 fall 3</w:t>
      </w:r>
    </w:p>
    <w:p w14:paraId="18A094B3" w14:textId="77777777" w:rsidR="00933AFD" w:rsidRDefault="00933AFD">
      <w:pPr>
        <w:pStyle w:val="a5"/>
        <w:ind w:left="840"/>
        <w:rPr>
          <w:ins w:id="16" w:author="Eldon" w:date="2016-04-25T19:04:00Z"/>
          <w:rFonts w:eastAsiaTheme="minorEastAsia" w:hint="eastAsia"/>
        </w:rPr>
      </w:pPr>
    </w:p>
    <w:p w14:paraId="692573AA" w14:textId="77777777" w:rsidR="00933AFD" w:rsidRPr="00933AFD" w:rsidRDefault="00933AFD" w:rsidP="00933AFD">
      <w:pPr>
        <w:pStyle w:val="a5"/>
        <w:ind w:left="840"/>
        <w:rPr>
          <w:ins w:id="17" w:author="Eldon" w:date="2016-04-25T19:04:00Z"/>
          <w:rFonts w:eastAsiaTheme="minorEastAsia"/>
        </w:rPr>
      </w:pPr>
      <w:ins w:id="18" w:author="Eldon" w:date="2016-04-25T19:04:00Z">
        <w:r w:rsidRPr="00933AFD">
          <w:rPr>
            <w:rFonts w:eastAsiaTheme="minorEastAsia"/>
          </w:rPr>
          <w:t>listen no_vnc_api</w:t>
        </w:r>
      </w:ins>
    </w:p>
    <w:p w14:paraId="5CD34096" w14:textId="77777777" w:rsidR="00933AFD" w:rsidRPr="00933AFD" w:rsidRDefault="00933AFD" w:rsidP="00933AFD">
      <w:pPr>
        <w:pStyle w:val="a5"/>
        <w:ind w:left="840"/>
        <w:rPr>
          <w:ins w:id="19" w:author="Eldon" w:date="2016-04-25T19:04:00Z"/>
          <w:rFonts w:eastAsiaTheme="minorEastAsia"/>
        </w:rPr>
      </w:pPr>
      <w:ins w:id="20" w:author="Eldon" w:date="2016-04-25T19:04:00Z">
        <w:r w:rsidRPr="00933AFD">
          <w:rPr>
            <w:rFonts w:eastAsiaTheme="minorEastAsia"/>
          </w:rPr>
          <w:t xml:space="preserve">  bind 10.254.5.238:6080</w:t>
        </w:r>
      </w:ins>
    </w:p>
    <w:p w14:paraId="2F618FB0" w14:textId="77777777" w:rsidR="00933AFD" w:rsidRPr="00933AFD" w:rsidRDefault="00933AFD" w:rsidP="00933AFD">
      <w:pPr>
        <w:pStyle w:val="a5"/>
        <w:ind w:left="840"/>
        <w:rPr>
          <w:ins w:id="21" w:author="Eldon" w:date="2016-04-25T19:04:00Z"/>
          <w:rFonts w:eastAsiaTheme="minorEastAsia"/>
        </w:rPr>
      </w:pPr>
      <w:ins w:id="22" w:author="Eldon" w:date="2016-04-25T19:04:00Z">
        <w:r w:rsidRPr="00933AFD">
          <w:rPr>
            <w:rFonts w:eastAsiaTheme="minorEastAsia"/>
          </w:rPr>
          <w:t xml:space="preserve">  balance  source</w:t>
        </w:r>
      </w:ins>
    </w:p>
    <w:p w14:paraId="4CD21A92" w14:textId="77777777" w:rsidR="00933AFD" w:rsidRPr="00933AFD" w:rsidRDefault="00933AFD" w:rsidP="00933AFD">
      <w:pPr>
        <w:pStyle w:val="a5"/>
        <w:ind w:left="840"/>
        <w:rPr>
          <w:ins w:id="23" w:author="Eldon" w:date="2016-04-25T19:04:00Z"/>
          <w:rFonts w:eastAsiaTheme="minorEastAsia"/>
        </w:rPr>
      </w:pPr>
      <w:ins w:id="24" w:author="Eldon" w:date="2016-04-25T19:04:00Z">
        <w:r w:rsidRPr="00933AFD">
          <w:rPr>
            <w:rFonts w:eastAsiaTheme="minorEastAsia"/>
          </w:rPr>
          <w:t xml:space="preserve">  option  httplog</w:t>
        </w:r>
      </w:ins>
    </w:p>
    <w:p w14:paraId="33521F64" w14:textId="77777777" w:rsidR="00933AFD" w:rsidRPr="00933AFD" w:rsidRDefault="00933AFD" w:rsidP="00933AFD">
      <w:pPr>
        <w:pStyle w:val="a5"/>
        <w:ind w:left="840"/>
        <w:rPr>
          <w:ins w:id="25" w:author="Eldon" w:date="2016-04-25T19:04:00Z"/>
          <w:rFonts w:eastAsiaTheme="minorEastAsia"/>
        </w:rPr>
      </w:pPr>
      <w:ins w:id="26" w:author="Eldon" w:date="2016-04-25T19:04:00Z">
        <w:r w:rsidRPr="00933AFD">
          <w:rPr>
            <w:rFonts w:eastAsiaTheme="minorEastAsia"/>
          </w:rPr>
          <w:t xml:space="preserve">  server coreapi1 10.254.5.40:6080 check inter 2000 rise 2 fall 3</w:t>
        </w:r>
      </w:ins>
    </w:p>
    <w:p w14:paraId="708B1CB0" w14:textId="77777777" w:rsidR="00933AFD" w:rsidRPr="00933AFD" w:rsidRDefault="00933AFD" w:rsidP="00933AFD">
      <w:pPr>
        <w:pStyle w:val="a5"/>
        <w:ind w:left="840"/>
        <w:rPr>
          <w:ins w:id="27" w:author="Eldon" w:date="2016-04-25T19:04:00Z"/>
          <w:rFonts w:eastAsiaTheme="minorEastAsia"/>
        </w:rPr>
      </w:pPr>
      <w:ins w:id="28" w:author="Eldon" w:date="2016-04-25T19:04:00Z">
        <w:r w:rsidRPr="00933AFD">
          <w:rPr>
            <w:rFonts w:eastAsiaTheme="minorEastAsia"/>
          </w:rPr>
          <w:t xml:space="preserve">  server coreapi2 10.254.5.56:6080 check inter 2000 rise 2 fall 3</w:t>
        </w:r>
      </w:ins>
    </w:p>
    <w:p w14:paraId="23D87237" w14:textId="77777777" w:rsidR="00933AFD" w:rsidRPr="00933AFD" w:rsidRDefault="00933AFD" w:rsidP="00933AFD">
      <w:pPr>
        <w:pStyle w:val="a5"/>
        <w:ind w:left="840"/>
        <w:rPr>
          <w:ins w:id="29" w:author="Eldon" w:date="2016-04-25T19:04:00Z"/>
          <w:rFonts w:eastAsiaTheme="minorEastAsia"/>
        </w:rPr>
      </w:pPr>
      <w:ins w:id="30" w:author="Eldon" w:date="2016-04-25T19:04:00Z">
        <w:r w:rsidRPr="00933AFD">
          <w:rPr>
            <w:rFonts w:eastAsiaTheme="minorEastAsia"/>
          </w:rPr>
          <w:t xml:space="preserve">  server coreapi3 10.254.5.71:6080 check inter 2000 rise 2 fall 3</w:t>
        </w:r>
      </w:ins>
    </w:p>
    <w:p w14:paraId="41A27F92" w14:textId="77777777" w:rsidR="00933AFD" w:rsidRPr="00933AFD" w:rsidRDefault="00933AFD" w:rsidP="00933AFD">
      <w:pPr>
        <w:pStyle w:val="a5"/>
        <w:ind w:left="840"/>
        <w:rPr>
          <w:ins w:id="31" w:author="Eldon" w:date="2016-04-25T19:04:00Z"/>
          <w:rFonts w:eastAsiaTheme="minorEastAsia"/>
        </w:rPr>
      </w:pPr>
      <w:ins w:id="32" w:author="Eldon" w:date="2016-04-25T19:04:00Z">
        <w:r w:rsidRPr="00933AFD">
          <w:rPr>
            <w:rFonts w:eastAsiaTheme="minorEastAsia"/>
          </w:rPr>
          <w:t xml:space="preserve">  #server coreapi4 pm.coreapi4.bcec.core:8774 check inter 2000 rise 2 fall 3</w:t>
        </w:r>
      </w:ins>
    </w:p>
    <w:p w14:paraId="637555BE" w14:textId="1204EAD8" w:rsidR="00933AFD" w:rsidRPr="00933AFD" w:rsidRDefault="00933AFD" w:rsidP="00933AFD">
      <w:pPr>
        <w:pStyle w:val="a5"/>
        <w:ind w:left="840"/>
        <w:rPr>
          <w:rFonts w:eastAsiaTheme="minorEastAsia" w:hint="eastAsia"/>
          <w:rPrChange w:id="33" w:author="Eldon" w:date="2016-04-25T19:04:00Z">
            <w:rPr/>
          </w:rPrChange>
        </w:rPr>
      </w:pPr>
      <w:ins w:id="34" w:author="Eldon" w:date="2016-04-25T19:04:00Z">
        <w:r w:rsidRPr="00933AFD">
          <w:rPr>
            <w:rFonts w:eastAsiaTheme="minorEastAsia"/>
          </w:rPr>
          <w:t xml:space="preserve">  #server coreapi5 pm.coreapi5.bcec.core:8774 check inter 2000 rise 2 fall 3</w:t>
        </w:r>
      </w:ins>
    </w:p>
    <w:p w14:paraId="54D0B885" w14:textId="77777777" w:rsidR="004C7B9B" w:rsidRDefault="004C7B9B">
      <w:pPr>
        <w:pStyle w:val="a5"/>
        <w:ind w:left="840"/>
      </w:pPr>
    </w:p>
    <w:p w14:paraId="54D0B886" w14:textId="77777777" w:rsidR="004C7B9B" w:rsidRDefault="00623D57">
      <w:pPr>
        <w:pStyle w:val="a5"/>
        <w:ind w:left="840"/>
      </w:pPr>
      <w:r>
        <w:t>listen nova_metadata_api</w:t>
      </w:r>
    </w:p>
    <w:p w14:paraId="54D0B887" w14:textId="77777777" w:rsidR="004C7B9B" w:rsidRDefault="00623D57">
      <w:pPr>
        <w:pStyle w:val="a5"/>
        <w:ind w:left="840"/>
      </w:pPr>
      <w:r>
        <w:t xml:space="preserve">  bind 0.0.0.0:8775</w:t>
      </w:r>
    </w:p>
    <w:p w14:paraId="54D0B888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89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8A" w14:textId="77777777" w:rsidR="004C7B9B" w:rsidRDefault="00623D57">
      <w:pPr>
        <w:pStyle w:val="a5"/>
        <w:ind w:left="840"/>
      </w:pPr>
      <w:r>
        <w:t xml:space="preserve">  server coreapi1 pm.coreapi1.bcec.core:8775 check inter 2000 rise 2 fall 3</w:t>
      </w:r>
    </w:p>
    <w:p w14:paraId="54D0B88B" w14:textId="77777777" w:rsidR="004C7B9B" w:rsidRDefault="00623D57">
      <w:pPr>
        <w:pStyle w:val="a5"/>
        <w:ind w:left="840"/>
      </w:pPr>
      <w:r>
        <w:t xml:space="preserve">  server coreapi2 pm.coreapi2.bcec.core:8775 check inter 2000 rise 2 fall 3</w:t>
      </w:r>
    </w:p>
    <w:p w14:paraId="54D0B88C" w14:textId="77777777" w:rsidR="004C7B9B" w:rsidRDefault="00623D57">
      <w:pPr>
        <w:pStyle w:val="a5"/>
        <w:ind w:left="840"/>
      </w:pPr>
      <w:r>
        <w:t xml:space="preserve">  server coreapi3 pm.coreapi3.bcec.core:8775 check inter 2000 rise 2 fall 3</w:t>
      </w:r>
    </w:p>
    <w:p w14:paraId="54D0B88D" w14:textId="77777777" w:rsidR="004C7B9B" w:rsidRDefault="00623D57">
      <w:pPr>
        <w:pStyle w:val="a5"/>
        <w:ind w:left="840"/>
      </w:pPr>
      <w:r>
        <w:t xml:space="preserve">  server coreapi4 pm.coreapi4.bcec.core:8775 check inter 2000 rise 2 fall 3</w:t>
      </w:r>
    </w:p>
    <w:p w14:paraId="54D0B88E" w14:textId="77777777" w:rsidR="004C7B9B" w:rsidRDefault="00623D57">
      <w:pPr>
        <w:pStyle w:val="a5"/>
        <w:ind w:left="840"/>
      </w:pPr>
      <w:r>
        <w:t xml:space="preserve">  server coreapi5 pm.coreapi5.bcec.core:8775 check inter 2000 rise 2 fall 3</w:t>
      </w:r>
    </w:p>
    <w:p w14:paraId="54D0B88F" w14:textId="77777777" w:rsidR="004C7B9B" w:rsidRDefault="004C7B9B">
      <w:pPr>
        <w:pStyle w:val="a5"/>
        <w:ind w:left="840"/>
      </w:pPr>
    </w:p>
    <w:p w14:paraId="54D0B890" w14:textId="77777777" w:rsidR="004C7B9B" w:rsidRDefault="00623D57">
      <w:pPr>
        <w:pStyle w:val="a5"/>
        <w:ind w:left="840"/>
      </w:pPr>
      <w:r>
        <w:t>listen cinder_api</w:t>
      </w:r>
    </w:p>
    <w:p w14:paraId="54D0B891" w14:textId="77777777" w:rsidR="004C7B9B" w:rsidRDefault="00623D57">
      <w:pPr>
        <w:pStyle w:val="a5"/>
        <w:ind w:left="840"/>
      </w:pPr>
      <w:r>
        <w:t xml:space="preserve">  bind 0.0.0.0:8776</w:t>
      </w:r>
    </w:p>
    <w:p w14:paraId="54D0B892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93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94" w14:textId="77777777" w:rsidR="004C7B9B" w:rsidRDefault="00623D57">
      <w:pPr>
        <w:pStyle w:val="a5"/>
        <w:ind w:left="840"/>
      </w:pPr>
      <w:r>
        <w:t xml:space="preserve">  server cinder1 pm.cinder1.bcec.core:8776 check inter 2000 rise 2 fall 3</w:t>
      </w:r>
    </w:p>
    <w:p w14:paraId="54D0B895" w14:textId="77777777" w:rsidR="004C7B9B" w:rsidRDefault="00623D57">
      <w:pPr>
        <w:pStyle w:val="a5"/>
        <w:ind w:left="840"/>
      </w:pPr>
      <w:r>
        <w:t xml:space="preserve">  server cinder2 pm.cinder2.bcec.core:8776 check inter 2000 rise 2 fall 3</w:t>
      </w:r>
    </w:p>
    <w:p w14:paraId="54D0B896" w14:textId="77777777" w:rsidR="004C7B9B" w:rsidRDefault="00623D57">
      <w:pPr>
        <w:pStyle w:val="a5"/>
        <w:ind w:left="840"/>
      </w:pPr>
      <w:r>
        <w:t xml:space="preserve">  server cinder3 pm.cinder3.bcec.core:8776 check inter 2000 rise 2 fall 3</w:t>
      </w:r>
    </w:p>
    <w:p w14:paraId="54D0B897" w14:textId="77777777" w:rsidR="004C7B9B" w:rsidRDefault="004C7B9B">
      <w:pPr>
        <w:pStyle w:val="a5"/>
        <w:ind w:left="840"/>
      </w:pPr>
    </w:p>
    <w:p w14:paraId="54D0B898" w14:textId="77777777" w:rsidR="004C7B9B" w:rsidRDefault="00623D57">
      <w:pPr>
        <w:pStyle w:val="a5"/>
        <w:ind w:left="840"/>
      </w:pPr>
      <w:r>
        <w:t>listen glance_api</w:t>
      </w:r>
    </w:p>
    <w:p w14:paraId="54D0B899" w14:textId="77777777" w:rsidR="004C7B9B" w:rsidRDefault="00623D57">
      <w:pPr>
        <w:pStyle w:val="a5"/>
        <w:ind w:left="840"/>
      </w:pPr>
      <w:r>
        <w:t xml:space="preserve">  bind 0.0.0.0:9292</w:t>
      </w:r>
    </w:p>
    <w:p w14:paraId="54D0B89A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9B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9C" w14:textId="77777777" w:rsidR="004C7B9B" w:rsidRDefault="00623D57">
      <w:pPr>
        <w:pStyle w:val="a5"/>
        <w:ind w:left="840"/>
      </w:pPr>
      <w:r>
        <w:t xml:space="preserve">  server glance1 172.16.172.27:9292 check inter 2000 rise 2 fall 3</w:t>
      </w:r>
    </w:p>
    <w:p w14:paraId="54D0B89D" w14:textId="77777777" w:rsidR="004C7B9B" w:rsidRDefault="00623D57">
      <w:pPr>
        <w:pStyle w:val="a5"/>
        <w:ind w:left="840"/>
      </w:pPr>
      <w:r>
        <w:t xml:space="preserve">  server glance2 172.16.172.48:9292 check inter 2000 rise 2 fall 3</w:t>
      </w:r>
    </w:p>
    <w:p w14:paraId="54D0B89E" w14:textId="77777777" w:rsidR="004C7B9B" w:rsidRDefault="00623D57">
      <w:pPr>
        <w:pStyle w:val="a5"/>
        <w:ind w:left="840"/>
      </w:pPr>
      <w:r>
        <w:t xml:space="preserve">  server glance3 172.16.172.126:9292 check inter 2000 rise 2 fall 3</w:t>
      </w:r>
    </w:p>
    <w:p w14:paraId="54D0B89F" w14:textId="77777777" w:rsidR="004C7B9B" w:rsidRDefault="004C7B9B">
      <w:pPr>
        <w:pStyle w:val="a5"/>
        <w:ind w:left="840"/>
      </w:pPr>
    </w:p>
    <w:p w14:paraId="54D0B8A0" w14:textId="77777777" w:rsidR="004C7B9B" w:rsidRDefault="00623D57">
      <w:pPr>
        <w:pStyle w:val="a5"/>
        <w:ind w:left="840"/>
      </w:pPr>
      <w:r>
        <w:t>listen glance_registry</w:t>
      </w:r>
    </w:p>
    <w:p w14:paraId="54D0B8A1" w14:textId="77777777" w:rsidR="004C7B9B" w:rsidRDefault="00623D57">
      <w:pPr>
        <w:pStyle w:val="a5"/>
        <w:ind w:left="840"/>
      </w:pPr>
      <w:r>
        <w:t xml:space="preserve">  bind 0.0.0.0:9191</w:t>
      </w:r>
    </w:p>
    <w:p w14:paraId="54D0B8A2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A3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A4" w14:textId="77777777" w:rsidR="004C7B9B" w:rsidRDefault="00623D57">
      <w:pPr>
        <w:pStyle w:val="a5"/>
        <w:ind w:left="840"/>
      </w:pPr>
      <w:r>
        <w:t xml:space="preserve">  server glance1 pm.glance1.bcec.core:9191 check inter 2000 rise 2 fall 3</w:t>
      </w:r>
    </w:p>
    <w:p w14:paraId="54D0B8A5" w14:textId="77777777" w:rsidR="004C7B9B" w:rsidRDefault="00623D57">
      <w:pPr>
        <w:pStyle w:val="a5"/>
        <w:ind w:left="840"/>
      </w:pPr>
      <w:r>
        <w:t xml:space="preserve">  server glance2 pm.glance2.bcec.core:9191 check inter 2000 rise 2 fall 3</w:t>
      </w:r>
    </w:p>
    <w:p w14:paraId="54D0B8A6" w14:textId="77777777" w:rsidR="004C7B9B" w:rsidRDefault="00623D57">
      <w:pPr>
        <w:pStyle w:val="a5"/>
        <w:ind w:left="840"/>
      </w:pPr>
      <w:r>
        <w:t xml:space="preserve">  server glance3 pm.glance3.bcec.core:9191 check inter 2000 rise 2 fall 3</w:t>
      </w:r>
    </w:p>
    <w:p w14:paraId="54D0B8A7" w14:textId="77777777" w:rsidR="004C7B9B" w:rsidRDefault="004C7B9B">
      <w:pPr>
        <w:pStyle w:val="a5"/>
        <w:ind w:left="840"/>
      </w:pPr>
    </w:p>
    <w:p w14:paraId="54D0B8A8" w14:textId="77777777" w:rsidR="004C7B9B" w:rsidRDefault="00623D57">
      <w:pPr>
        <w:pStyle w:val="a5"/>
        <w:ind w:left="840"/>
      </w:pPr>
      <w:r>
        <w:t># neutron is removed to SDN nodes,so here it is just a monitor</w:t>
      </w:r>
    </w:p>
    <w:p w14:paraId="54D0B8A9" w14:textId="77777777" w:rsidR="004C7B9B" w:rsidRDefault="00623D57">
      <w:pPr>
        <w:pStyle w:val="a5"/>
        <w:ind w:left="840"/>
      </w:pPr>
      <w:r>
        <w:t>listen neutron_api</w:t>
      </w:r>
    </w:p>
    <w:p w14:paraId="54D0B8AA" w14:textId="77777777" w:rsidR="004C7B9B" w:rsidRDefault="00623D57">
      <w:pPr>
        <w:pStyle w:val="a5"/>
        <w:ind w:left="840"/>
      </w:pPr>
      <w:r>
        <w:t xml:space="preserve">  bind 0.0.0.0:9696</w:t>
      </w:r>
    </w:p>
    <w:p w14:paraId="54D0B8AB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AC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AD" w14:textId="77777777" w:rsidR="004C7B9B" w:rsidRDefault="00623D57">
      <w:pPr>
        <w:pStyle w:val="a5"/>
        <w:ind w:left="840"/>
      </w:pPr>
      <w:r>
        <w:t xml:space="preserve">  server sdn1 172.16.211.2 check inter 2000 rise 2 fall 3</w:t>
      </w:r>
    </w:p>
    <w:p w14:paraId="54D0B8AE" w14:textId="77777777" w:rsidR="004C7B9B" w:rsidRDefault="00623D57">
      <w:pPr>
        <w:pStyle w:val="a5"/>
        <w:ind w:left="840"/>
      </w:pPr>
      <w:r>
        <w:t xml:space="preserve">  server sdn2 172.16.211.6 check inter 2000 rise 2 fall 3</w:t>
      </w:r>
    </w:p>
    <w:p w14:paraId="54D0B8AF" w14:textId="77777777" w:rsidR="004C7B9B" w:rsidRDefault="00623D57">
      <w:pPr>
        <w:pStyle w:val="a5"/>
        <w:ind w:left="840"/>
      </w:pPr>
      <w:r>
        <w:t xml:space="preserve">  server sdn3 172.16.211.8 check inter 2000 rise 2 fall 3</w:t>
      </w:r>
    </w:p>
    <w:p w14:paraId="54D0B8B0" w14:textId="77777777" w:rsidR="004C7B9B" w:rsidRDefault="00623D57">
      <w:pPr>
        <w:pStyle w:val="a5"/>
        <w:ind w:left="840"/>
      </w:pPr>
      <w:r>
        <w:lastRenderedPageBreak/>
        <w:t>#  server coreapi1 pm.coreapi1.bcec.core:9696 check inter 2000 rise 2 fall 3</w:t>
      </w:r>
    </w:p>
    <w:p w14:paraId="54D0B8B1" w14:textId="77777777" w:rsidR="004C7B9B" w:rsidRDefault="00623D57">
      <w:pPr>
        <w:pStyle w:val="a5"/>
        <w:ind w:left="840"/>
      </w:pPr>
      <w:r>
        <w:t>#  server coreapi2 pm.coreapi2.bcec.core:9696 check inter 2000 rise 2 fall 3</w:t>
      </w:r>
    </w:p>
    <w:p w14:paraId="54D0B8B2" w14:textId="77777777" w:rsidR="004C7B9B" w:rsidRDefault="00623D57">
      <w:pPr>
        <w:pStyle w:val="a5"/>
        <w:ind w:left="840"/>
      </w:pPr>
      <w:r>
        <w:t>#  server coreapi3 pm.coreapi3.bcec.core:9696 check inter 2000 rise 2 fall 3</w:t>
      </w:r>
    </w:p>
    <w:p w14:paraId="54D0B8B3" w14:textId="77777777" w:rsidR="004C7B9B" w:rsidRDefault="00623D57">
      <w:pPr>
        <w:pStyle w:val="a5"/>
        <w:ind w:left="840"/>
      </w:pPr>
      <w:r>
        <w:t>#  server coreapi4 pm.coreapi4.bcec.core:9696 check inter 2000 rise 2 fall 3</w:t>
      </w:r>
    </w:p>
    <w:p w14:paraId="54D0B8B4" w14:textId="77777777" w:rsidR="004C7B9B" w:rsidRDefault="00623D57">
      <w:pPr>
        <w:pStyle w:val="a5"/>
        <w:ind w:left="840"/>
      </w:pPr>
      <w:r>
        <w:t>#  server coreapi5 pm.coreapi5.bcec.core:9696 check inter 2000 rise 2 fall 3</w:t>
      </w:r>
    </w:p>
    <w:p w14:paraId="54D0B8B5" w14:textId="77777777" w:rsidR="004C7B9B" w:rsidRDefault="00623D57">
      <w:pPr>
        <w:pStyle w:val="a5"/>
        <w:ind w:left="840"/>
      </w:pPr>
      <w:r>
        <w:t xml:space="preserve">  </w:t>
      </w:r>
    </w:p>
    <w:p w14:paraId="54D0B8B6" w14:textId="77777777" w:rsidR="004C7B9B" w:rsidRDefault="00623D57">
      <w:pPr>
        <w:pStyle w:val="a5"/>
        <w:ind w:left="840"/>
      </w:pPr>
      <w:r>
        <w:t>listen ceilometer_api</w:t>
      </w:r>
    </w:p>
    <w:p w14:paraId="54D0B8B7" w14:textId="77777777" w:rsidR="004C7B9B" w:rsidRDefault="00623D57">
      <w:pPr>
        <w:pStyle w:val="a5"/>
        <w:ind w:left="840"/>
      </w:pPr>
      <w:r>
        <w:t xml:space="preserve">  bind 0.0.0.0:8777</w:t>
      </w:r>
    </w:p>
    <w:p w14:paraId="54D0B8B8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B9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BA" w14:textId="77777777" w:rsidR="004C7B9B" w:rsidRDefault="00623D57">
      <w:pPr>
        <w:pStyle w:val="a5"/>
        <w:ind w:left="840"/>
      </w:pPr>
      <w:r>
        <w:t xml:space="preserve">  server ceilometer1 pm.ceilometer1.bcec.core:8777 check inter 2000 rise 2 fall 3</w:t>
      </w:r>
    </w:p>
    <w:p w14:paraId="54D0B8BB" w14:textId="77777777" w:rsidR="004C7B9B" w:rsidRDefault="00623D57">
      <w:pPr>
        <w:pStyle w:val="a5"/>
        <w:ind w:left="840"/>
      </w:pPr>
      <w:r>
        <w:t xml:space="preserve">  server ceilometer2 pm.ceilometer2.bcec.core:8777 check inter 2000 rise 2 fall 3</w:t>
      </w:r>
    </w:p>
    <w:p w14:paraId="54D0B8BC" w14:textId="77777777" w:rsidR="004C7B9B" w:rsidRDefault="00623D57">
      <w:pPr>
        <w:pStyle w:val="a5"/>
        <w:ind w:left="840"/>
      </w:pPr>
      <w:r>
        <w:t xml:space="preserve">  server ceilometer3 pm.ceilometer3.bcec.core:8777 check inter 2000 rise 2 fall 3</w:t>
      </w:r>
    </w:p>
    <w:p w14:paraId="54D0B8BD" w14:textId="77777777" w:rsidR="004C7B9B" w:rsidRDefault="004C7B9B">
      <w:pPr>
        <w:pStyle w:val="a5"/>
        <w:ind w:left="840"/>
      </w:pPr>
    </w:p>
    <w:p w14:paraId="54D0B8BE" w14:textId="77777777" w:rsidR="004C7B9B" w:rsidRDefault="00623D57">
      <w:pPr>
        <w:pStyle w:val="a5"/>
        <w:ind w:left="840"/>
      </w:pPr>
      <w:r>
        <w:t>listen gnocchi-api</w:t>
      </w:r>
    </w:p>
    <w:p w14:paraId="54D0B8BF" w14:textId="77777777" w:rsidR="004C7B9B" w:rsidRDefault="00623D57">
      <w:pPr>
        <w:pStyle w:val="a5"/>
        <w:ind w:left="840"/>
      </w:pPr>
      <w:r>
        <w:t xml:space="preserve">  bind 0.0.0.0:8041</w:t>
      </w:r>
    </w:p>
    <w:p w14:paraId="54D0B8C0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C1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C2" w14:textId="77777777" w:rsidR="004C7B9B" w:rsidRDefault="00623D57">
      <w:pPr>
        <w:pStyle w:val="a5"/>
        <w:ind w:left="840"/>
      </w:pPr>
      <w:r>
        <w:t xml:space="preserve">  server gnocchi1 172.16.216.5:8041 check inter 2000 rise 2 fall 3</w:t>
      </w:r>
    </w:p>
    <w:p w14:paraId="54D0B8C3" w14:textId="77777777" w:rsidR="004C7B9B" w:rsidRDefault="00623D57">
      <w:pPr>
        <w:pStyle w:val="a5"/>
        <w:ind w:left="840"/>
      </w:pPr>
      <w:r>
        <w:t xml:space="preserve">  server gnocchi2 172.16.216.14:8041 check inter 2000 rise 2 fall 3</w:t>
      </w:r>
    </w:p>
    <w:p w14:paraId="54D0B8C4" w14:textId="77777777" w:rsidR="004C7B9B" w:rsidRDefault="00623D57">
      <w:pPr>
        <w:pStyle w:val="a5"/>
        <w:ind w:left="840"/>
      </w:pPr>
      <w:r>
        <w:t xml:space="preserve">  server gnocchi3 172.16.216.24:8041 check inter 2000 rise 2 fall 3</w:t>
      </w:r>
    </w:p>
    <w:p w14:paraId="54D0B8C5" w14:textId="77777777" w:rsidR="004C7B9B" w:rsidRDefault="004C7B9B">
      <w:pPr>
        <w:pStyle w:val="a5"/>
        <w:ind w:left="840"/>
      </w:pPr>
    </w:p>
    <w:p w14:paraId="54D0B8C6" w14:textId="77777777" w:rsidR="004C7B9B" w:rsidRDefault="00623D57">
      <w:pPr>
        <w:pStyle w:val="a5"/>
        <w:ind w:left="840"/>
      </w:pPr>
      <w:r>
        <w:t>listen influxdb-cluster</w:t>
      </w:r>
    </w:p>
    <w:p w14:paraId="54D0B8C7" w14:textId="77777777" w:rsidR="004C7B9B" w:rsidRDefault="00623D57">
      <w:pPr>
        <w:pStyle w:val="a5"/>
        <w:ind w:left="840"/>
      </w:pPr>
      <w:r>
        <w:t xml:space="preserve">  bind 0.0.0.0:8086</w:t>
      </w:r>
    </w:p>
    <w:p w14:paraId="54D0B8C8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C9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CA" w14:textId="77777777" w:rsidR="004C7B9B" w:rsidRDefault="00623D57">
      <w:pPr>
        <w:pStyle w:val="a5"/>
        <w:ind w:left="840"/>
      </w:pPr>
      <w:r>
        <w:t xml:space="preserve">  server influxdb1 172.16.216.5:8086 check inter 2000 rise 2 fall 3</w:t>
      </w:r>
    </w:p>
    <w:p w14:paraId="54D0B8CB" w14:textId="77777777" w:rsidR="004C7B9B" w:rsidRDefault="00623D57">
      <w:pPr>
        <w:pStyle w:val="a5"/>
        <w:ind w:left="840"/>
      </w:pPr>
      <w:r>
        <w:t xml:space="preserve">  server influxdb2 172.16.216.14:8086 backup check inter 2000 rise 2 fall 3</w:t>
      </w:r>
    </w:p>
    <w:p w14:paraId="54D0B8CC" w14:textId="77777777" w:rsidR="004C7B9B" w:rsidRDefault="00623D57">
      <w:pPr>
        <w:pStyle w:val="a5"/>
        <w:ind w:left="840"/>
      </w:pPr>
      <w:r>
        <w:t xml:space="preserve">  server influxdb3 172.16.216.24:8086 backup check inter 2000 rise 2 fall 3</w:t>
      </w:r>
    </w:p>
    <w:p w14:paraId="54D0B8CD" w14:textId="77777777" w:rsidR="004C7B9B" w:rsidRDefault="004C7B9B">
      <w:pPr>
        <w:pStyle w:val="a5"/>
        <w:ind w:left="840"/>
      </w:pPr>
    </w:p>
    <w:p w14:paraId="54D0B8CE" w14:textId="77777777" w:rsidR="004C7B9B" w:rsidRDefault="00623D57">
      <w:pPr>
        <w:pStyle w:val="a5"/>
        <w:ind w:left="840"/>
      </w:pPr>
      <w:r>
        <w:t>listen senlin-api</w:t>
      </w:r>
    </w:p>
    <w:p w14:paraId="54D0B8CF" w14:textId="77777777" w:rsidR="004C7B9B" w:rsidRDefault="00623D57">
      <w:pPr>
        <w:pStyle w:val="a5"/>
        <w:ind w:left="840"/>
      </w:pPr>
      <w:r>
        <w:t xml:space="preserve">  bind 0.0.0.0:8778</w:t>
      </w:r>
    </w:p>
    <w:p w14:paraId="54D0B8D0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D1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D2" w14:textId="77777777" w:rsidR="004C7B9B" w:rsidRDefault="00623D57">
      <w:pPr>
        <w:pStyle w:val="a5"/>
        <w:ind w:left="840"/>
      </w:pPr>
      <w:r>
        <w:t xml:space="preserve">  server senlin1 pm.ceilometer1.bcec.core:8778 check inter 2000 rise 2 fall 3</w:t>
      </w:r>
    </w:p>
    <w:p w14:paraId="54D0B8D3" w14:textId="77777777" w:rsidR="004C7B9B" w:rsidRDefault="00623D57">
      <w:pPr>
        <w:pStyle w:val="a5"/>
        <w:ind w:left="840"/>
      </w:pPr>
      <w:r>
        <w:t xml:space="preserve">  server senlin2 pm.ceilometer2.bcec.core:8778 check inter 2000 rise 2 fall 3</w:t>
      </w:r>
    </w:p>
    <w:p w14:paraId="54D0B8D4" w14:textId="77777777" w:rsidR="004C7B9B" w:rsidRDefault="00623D57">
      <w:pPr>
        <w:pStyle w:val="a5"/>
        <w:ind w:left="840"/>
      </w:pPr>
      <w:r>
        <w:t xml:space="preserve">  server senlin3 pm.ceilometer3.bcec.core:8778 check inter 2000 rise 2 fall 3</w:t>
      </w:r>
    </w:p>
    <w:p w14:paraId="54D0B8D5" w14:textId="77777777" w:rsidR="004C7B9B" w:rsidRDefault="004C7B9B">
      <w:pPr>
        <w:pStyle w:val="a5"/>
        <w:ind w:left="840"/>
      </w:pPr>
    </w:p>
    <w:p w14:paraId="54D0B8D6" w14:textId="77777777" w:rsidR="004C7B9B" w:rsidRDefault="00623D57">
      <w:pPr>
        <w:pStyle w:val="a5"/>
        <w:ind w:left="840"/>
      </w:pPr>
      <w:r>
        <w:t>listen heat-api</w:t>
      </w:r>
    </w:p>
    <w:p w14:paraId="54D0B8D7" w14:textId="77777777" w:rsidR="004C7B9B" w:rsidRDefault="00623D57">
      <w:pPr>
        <w:pStyle w:val="a5"/>
        <w:ind w:left="840"/>
      </w:pPr>
      <w:r>
        <w:t xml:space="preserve">  bind 0.0.0.0:8004</w:t>
      </w:r>
    </w:p>
    <w:p w14:paraId="54D0B8D8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D9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DA" w14:textId="77777777" w:rsidR="004C7B9B" w:rsidRDefault="00623D57">
      <w:pPr>
        <w:pStyle w:val="a5"/>
        <w:ind w:left="840"/>
      </w:pPr>
      <w:r>
        <w:t xml:space="preserve">  server coreapi1 pm.coreapi1.bcec.core:8004 check inter 2000 rise 2 fall 3</w:t>
      </w:r>
    </w:p>
    <w:p w14:paraId="54D0B8DB" w14:textId="77777777" w:rsidR="004C7B9B" w:rsidRDefault="00623D57">
      <w:pPr>
        <w:pStyle w:val="a5"/>
        <w:ind w:left="840"/>
      </w:pPr>
      <w:r>
        <w:t xml:space="preserve">  server coreapi2 pm.coreapi2.bcec.core:8004 check inter 2000 rise 2 fall 3</w:t>
      </w:r>
    </w:p>
    <w:p w14:paraId="54D0B8DC" w14:textId="77777777" w:rsidR="004C7B9B" w:rsidRDefault="00623D57">
      <w:pPr>
        <w:pStyle w:val="a5"/>
        <w:ind w:left="840"/>
      </w:pPr>
      <w:r>
        <w:t xml:space="preserve">  server coreapi3 pm.coreapi3.bcec.core:8004 check inter 2000 rise 2 fall 3</w:t>
      </w:r>
    </w:p>
    <w:p w14:paraId="54D0B8DD" w14:textId="77777777" w:rsidR="004C7B9B" w:rsidRDefault="00623D57">
      <w:pPr>
        <w:pStyle w:val="a5"/>
        <w:ind w:left="840"/>
      </w:pPr>
      <w:r>
        <w:t xml:space="preserve">  server coreapi4 pm.coreapi4.bcec.core:8004 check inter 2000 rise 2 fall 3</w:t>
      </w:r>
    </w:p>
    <w:p w14:paraId="54D0B8DE" w14:textId="77777777" w:rsidR="004C7B9B" w:rsidRDefault="00623D57">
      <w:pPr>
        <w:pStyle w:val="a5"/>
        <w:ind w:left="840"/>
      </w:pPr>
      <w:r>
        <w:t xml:space="preserve">  server coreapi5 pm.coreapi5.bcec.core:8004 check inter 2000 rise 2 fall 3</w:t>
      </w:r>
    </w:p>
    <w:p w14:paraId="54D0B8DF" w14:textId="77777777" w:rsidR="004C7B9B" w:rsidRDefault="004C7B9B">
      <w:pPr>
        <w:pStyle w:val="a5"/>
        <w:ind w:left="840"/>
      </w:pPr>
    </w:p>
    <w:p w14:paraId="54D0B8E0" w14:textId="77777777" w:rsidR="004C7B9B" w:rsidRDefault="00623D57">
      <w:pPr>
        <w:pStyle w:val="a5"/>
        <w:ind w:left="840"/>
      </w:pPr>
      <w:r>
        <w:t>listen heat-api-cloudwatch</w:t>
      </w:r>
    </w:p>
    <w:p w14:paraId="54D0B8E1" w14:textId="77777777" w:rsidR="004C7B9B" w:rsidRDefault="00623D57">
      <w:pPr>
        <w:pStyle w:val="a5"/>
        <w:ind w:left="840"/>
      </w:pPr>
      <w:r>
        <w:t xml:space="preserve">  bind 0.0.0.0:8000</w:t>
      </w:r>
    </w:p>
    <w:p w14:paraId="54D0B8E2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E3" w14:textId="77777777" w:rsidR="004C7B9B" w:rsidRDefault="00623D57">
      <w:pPr>
        <w:pStyle w:val="a5"/>
        <w:ind w:left="840"/>
      </w:pPr>
      <w:r>
        <w:t xml:space="preserve">  option  httplog</w:t>
      </w:r>
    </w:p>
    <w:p w14:paraId="54D0B8E4" w14:textId="77777777" w:rsidR="004C7B9B" w:rsidRDefault="00623D57">
      <w:pPr>
        <w:pStyle w:val="a5"/>
        <w:ind w:left="840"/>
      </w:pPr>
      <w:r>
        <w:t xml:space="preserve">  server coreapi1 pm.coreapi1.bcec.core:8000 check inter 2000 rise 2 fall 3</w:t>
      </w:r>
    </w:p>
    <w:p w14:paraId="54D0B8E5" w14:textId="77777777" w:rsidR="004C7B9B" w:rsidRDefault="00623D57">
      <w:pPr>
        <w:pStyle w:val="a5"/>
        <w:ind w:left="840"/>
      </w:pPr>
      <w:r>
        <w:t xml:space="preserve">  server coreapi2 pm.coreapi2.bcec.core:8000 check inter 2000 rise 2 fall 3</w:t>
      </w:r>
    </w:p>
    <w:p w14:paraId="54D0B8E6" w14:textId="77777777" w:rsidR="004C7B9B" w:rsidRDefault="00623D57">
      <w:pPr>
        <w:pStyle w:val="a5"/>
        <w:ind w:left="840"/>
      </w:pPr>
      <w:r>
        <w:lastRenderedPageBreak/>
        <w:t xml:space="preserve">  server coreapi3 pm.coreapi3.bcec.core:8000 check inter 2000 rise 2 fall 3</w:t>
      </w:r>
    </w:p>
    <w:p w14:paraId="54D0B8E7" w14:textId="77777777" w:rsidR="004C7B9B" w:rsidRDefault="00623D57">
      <w:pPr>
        <w:pStyle w:val="a5"/>
        <w:ind w:left="840"/>
      </w:pPr>
      <w:r>
        <w:t xml:space="preserve">  server coreapi4 pm.coreapi4.bcec.core:8000 check inter 2000 rise 2 fall 3</w:t>
      </w:r>
    </w:p>
    <w:p w14:paraId="54D0B8E8" w14:textId="77777777" w:rsidR="004C7B9B" w:rsidRDefault="00623D57">
      <w:pPr>
        <w:pStyle w:val="a5"/>
        <w:ind w:left="840"/>
      </w:pPr>
      <w:r>
        <w:t xml:space="preserve">  server coreapi5 pm.coreapi5.bcec.core:8000 check inter 2000 rise 2 fall 3</w:t>
      </w:r>
    </w:p>
    <w:p w14:paraId="54D0B8E9" w14:textId="77777777" w:rsidR="004C7B9B" w:rsidRDefault="004C7B9B">
      <w:pPr>
        <w:pStyle w:val="a5"/>
        <w:ind w:left="840"/>
      </w:pPr>
    </w:p>
    <w:p w14:paraId="54D0B8EA" w14:textId="77777777" w:rsidR="004C7B9B" w:rsidRDefault="00623D57">
      <w:pPr>
        <w:pStyle w:val="a5"/>
        <w:ind w:left="840"/>
      </w:pPr>
      <w:r>
        <w:t>listen rabbitmq</w:t>
      </w:r>
    </w:p>
    <w:p w14:paraId="54D0B8EB" w14:textId="77777777" w:rsidR="004C7B9B" w:rsidRDefault="00623D57">
      <w:pPr>
        <w:pStyle w:val="a5"/>
        <w:ind w:left="840"/>
      </w:pPr>
      <w:r>
        <w:t xml:space="preserve">  bind 0.0.0.0:5672</w:t>
      </w:r>
    </w:p>
    <w:p w14:paraId="54D0B8EC" w14:textId="77777777" w:rsidR="004C7B9B" w:rsidRDefault="00623D57">
      <w:pPr>
        <w:pStyle w:val="a5"/>
        <w:ind w:left="840"/>
      </w:pPr>
      <w:r>
        <w:t xml:space="preserve">  balance  roundrobin</w:t>
      </w:r>
    </w:p>
    <w:p w14:paraId="54D0B8ED" w14:textId="77777777" w:rsidR="004C7B9B" w:rsidRDefault="00623D57">
      <w:pPr>
        <w:pStyle w:val="a5"/>
        <w:ind w:left="840"/>
      </w:pPr>
      <w:r>
        <w:t xml:space="preserve">  mode  tcp</w:t>
      </w:r>
    </w:p>
    <w:p w14:paraId="54D0B8EE" w14:textId="77777777" w:rsidR="004C7B9B" w:rsidRDefault="00623D57">
      <w:pPr>
        <w:pStyle w:val="a5"/>
        <w:ind w:left="840"/>
      </w:pPr>
      <w:r>
        <w:t xml:space="preserve">  option  tcpka</w:t>
      </w:r>
    </w:p>
    <w:p w14:paraId="54D0B8EF" w14:textId="77777777" w:rsidR="004C7B9B" w:rsidRDefault="00623D57">
      <w:pPr>
        <w:pStyle w:val="a5"/>
        <w:ind w:left="840"/>
      </w:pPr>
      <w:r>
        <w:t xml:space="preserve">  timeout client  48h</w:t>
      </w:r>
    </w:p>
    <w:p w14:paraId="54D0B8F0" w14:textId="77777777" w:rsidR="004C7B9B" w:rsidRDefault="00623D57">
      <w:pPr>
        <w:pStyle w:val="a5"/>
        <w:ind w:left="840"/>
      </w:pPr>
      <w:r>
        <w:t xml:space="preserve">  timeout server  48h</w:t>
      </w:r>
    </w:p>
    <w:p w14:paraId="54D0B8F1" w14:textId="77777777" w:rsidR="004C7B9B" w:rsidRDefault="00623D57">
      <w:pPr>
        <w:pStyle w:val="a5"/>
        <w:ind w:left="840"/>
      </w:pPr>
      <w:r>
        <w:t xml:space="preserve">  server rabbitmq1 172.16.216.12:5672   check inter 5000 rise 2 fall 3</w:t>
      </w:r>
    </w:p>
    <w:p w14:paraId="54D0B8F2" w14:textId="77777777" w:rsidR="004C7B9B" w:rsidRDefault="00623D57">
      <w:pPr>
        <w:pStyle w:val="a5"/>
        <w:ind w:left="840"/>
      </w:pPr>
      <w:r>
        <w:t xml:space="preserve">  server rabbitmq2 172.16.216.21:5672  backup check inter 5000 rise 2 fall 3</w:t>
      </w:r>
    </w:p>
    <w:p w14:paraId="54D0B8F3" w14:textId="77777777" w:rsidR="004C7B9B" w:rsidRDefault="00623D57">
      <w:pPr>
        <w:pStyle w:val="a5"/>
        <w:ind w:left="840"/>
      </w:pPr>
      <w:r>
        <w:t xml:space="preserve">  server rabbitmq3 172.16.216.25:5672  backup check inter 5000 rise 2 fall 3</w:t>
      </w:r>
    </w:p>
    <w:p w14:paraId="54D0B8F4" w14:textId="77777777" w:rsidR="004C7B9B" w:rsidRDefault="004C7B9B">
      <w:pPr>
        <w:pStyle w:val="a5"/>
        <w:ind w:left="840"/>
      </w:pPr>
    </w:p>
    <w:p w14:paraId="54D0B8F5" w14:textId="77777777" w:rsidR="004C7B9B" w:rsidRDefault="00623D57">
      <w:pPr>
        <w:pStyle w:val="a5"/>
        <w:ind w:left="840"/>
      </w:pPr>
      <w:r>
        <w:t>listen rdb_mysql</w:t>
      </w:r>
    </w:p>
    <w:p w14:paraId="54D0B8F6" w14:textId="77777777" w:rsidR="004C7B9B" w:rsidRDefault="00623D57">
      <w:pPr>
        <w:pStyle w:val="a5"/>
        <w:ind w:left="840"/>
      </w:pPr>
      <w:r>
        <w:t xml:space="preserve">  bind 172.16.216.201:3306</w:t>
      </w:r>
    </w:p>
    <w:p w14:paraId="54D0B8F7" w14:textId="77777777" w:rsidR="004C7B9B" w:rsidRDefault="00623D57">
      <w:pPr>
        <w:pStyle w:val="a5"/>
        <w:ind w:left="840"/>
      </w:pPr>
      <w:r>
        <w:t xml:space="preserve">  balance  leastconn</w:t>
      </w:r>
    </w:p>
    <w:p w14:paraId="54D0B8F8" w14:textId="77777777" w:rsidR="004C7B9B" w:rsidRDefault="00623D57">
      <w:pPr>
        <w:pStyle w:val="a5"/>
        <w:ind w:left="840"/>
      </w:pPr>
      <w:r>
        <w:t xml:space="preserve">  mode  tcp</w:t>
      </w:r>
    </w:p>
    <w:p w14:paraId="54D0B8F9" w14:textId="77777777" w:rsidR="004C7B9B" w:rsidRDefault="00623D57">
      <w:pPr>
        <w:pStyle w:val="a5"/>
        <w:ind w:left="840"/>
      </w:pPr>
      <w:r>
        <w:t xml:space="preserve">  option  mysql-check user haproxy</w:t>
      </w:r>
    </w:p>
    <w:p w14:paraId="54D0B8FA" w14:textId="77777777" w:rsidR="004C7B9B" w:rsidRDefault="00623D57">
      <w:pPr>
        <w:pStyle w:val="a5"/>
        <w:ind w:left="840"/>
      </w:pPr>
      <w:r>
        <w:t xml:space="preserve">  option  tcpka </w:t>
      </w:r>
    </w:p>
    <w:p w14:paraId="54D0B8FB" w14:textId="77777777" w:rsidR="004C7B9B" w:rsidRDefault="00623D57">
      <w:pPr>
        <w:pStyle w:val="a5"/>
        <w:ind w:left="840"/>
      </w:pPr>
      <w:r>
        <w:t xml:space="preserve">  option  tcplog</w:t>
      </w:r>
    </w:p>
    <w:p w14:paraId="54D0B8FC" w14:textId="77777777" w:rsidR="004C7B9B" w:rsidRDefault="00623D57">
      <w:pPr>
        <w:pStyle w:val="a5"/>
        <w:ind w:left="840"/>
      </w:pPr>
      <w:r>
        <w:t xml:space="preserve">  option  clitcpka</w:t>
      </w:r>
    </w:p>
    <w:p w14:paraId="54D0B8FD" w14:textId="77777777" w:rsidR="004C7B9B" w:rsidRDefault="00623D57">
      <w:pPr>
        <w:pStyle w:val="a5"/>
        <w:ind w:left="840"/>
      </w:pPr>
      <w:r>
        <w:t xml:space="preserve">  option  srvtcpka</w:t>
      </w:r>
    </w:p>
    <w:p w14:paraId="54D0B8FE" w14:textId="77777777" w:rsidR="004C7B9B" w:rsidRDefault="00623D57">
      <w:pPr>
        <w:pStyle w:val="a5"/>
        <w:ind w:left="840"/>
      </w:pPr>
      <w:r>
        <w:t xml:space="preserve">  timeout client  28801s</w:t>
      </w:r>
    </w:p>
    <w:p w14:paraId="54D0B8FF" w14:textId="77777777" w:rsidR="004C7B9B" w:rsidRDefault="00623D57">
      <w:pPr>
        <w:pStyle w:val="a5"/>
        <w:ind w:left="840"/>
      </w:pPr>
      <w:r>
        <w:t xml:space="preserve">  timeout server  28801s</w:t>
      </w:r>
    </w:p>
    <w:p w14:paraId="54D0B900" w14:textId="77777777" w:rsidR="004C7B9B" w:rsidRDefault="00623D57">
      <w:pPr>
        <w:pStyle w:val="a5"/>
        <w:ind w:left="840"/>
      </w:pPr>
      <w:r>
        <w:t xml:space="preserve">  server mysql1 pm.mysql1.bcec.core:3306 check inter 2000 rise 2 fall 3</w:t>
      </w:r>
    </w:p>
    <w:p w14:paraId="54D0B901" w14:textId="77777777" w:rsidR="004C7B9B" w:rsidRDefault="00623D57">
      <w:pPr>
        <w:pStyle w:val="a5"/>
        <w:ind w:left="840"/>
      </w:pPr>
      <w:r>
        <w:t xml:space="preserve">  server mysql2 pm.mysql2.bcec.core:3306 backup check inter 2000 rise 2 fall 3</w:t>
      </w:r>
    </w:p>
    <w:p w14:paraId="54D0B902" w14:textId="77777777" w:rsidR="004C7B9B" w:rsidRDefault="00623D57">
      <w:pPr>
        <w:pStyle w:val="a5"/>
        <w:ind w:left="840"/>
      </w:pPr>
      <w:r>
        <w:t xml:space="preserve">  server mysql3 pm.mysql3.bcec.core:3306 backup check inter 2000 rise 2 fall 3</w:t>
      </w:r>
    </w:p>
    <w:p w14:paraId="54D0B903" w14:textId="77777777" w:rsidR="004C7B9B" w:rsidRDefault="004C7B9B">
      <w:pPr>
        <w:pStyle w:val="a5"/>
        <w:ind w:left="840"/>
      </w:pPr>
    </w:p>
    <w:p w14:paraId="54D0B904" w14:textId="77777777" w:rsidR="004C7B9B" w:rsidRDefault="004C7B9B">
      <w:pPr>
        <w:pStyle w:val="a5"/>
        <w:ind w:left="840"/>
      </w:pPr>
    </w:p>
    <w:p w14:paraId="54D0B905" w14:textId="77777777" w:rsidR="004C7B9B" w:rsidRDefault="00623D57">
      <w:pPr>
        <w:pStyle w:val="a5"/>
        <w:ind w:left="840"/>
      </w:pPr>
      <w:r>
        <w:t>listen rdb_mysql_for_gnocchi</w:t>
      </w:r>
    </w:p>
    <w:p w14:paraId="54D0B906" w14:textId="77777777" w:rsidR="004C7B9B" w:rsidRDefault="00623D57">
      <w:pPr>
        <w:pStyle w:val="a5"/>
        <w:ind w:left="840"/>
      </w:pPr>
      <w:r>
        <w:t xml:space="preserve">  bind 172.16.216.202:3306</w:t>
      </w:r>
    </w:p>
    <w:p w14:paraId="54D0B907" w14:textId="77777777" w:rsidR="004C7B9B" w:rsidRDefault="00623D57">
      <w:pPr>
        <w:pStyle w:val="a5"/>
        <w:ind w:left="840"/>
      </w:pPr>
      <w:r>
        <w:t xml:space="preserve">  balance  leastconn</w:t>
      </w:r>
    </w:p>
    <w:p w14:paraId="54D0B908" w14:textId="77777777" w:rsidR="004C7B9B" w:rsidRDefault="00623D57">
      <w:pPr>
        <w:pStyle w:val="a5"/>
        <w:ind w:left="840"/>
      </w:pPr>
      <w:r>
        <w:t xml:space="preserve">  mode  tcp</w:t>
      </w:r>
    </w:p>
    <w:p w14:paraId="54D0B909" w14:textId="77777777" w:rsidR="004C7B9B" w:rsidRDefault="00623D57">
      <w:pPr>
        <w:pStyle w:val="a5"/>
        <w:ind w:left="840"/>
      </w:pPr>
      <w:r>
        <w:t xml:space="preserve">  option  mysql-check user haproxy</w:t>
      </w:r>
    </w:p>
    <w:p w14:paraId="54D0B90A" w14:textId="77777777" w:rsidR="004C7B9B" w:rsidRDefault="00623D57">
      <w:pPr>
        <w:pStyle w:val="a5"/>
        <w:ind w:left="840"/>
      </w:pPr>
      <w:r>
        <w:t xml:space="preserve">  option  tcpka</w:t>
      </w:r>
    </w:p>
    <w:p w14:paraId="54D0B90B" w14:textId="77777777" w:rsidR="004C7B9B" w:rsidRDefault="00623D57">
      <w:pPr>
        <w:pStyle w:val="a5"/>
        <w:ind w:left="840"/>
      </w:pPr>
      <w:r>
        <w:t xml:space="preserve">  option  tcplog</w:t>
      </w:r>
    </w:p>
    <w:p w14:paraId="54D0B90C" w14:textId="77777777" w:rsidR="004C7B9B" w:rsidRDefault="00623D57">
      <w:pPr>
        <w:pStyle w:val="a5"/>
        <w:ind w:left="840"/>
      </w:pPr>
      <w:r>
        <w:t xml:space="preserve">  option  clitcpka</w:t>
      </w:r>
    </w:p>
    <w:p w14:paraId="54D0B90D" w14:textId="77777777" w:rsidR="004C7B9B" w:rsidRDefault="00623D57">
      <w:pPr>
        <w:pStyle w:val="a5"/>
        <w:ind w:left="840"/>
      </w:pPr>
      <w:r>
        <w:t xml:space="preserve">  option  srvtcpka</w:t>
      </w:r>
    </w:p>
    <w:p w14:paraId="54D0B90E" w14:textId="77777777" w:rsidR="004C7B9B" w:rsidRDefault="00623D57">
      <w:pPr>
        <w:pStyle w:val="a5"/>
        <w:ind w:left="840"/>
      </w:pPr>
      <w:r>
        <w:t xml:space="preserve">  timeout client  28801s</w:t>
      </w:r>
    </w:p>
    <w:p w14:paraId="54D0B90F" w14:textId="77777777" w:rsidR="004C7B9B" w:rsidRDefault="00623D57">
      <w:pPr>
        <w:pStyle w:val="a5"/>
        <w:ind w:left="840"/>
      </w:pPr>
      <w:r>
        <w:t xml:space="preserve">  timeout server  28801s</w:t>
      </w:r>
    </w:p>
    <w:p w14:paraId="54D0B910" w14:textId="77777777" w:rsidR="004C7B9B" w:rsidRDefault="00623D57">
      <w:pPr>
        <w:pStyle w:val="a5"/>
        <w:ind w:left="840"/>
      </w:pPr>
      <w:r>
        <w:t xml:space="preserve">  server mysql1 172.16.216.6:3306 check inter 2000 rise 2 fall 3</w:t>
      </w:r>
    </w:p>
    <w:p w14:paraId="54D0B911" w14:textId="77777777" w:rsidR="004C7B9B" w:rsidRDefault="00623D57">
      <w:pPr>
        <w:pStyle w:val="a5"/>
        <w:ind w:left="840"/>
      </w:pPr>
      <w:r>
        <w:t xml:space="preserve">  server mysql2 172.16.216.19:3306 backup check inter 2000 rise 2 fall 3</w:t>
      </w:r>
    </w:p>
    <w:p w14:paraId="54D0B912" w14:textId="77777777" w:rsidR="004C7B9B" w:rsidRDefault="00623D57">
      <w:pPr>
        <w:pStyle w:val="a5"/>
        <w:ind w:left="840" w:firstLine="0"/>
        <w:rPr>
          <w:ins w:id="35" w:author="Eldon" w:date="2016-04-20T11:23:00Z"/>
          <w:rFonts w:eastAsiaTheme="minorEastAsia"/>
        </w:rPr>
      </w:pPr>
      <w:r>
        <w:t xml:space="preserve">  </w:t>
      </w:r>
      <w:r>
        <w:tab/>
        <w:t xml:space="preserve">  server mysql3 172.16.216.26:3306 backup check inter 2000 rise 2 fall 3</w:t>
      </w:r>
    </w:p>
    <w:p w14:paraId="7351C2E4" w14:textId="38A3AC35" w:rsidR="008535FF" w:rsidRDefault="008535FF" w:rsidP="008535FF">
      <w:pPr>
        <w:pStyle w:val="a5"/>
        <w:numPr>
          <w:ilvl w:val="0"/>
          <w:numId w:val="16"/>
        </w:numPr>
        <w:rPr>
          <w:ins w:id="36" w:author="Eldon" w:date="2016-04-20T11:23:00Z"/>
          <w:rFonts w:eastAsiaTheme="minorEastAsia"/>
        </w:rPr>
      </w:pPr>
      <w:ins w:id="37" w:author="Eldon" w:date="2016-04-20T11:23:00Z">
        <w:r>
          <w:rPr>
            <w:rFonts w:eastAsiaTheme="minorEastAsia" w:hint="eastAsia"/>
          </w:rPr>
          <w:t>启动</w:t>
        </w:r>
        <w:r w:rsidR="005E4AA6">
          <w:rPr>
            <w:rFonts w:eastAsiaTheme="minorEastAsia" w:hint="eastAsia"/>
          </w:rPr>
          <w:t>haproxy</w:t>
        </w:r>
        <w:r>
          <w:rPr>
            <w:rFonts w:eastAsiaTheme="minorEastAsia" w:hint="eastAsia"/>
          </w:rPr>
          <w:t>进程：</w:t>
        </w:r>
      </w:ins>
    </w:p>
    <w:p w14:paraId="22AEA75B" w14:textId="5E49E21C" w:rsidR="008535FF" w:rsidRDefault="008535FF" w:rsidP="008535FF">
      <w:pPr>
        <w:ind w:left="840"/>
        <w:rPr>
          <w:ins w:id="38" w:author="Eldon" w:date="2016-04-20T11:23:00Z"/>
          <w:rFonts w:eastAsiaTheme="minorEastAsia"/>
        </w:rPr>
      </w:pPr>
      <w:ins w:id="39" w:author="Eldon" w:date="2016-04-20T11:23:00Z">
        <w:r w:rsidRPr="00EA1733">
          <w:rPr>
            <w:rFonts w:eastAsiaTheme="minorEastAsia"/>
          </w:rPr>
          <w:t>systemctl start</w:t>
        </w:r>
      </w:ins>
      <w:ins w:id="40" w:author="Eldon" w:date="2016-04-21T14:46:00Z">
        <w:r w:rsidR="00733FAC">
          <w:rPr>
            <w:rFonts w:eastAsiaTheme="minorEastAsia" w:hint="eastAsia"/>
          </w:rPr>
          <w:t xml:space="preserve"> haproxy</w:t>
        </w:r>
      </w:ins>
      <w:ins w:id="41" w:author="Eldon" w:date="2016-04-20T11:23:00Z">
        <w:r w:rsidRPr="00EA1733">
          <w:rPr>
            <w:rFonts w:eastAsiaTheme="minorEastAsia"/>
          </w:rPr>
          <w:t>.service</w:t>
        </w:r>
      </w:ins>
    </w:p>
    <w:p w14:paraId="1161E318" w14:textId="15A7DBA9" w:rsidR="008535FF" w:rsidRPr="008535FF" w:rsidRDefault="008535FF">
      <w:pPr>
        <w:ind w:left="840"/>
        <w:rPr>
          <w:rFonts w:eastAsiaTheme="minorEastAsia"/>
        </w:rPr>
        <w:pPrChange w:id="42" w:author="Eldon" w:date="2016-04-20T11:23:00Z">
          <w:pPr>
            <w:pStyle w:val="a5"/>
            <w:ind w:left="840" w:firstLine="0"/>
          </w:pPr>
        </w:pPrChange>
      </w:pPr>
      <w:ins w:id="43" w:author="Eldon" w:date="2016-04-20T11:23:00Z">
        <w:r>
          <w:rPr>
            <w:rFonts w:eastAsiaTheme="minorEastAsia"/>
          </w:rPr>
          <w:t>systemctl sta</w:t>
        </w:r>
        <w:r>
          <w:rPr>
            <w:rFonts w:eastAsiaTheme="minorEastAsia" w:hint="eastAsia"/>
          </w:rPr>
          <w:t>tus</w:t>
        </w:r>
        <w:r w:rsidRPr="00EA1733">
          <w:rPr>
            <w:rFonts w:eastAsiaTheme="minorEastAsia"/>
          </w:rPr>
          <w:t xml:space="preserve"> </w:t>
        </w:r>
      </w:ins>
      <w:ins w:id="44" w:author="Eldon" w:date="2016-04-21T14:46:00Z">
        <w:r w:rsidR="00733FAC">
          <w:rPr>
            <w:rFonts w:eastAsiaTheme="minorEastAsia" w:hint="eastAsia"/>
          </w:rPr>
          <w:t>haproxy</w:t>
        </w:r>
      </w:ins>
      <w:ins w:id="45" w:author="Eldon" w:date="2016-04-20T11:23:00Z">
        <w:r w:rsidRPr="00EA1733">
          <w:rPr>
            <w:rFonts w:eastAsiaTheme="minorEastAsia"/>
          </w:rPr>
          <w:t>.service</w:t>
        </w:r>
      </w:ins>
    </w:p>
    <w:p w14:paraId="7BCD1A68" w14:textId="0E1537A9" w:rsidR="00B5143F" w:rsidRPr="00B5143F" w:rsidRDefault="00B5143F">
      <w:pPr>
        <w:pStyle w:val="a5"/>
        <w:numPr>
          <w:ilvl w:val="0"/>
          <w:numId w:val="16"/>
        </w:numPr>
        <w:rPr>
          <w:rFonts w:eastAsiaTheme="minorEastAsia"/>
        </w:rPr>
        <w:pPrChange w:id="46" w:author="Eldon" w:date="2016-04-20T11:23:00Z">
          <w:pPr>
            <w:pStyle w:val="a5"/>
            <w:ind w:left="840" w:firstLine="0"/>
          </w:pPr>
        </w:pPrChange>
      </w:pPr>
      <w:ins w:id="47" w:author="Eldon" w:date="2016-04-18T18:22:00Z">
        <w:r>
          <w:rPr>
            <w:rFonts w:eastAsiaTheme="minorEastAsia" w:hint="eastAsia"/>
          </w:rPr>
          <w:t>验证部署结果：访问</w:t>
        </w:r>
        <w:r>
          <w:rPr>
            <w:rFonts w:eastAsiaTheme="minorEastAsia" w:hint="eastAsia"/>
          </w:rPr>
          <w:t>vip:10000</w:t>
        </w:r>
        <w:r>
          <w:rPr>
            <w:rFonts w:eastAsiaTheme="minorEastAsia" w:hint="eastAsia"/>
          </w:rPr>
          <w:t>地址，查看各个服务的监听情况；</w:t>
        </w:r>
      </w:ins>
    </w:p>
    <w:p w14:paraId="54D0B913" w14:textId="77777777" w:rsidR="004C7B9B" w:rsidRDefault="00623D57">
      <w:pPr>
        <w:pStyle w:val="30"/>
        <w:numPr>
          <w:ilvl w:val="1"/>
          <w:numId w:val="24"/>
        </w:numPr>
      </w:pPr>
      <w:r>
        <w:t>MySQL</w:t>
      </w:r>
      <w:r>
        <w:rPr>
          <w:lang w:val="zh-TW" w:eastAsia="zh-TW"/>
        </w:rPr>
        <w:t>集群安装与配置</w:t>
      </w:r>
    </w:p>
    <w:p w14:paraId="54D0B914" w14:textId="77777777" w:rsidR="004C7B9B" w:rsidRDefault="00623D57">
      <w:pPr>
        <w:rPr>
          <w:color w:val="FF0000"/>
          <w:u w:color="FF0000"/>
        </w:rPr>
      </w:pPr>
      <w:r>
        <w:rPr>
          <w:color w:val="FF0000"/>
          <w:u w:color="FF0000"/>
          <w:lang w:val="zh-TW" w:eastAsia="zh-TW"/>
        </w:rPr>
        <w:t>（注：</w:t>
      </w:r>
      <w:r>
        <w:rPr>
          <w:color w:val="FF0000"/>
          <w:u w:color="FF0000"/>
        </w:rPr>
        <w:t xml:space="preserve"> </w:t>
      </w:r>
      <w:r>
        <w:rPr>
          <w:color w:val="FF0000"/>
          <w:u w:color="FF0000"/>
          <w:lang w:val="zh-TW" w:eastAsia="zh-TW"/>
        </w:rPr>
        <w:t>公有云四期</w:t>
      </w:r>
      <w:r>
        <w:rPr>
          <w:color w:val="FF0000"/>
          <w:u w:color="FF0000"/>
        </w:rPr>
        <w:t>MySQL</w:t>
      </w:r>
      <w:r>
        <w:rPr>
          <w:color w:val="FF0000"/>
          <w:u w:color="FF0000"/>
          <w:lang w:val="zh-TW" w:eastAsia="zh-TW"/>
        </w:rPr>
        <w:t>由南方基地和</w:t>
      </w:r>
      <w:r>
        <w:rPr>
          <w:color w:val="FF0000"/>
          <w:u w:color="FF0000"/>
        </w:rPr>
        <w:t>RDB</w:t>
      </w:r>
      <w:r>
        <w:rPr>
          <w:color w:val="FF0000"/>
          <w:u w:color="FF0000"/>
          <w:lang w:val="zh-TW" w:eastAsia="zh-TW"/>
        </w:rPr>
        <w:t>负责部署，详见《南基公有云</w:t>
      </w:r>
      <w:r>
        <w:rPr>
          <w:color w:val="FF0000"/>
          <w:u w:color="FF0000"/>
        </w:rPr>
        <w:t>BCRDB</w:t>
      </w:r>
      <w:r>
        <w:rPr>
          <w:color w:val="FF0000"/>
          <w:u w:color="FF0000"/>
          <w:lang w:val="zh-TW" w:eastAsia="zh-TW"/>
        </w:rPr>
        <w:t>上线部</w:t>
      </w:r>
      <w:r>
        <w:rPr>
          <w:color w:val="FF0000"/>
          <w:u w:color="FF0000"/>
          <w:lang w:val="zh-TW" w:eastAsia="zh-TW"/>
        </w:rPr>
        <w:lastRenderedPageBreak/>
        <w:t>署方案</w:t>
      </w:r>
      <w:r>
        <w:rPr>
          <w:color w:val="FF0000"/>
          <w:u w:color="FF0000"/>
        </w:rPr>
        <w:t>.doc</w:t>
      </w:r>
      <w:r>
        <w:rPr>
          <w:color w:val="FF0000"/>
          <w:u w:color="FF0000"/>
          <w:lang w:val="zh-TW" w:eastAsia="zh-TW"/>
        </w:rPr>
        <w:t>》）</w:t>
      </w:r>
    </w:p>
    <w:p w14:paraId="54D0B915" w14:textId="77777777" w:rsidR="004C7B9B" w:rsidRDefault="00623D57">
      <w:pPr>
        <w:pStyle w:val="a5"/>
        <w:numPr>
          <w:ilvl w:val="0"/>
          <w:numId w:val="16"/>
        </w:numPr>
      </w:pPr>
      <w:r>
        <w:t>MySQL</w:t>
      </w:r>
      <w:r>
        <w:rPr>
          <w:lang w:val="zh-TW" w:eastAsia="zh-TW"/>
        </w:rPr>
        <w:t>集群推荐部署在独立的一组物理机上，如果要和</w:t>
      </w:r>
      <w:r>
        <w:t>nova</w:t>
      </w:r>
      <w:r>
        <w:rPr>
          <w:lang w:val="zh-TW" w:eastAsia="zh-TW"/>
        </w:rPr>
        <w:t>控制节点混合部署的，建议让</w:t>
      </w:r>
      <w:r>
        <w:t>mysql</w:t>
      </w:r>
      <w:r>
        <w:rPr>
          <w:lang w:val="zh-TW" w:eastAsia="zh-TW"/>
        </w:rPr>
        <w:t>的数据（默认是</w:t>
      </w:r>
      <w:r>
        <w:t>/var/lib/mysql</w:t>
      </w:r>
      <w:r>
        <w:rPr>
          <w:lang w:val="zh-TW" w:eastAsia="zh-TW"/>
        </w:rPr>
        <w:t>）使用独立的磁盘。</w:t>
      </w:r>
    </w:p>
    <w:p w14:paraId="54D0B916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打开防火墙的</w:t>
      </w:r>
      <w:r>
        <w:t>3306</w:t>
      </w:r>
      <w:r>
        <w:rPr>
          <w:lang w:val="zh-TW" w:eastAsia="zh-TW"/>
        </w:rPr>
        <w:t>、</w:t>
      </w:r>
      <w:r>
        <w:t>4567</w:t>
      </w:r>
      <w:r>
        <w:rPr>
          <w:lang w:val="zh-TW" w:eastAsia="zh-TW"/>
        </w:rPr>
        <w:t>、</w:t>
      </w:r>
      <w:r>
        <w:t>4444</w:t>
      </w:r>
      <w:r>
        <w:rPr>
          <w:lang w:val="zh-TW" w:eastAsia="zh-TW"/>
        </w:rPr>
        <w:t>端口</w:t>
      </w:r>
    </w:p>
    <w:p w14:paraId="54D0B917" w14:textId="77777777" w:rsidR="004C7B9B" w:rsidRDefault="00623D57">
      <w:pPr>
        <w:pStyle w:val="a5"/>
        <w:ind w:left="840" w:firstLine="0"/>
        <w:rPr>
          <w:i/>
          <w:iCs/>
        </w:rPr>
      </w:pPr>
      <w:r>
        <w:rPr>
          <w:i/>
          <w:iCs/>
        </w:rPr>
        <w:t>-A INPUT -p tcp -m tcp --dport 3306 -j ACCEPT -m comment --comment "RDB"</w:t>
      </w:r>
    </w:p>
    <w:p w14:paraId="54D0B918" w14:textId="77777777" w:rsidR="004C7B9B" w:rsidRDefault="00623D57">
      <w:pPr>
        <w:pStyle w:val="a5"/>
        <w:ind w:left="840" w:firstLine="0"/>
        <w:rPr>
          <w:i/>
          <w:iCs/>
        </w:rPr>
      </w:pPr>
      <w:r>
        <w:rPr>
          <w:i/>
          <w:iCs/>
        </w:rPr>
        <w:t xml:space="preserve">-A INPUT -p tcp -m tcp --dport </w:t>
      </w:r>
      <w:r>
        <w:t>4567</w:t>
      </w:r>
      <w:r>
        <w:rPr>
          <w:i/>
          <w:iCs/>
        </w:rPr>
        <w:t>-j ACCEPT -m comment --comment "RDB"</w:t>
      </w:r>
    </w:p>
    <w:p w14:paraId="54D0B919" w14:textId="77777777" w:rsidR="004C7B9B" w:rsidRDefault="00623D57">
      <w:pPr>
        <w:pStyle w:val="a5"/>
        <w:ind w:left="840" w:firstLine="0"/>
        <w:rPr>
          <w:i/>
          <w:iCs/>
        </w:rPr>
      </w:pPr>
      <w:r>
        <w:rPr>
          <w:i/>
          <w:iCs/>
        </w:rPr>
        <w:t xml:space="preserve">-A INPUT -p tcp -m tcp --dport </w:t>
      </w:r>
      <w:r>
        <w:t xml:space="preserve">4444 </w:t>
      </w:r>
      <w:r>
        <w:rPr>
          <w:i/>
          <w:iCs/>
        </w:rPr>
        <w:t>-j ACCEPT -m comment --comment "RDB"</w:t>
      </w:r>
    </w:p>
    <w:p w14:paraId="54D0B91A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t xml:space="preserve">mariadb </w:t>
      </w:r>
    </w:p>
    <w:p w14:paraId="54D0B91B" w14:textId="77777777" w:rsidR="004C7B9B" w:rsidRDefault="00623D57">
      <w:pPr>
        <w:pStyle w:val="a5"/>
        <w:ind w:left="840" w:firstLine="0"/>
      </w:pPr>
      <w:r>
        <w:t>yum install -y mariadb-galera-server mariadb-galera-common galera rsync perl-DBD-MySQL socat</w:t>
      </w:r>
    </w:p>
    <w:p w14:paraId="54D0B91C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初始化</w:t>
      </w:r>
    </w:p>
    <w:p w14:paraId="54D0B91D" w14:textId="77777777" w:rsidR="004C7B9B" w:rsidRDefault="00623D57">
      <w:pPr>
        <w:ind w:left="420" w:firstLine="420"/>
      </w:pPr>
      <w:r>
        <w:t># systemctl start mariadb</w:t>
      </w:r>
    </w:p>
    <w:p w14:paraId="54D0B91E" w14:textId="77777777" w:rsidR="004C7B9B" w:rsidRDefault="00623D57">
      <w:pPr>
        <w:pStyle w:val="a5"/>
        <w:ind w:left="840" w:firstLine="0"/>
      </w:pPr>
      <w:r>
        <w:t># mysql_secure_installation</w:t>
      </w:r>
    </w:p>
    <w:p w14:paraId="54D0B91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配置集群</w:t>
      </w:r>
    </w:p>
    <w:p w14:paraId="54D0B920" w14:textId="77777777" w:rsidR="004C7B9B" w:rsidRDefault="00623D57">
      <w:pPr>
        <w:pStyle w:val="a5"/>
        <w:ind w:left="840" w:firstLine="0"/>
        <w:rPr>
          <w:lang w:eastAsia="zh-TW"/>
        </w:rPr>
      </w:pPr>
      <w:r>
        <w:rPr>
          <w:lang w:val="zh-TW" w:eastAsia="zh-TW"/>
        </w:rPr>
        <w:t>修改配置文件</w:t>
      </w:r>
      <w:r>
        <w:rPr>
          <w:lang w:eastAsia="zh-TW"/>
        </w:rPr>
        <w:t xml:space="preserve"> /etc/my.cnf.d/galera.cnf</w:t>
      </w:r>
    </w:p>
    <w:p w14:paraId="54D0B921" w14:textId="77777777" w:rsidR="004C7B9B" w:rsidRDefault="00623D57">
      <w:pPr>
        <w:pStyle w:val="a5"/>
        <w:ind w:left="840"/>
      </w:pPr>
      <w:r>
        <w:t>innodb_buffer_pool_size</w:t>
      </w:r>
      <w:r>
        <w:rPr>
          <w:lang w:val="zh-TW" w:eastAsia="zh-TW"/>
        </w:rPr>
        <w:t>单独</w:t>
      </w:r>
      <w:r>
        <w:t>MySQL</w:t>
      </w:r>
      <w:r>
        <w:rPr>
          <w:lang w:val="zh-TW" w:eastAsia="zh-TW"/>
        </w:rPr>
        <w:t>服务器可配置为服务器总内存的</w:t>
      </w:r>
      <w:r>
        <w:t>60%-80%</w:t>
      </w:r>
      <w:r>
        <w:rPr>
          <w:lang w:val="zh-TW" w:eastAsia="zh-TW"/>
        </w:rPr>
        <w:t>。</w:t>
      </w:r>
    </w:p>
    <w:p w14:paraId="54D0B922" w14:textId="77777777" w:rsidR="004C7B9B" w:rsidRDefault="00623D57">
      <w:pPr>
        <w:pStyle w:val="a5"/>
        <w:ind w:left="840"/>
      </w:pPr>
      <w:r>
        <w:t xml:space="preserve">bind_address  </w:t>
      </w:r>
      <w:r>
        <w:rPr>
          <w:lang w:val="zh-TW" w:eastAsia="zh-TW"/>
        </w:rPr>
        <w:t>配置为服务器业务网</w:t>
      </w:r>
      <w:r>
        <w:t>IP</w:t>
      </w:r>
      <w:r>
        <w:rPr>
          <w:lang w:val="zh-TW" w:eastAsia="zh-TW"/>
        </w:rPr>
        <w:t>。</w:t>
      </w:r>
    </w:p>
    <w:p w14:paraId="54D0B923" w14:textId="77777777" w:rsidR="004C7B9B" w:rsidRDefault="00623D57">
      <w:pPr>
        <w:pStyle w:val="a5"/>
        <w:ind w:left="840"/>
      </w:pPr>
      <w:r>
        <w:t>wsrep_node_address</w:t>
      </w:r>
      <w:r>
        <w:rPr>
          <w:lang w:val="zh-TW" w:eastAsia="zh-TW"/>
        </w:rPr>
        <w:t>配置为服务器心跳网</w:t>
      </w:r>
      <w:r>
        <w:t>IP</w:t>
      </w:r>
      <w:r>
        <w:rPr>
          <w:lang w:val="zh-TW" w:eastAsia="zh-TW"/>
        </w:rPr>
        <w:t>。</w:t>
      </w:r>
    </w:p>
    <w:p w14:paraId="54D0B924" w14:textId="77777777" w:rsidR="004C7B9B" w:rsidRDefault="00623D57">
      <w:pPr>
        <w:pStyle w:val="a5"/>
        <w:ind w:left="840"/>
      </w:pPr>
      <w:r>
        <w:t>wsrep_node_name= node1</w:t>
      </w:r>
      <w:r>
        <w:rPr>
          <w:lang w:val="zh-TW" w:eastAsia="zh-TW"/>
        </w:rPr>
        <w:t>各节点指定一个不一样的值，比如</w:t>
      </w:r>
      <w:r>
        <w:t>node2</w:t>
      </w:r>
      <w:r>
        <w:rPr>
          <w:lang w:val="zh-TW" w:eastAsia="zh-TW"/>
        </w:rPr>
        <w:t>、</w:t>
      </w:r>
      <w:r>
        <w:t>node3</w:t>
      </w:r>
      <w:r>
        <w:rPr>
          <w:lang w:val="zh-TW" w:eastAsia="zh-TW"/>
        </w:rPr>
        <w:t>。</w:t>
      </w:r>
    </w:p>
    <w:p w14:paraId="54D0B925" w14:textId="77777777" w:rsidR="004C7B9B" w:rsidRDefault="00623D57">
      <w:pPr>
        <w:pStyle w:val="a5"/>
        <w:ind w:left="840"/>
      </w:pPr>
      <w:r>
        <w:t xml:space="preserve">wsrep_cluster_address= "gcomm://node2,node3" </w:t>
      </w:r>
      <w:r>
        <w:rPr>
          <w:lang w:val="zh-TW" w:eastAsia="zh-TW"/>
        </w:rPr>
        <w:t>指定除了本节点以外的其他节点的心跳网</w:t>
      </w:r>
      <w:r>
        <w:t>IP</w:t>
      </w:r>
    </w:p>
    <w:p w14:paraId="54D0B926" w14:textId="77777777" w:rsidR="004C7B9B" w:rsidRDefault="00623D57">
      <w:pPr>
        <w:pStyle w:val="a5"/>
        <w:ind w:left="840"/>
      </w:pPr>
      <w:r>
        <w:t xml:space="preserve">gmcast.listen_addr  </w:t>
      </w:r>
      <w:r>
        <w:rPr>
          <w:lang w:val="zh-TW" w:eastAsia="zh-TW"/>
        </w:rPr>
        <w:t>配置为服务器的心跳网</w:t>
      </w:r>
      <w:r>
        <w:t>IP</w:t>
      </w:r>
    </w:p>
    <w:p w14:paraId="54D0B927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复制配置文件到其他</w:t>
      </w:r>
      <w:r>
        <w:t>mysql</w:t>
      </w:r>
      <w:r>
        <w:rPr>
          <w:lang w:val="zh-TW" w:eastAsia="zh-TW"/>
        </w:rPr>
        <w:t>节点</w:t>
      </w:r>
    </w:p>
    <w:p w14:paraId="54D0B92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启动集群</w:t>
      </w:r>
    </w:p>
    <w:p w14:paraId="54D0B929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对第一台启动的节点，执行</w:t>
      </w:r>
      <w:r>
        <w:t xml:space="preserve"> # service mysql bootstrap</w:t>
      </w:r>
    </w:p>
    <w:p w14:paraId="54D0B92A" w14:textId="77777777" w:rsidR="004C7B9B" w:rsidRDefault="00623D57">
      <w:pPr>
        <w:pStyle w:val="a5"/>
        <w:ind w:left="840" w:firstLine="0"/>
        <w:rPr>
          <w:ins w:id="48" w:author="Eldon" w:date="2016-04-20T14:49:00Z"/>
          <w:rFonts w:eastAsiaTheme="minorEastAsia"/>
        </w:rPr>
      </w:pPr>
      <w:r>
        <w:rPr>
          <w:lang w:val="zh-TW" w:eastAsia="zh-TW"/>
        </w:rPr>
        <w:t>对其他节点，执行</w:t>
      </w:r>
      <w:r>
        <w:t xml:space="preserve"> # service mysql start</w:t>
      </w:r>
    </w:p>
    <w:p w14:paraId="117F981B" w14:textId="25D52CBD" w:rsidR="00486473" w:rsidRDefault="00486473">
      <w:pPr>
        <w:pStyle w:val="a5"/>
        <w:numPr>
          <w:ilvl w:val="0"/>
          <w:numId w:val="16"/>
        </w:numPr>
        <w:rPr>
          <w:ins w:id="49" w:author="Eldon" w:date="2016-04-20T14:50:00Z"/>
          <w:rFonts w:eastAsiaTheme="minorEastAsia"/>
        </w:rPr>
        <w:pPrChange w:id="50" w:author="Eldon" w:date="2016-04-20T14:49:00Z">
          <w:pPr>
            <w:pStyle w:val="a5"/>
            <w:ind w:left="840" w:firstLine="0"/>
          </w:pPr>
        </w:pPrChange>
      </w:pPr>
      <w:ins w:id="51" w:author="Eldon" w:date="2016-04-20T14:50:00Z">
        <w:r>
          <w:rPr>
            <w:rFonts w:eastAsiaTheme="minorEastAsia"/>
          </w:rPr>
          <w:t>R</w:t>
        </w:r>
        <w:r>
          <w:rPr>
            <w:rFonts w:eastAsiaTheme="minorEastAsia" w:hint="eastAsia"/>
          </w:rPr>
          <w:t>db</w:t>
        </w:r>
        <w:r>
          <w:rPr>
            <w:rFonts w:eastAsiaTheme="minorEastAsia" w:hint="eastAsia"/>
          </w:rPr>
          <w:t>数据库中添加</w:t>
        </w:r>
        <w:r>
          <w:rPr>
            <w:rFonts w:eastAsiaTheme="minorEastAsia" w:hint="eastAsia"/>
          </w:rPr>
          <w:t>haproxy</w:t>
        </w:r>
        <w:r>
          <w:rPr>
            <w:rFonts w:eastAsiaTheme="minorEastAsia" w:hint="eastAsia"/>
          </w:rPr>
          <w:t>用户：</w:t>
        </w:r>
      </w:ins>
    </w:p>
    <w:p w14:paraId="7E2205E1" w14:textId="487DE982" w:rsidR="00486473" w:rsidRDefault="00486473">
      <w:pPr>
        <w:ind w:left="840"/>
        <w:rPr>
          <w:ins w:id="52" w:author="Eldon" w:date="2016-04-20T14:50:00Z"/>
          <w:rFonts w:eastAsiaTheme="minorEastAsia"/>
        </w:rPr>
        <w:pPrChange w:id="53" w:author="Eldon" w:date="2016-04-20T14:50:00Z">
          <w:pPr>
            <w:pStyle w:val="a5"/>
            <w:ind w:left="840" w:firstLine="0"/>
          </w:pPr>
        </w:pPrChange>
      </w:pPr>
      <w:ins w:id="54" w:author="Eldon" w:date="2016-04-20T14:50:00Z">
        <w:r>
          <w:rPr>
            <w:rFonts w:eastAsiaTheme="minorEastAsia" w:hint="eastAsia"/>
          </w:rPr>
          <w:t>登陆数据库；</w:t>
        </w:r>
      </w:ins>
    </w:p>
    <w:p w14:paraId="0543F27A" w14:textId="0E051958" w:rsidR="00486473" w:rsidRDefault="00486473">
      <w:pPr>
        <w:ind w:left="840"/>
        <w:rPr>
          <w:ins w:id="55" w:author="Eldon" w:date="2016-04-20T14:51:00Z"/>
          <w:rFonts w:eastAsiaTheme="minorEastAsia"/>
        </w:rPr>
        <w:pPrChange w:id="56" w:author="Eldon" w:date="2016-04-20T14:50:00Z">
          <w:pPr>
            <w:pStyle w:val="a5"/>
            <w:ind w:left="840" w:firstLine="0"/>
          </w:pPr>
        </w:pPrChange>
      </w:pPr>
      <w:ins w:id="57" w:author="Eldon" w:date="2016-04-20T14:50:00Z">
        <w:r>
          <w:rPr>
            <w:rFonts w:eastAsiaTheme="minorEastAsia" w:hint="eastAsia"/>
          </w:rPr>
          <w:t>use mysql</w:t>
        </w:r>
      </w:ins>
      <w:ins w:id="58" w:author="Eldon" w:date="2016-04-20T14:51:00Z">
        <w:r>
          <w:rPr>
            <w:rFonts w:eastAsiaTheme="minorEastAsia" w:hint="eastAsia"/>
          </w:rPr>
          <w:t>;</w:t>
        </w:r>
      </w:ins>
    </w:p>
    <w:p w14:paraId="218F3586" w14:textId="261A86B1" w:rsidR="00486473" w:rsidRDefault="00486473">
      <w:pPr>
        <w:ind w:left="840"/>
        <w:rPr>
          <w:ins w:id="59" w:author="Eldon" w:date="2016-04-20T14:52:00Z"/>
          <w:rFonts w:eastAsiaTheme="minorEastAsia"/>
        </w:rPr>
        <w:pPrChange w:id="60" w:author="Eldon" w:date="2016-04-20T14:50:00Z">
          <w:pPr>
            <w:pStyle w:val="a5"/>
            <w:ind w:left="840" w:firstLine="0"/>
          </w:pPr>
        </w:pPrChange>
      </w:pPr>
      <w:ins w:id="61" w:author="Eldon" w:date="2016-04-20T14:52:00Z">
        <w:r w:rsidRPr="00486473">
          <w:rPr>
            <w:rFonts w:eastAsiaTheme="minorEastAsia"/>
          </w:rPr>
          <w:t>CREATE USER 'haproxy'@'%';</w:t>
        </w:r>
      </w:ins>
    </w:p>
    <w:p w14:paraId="62AE0C31" w14:textId="408B7D08" w:rsidR="00486473" w:rsidRPr="00486473" w:rsidRDefault="00486473">
      <w:pPr>
        <w:ind w:left="840"/>
        <w:rPr>
          <w:rFonts w:eastAsiaTheme="minorEastAsia"/>
          <w:rPrChange w:id="62" w:author="Eldon" w:date="2016-04-20T14:50:00Z">
            <w:rPr/>
          </w:rPrChange>
        </w:rPr>
        <w:pPrChange w:id="63" w:author="Eldon" w:date="2016-04-20T14:50:00Z">
          <w:pPr>
            <w:pStyle w:val="a5"/>
            <w:ind w:left="840" w:firstLine="0"/>
          </w:pPr>
        </w:pPrChange>
      </w:pPr>
      <w:ins w:id="64" w:author="Eldon" w:date="2016-04-20T14:52:00Z">
        <w:r w:rsidRPr="00486473">
          <w:rPr>
            <w:rFonts w:eastAsiaTheme="minorEastAsia"/>
          </w:rPr>
          <w:t>update user set plugin='mysql_native_password' where user='haproxy';</w:t>
        </w:r>
      </w:ins>
    </w:p>
    <w:p w14:paraId="54D0B92B" w14:textId="77777777" w:rsidR="004C7B9B" w:rsidRDefault="00623D57">
      <w:pPr>
        <w:pStyle w:val="30"/>
        <w:numPr>
          <w:ilvl w:val="1"/>
          <w:numId w:val="25"/>
        </w:numPr>
      </w:pPr>
      <w:r>
        <w:t>Rabbitmq</w:t>
      </w:r>
      <w:r>
        <w:rPr>
          <w:lang w:val="zh-TW" w:eastAsia="zh-TW"/>
        </w:rPr>
        <w:t>集群安装与配置</w:t>
      </w:r>
    </w:p>
    <w:p w14:paraId="54D0B92C" w14:textId="77777777" w:rsidR="004C7B9B" w:rsidRDefault="00623D57">
      <w:pPr>
        <w:rPr>
          <w:color w:val="FF0000"/>
          <w:u w:color="FF0000"/>
        </w:rPr>
      </w:pPr>
      <w:r>
        <w:rPr>
          <w:color w:val="FF0000"/>
          <w:u w:color="FF0000"/>
          <w:lang w:val="zh-TW" w:eastAsia="zh-TW"/>
        </w:rPr>
        <w:t>（注：</w:t>
      </w:r>
      <w:r>
        <w:rPr>
          <w:color w:val="FF0000"/>
          <w:u w:color="FF0000"/>
        </w:rPr>
        <w:t xml:space="preserve"> </w:t>
      </w:r>
      <w:r>
        <w:rPr>
          <w:color w:val="FF0000"/>
          <w:u w:color="FF0000"/>
          <w:lang w:val="zh-TW" w:eastAsia="zh-TW"/>
        </w:rPr>
        <w:t>公有云四期</w:t>
      </w:r>
      <w:r>
        <w:rPr>
          <w:color w:val="FF0000"/>
          <w:u w:color="FF0000"/>
        </w:rPr>
        <w:t>rabbitmq</w:t>
      </w:r>
      <w:r>
        <w:rPr>
          <w:color w:val="FF0000"/>
          <w:u w:color="FF0000"/>
          <w:lang w:val="zh-TW" w:eastAsia="zh-TW"/>
        </w:rPr>
        <w:t>由南方基地负责部署）</w:t>
      </w:r>
    </w:p>
    <w:p w14:paraId="54D0B92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t>rabbitmq</w:t>
      </w:r>
    </w:p>
    <w:p w14:paraId="54D0B92E" w14:textId="77777777" w:rsidR="004C7B9B" w:rsidRDefault="00623D57">
      <w:pPr>
        <w:pStyle w:val="a5"/>
        <w:ind w:left="840" w:firstLine="0"/>
      </w:pPr>
      <w:r>
        <w:t># yum install rabbitmq-server</w:t>
      </w:r>
    </w:p>
    <w:p w14:paraId="54D0B92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启用管理插件</w:t>
      </w:r>
    </w:p>
    <w:p w14:paraId="54D0B930" w14:textId="77777777" w:rsidR="004C7B9B" w:rsidRDefault="00623D57">
      <w:pPr>
        <w:pStyle w:val="a5"/>
        <w:ind w:left="840" w:firstLine="0"/>
      </w:pPr>
      <w:r>
        <w:t># rabbitmq-plugins enable rabbitmq_management</w:t>
      </w:r>
    </w:p>
    <w:p w14:paraId="1D131401" w14:textId="77777777" w:rsidR="00EF399D" w:rsidRPr="00EF399D" w:rsidRDefault="00EF399D" w:rsidP="00EF399D">
      <w:pPr>
        <w:pStyle w:val="a5"/>
        <w:numPr>
          <w:ilvl w:val="0"/>
          <w:numId w:val="16"/>
        </w:numPr>
        <w:rPr>
          <w:lang w:val="zh-TW" w:eastAsia="zh-TW"/>
        </w:rPr>
      </w:pPr>
      <w:r w:rsidRPr="00EF399D">
        <w:rPr>
          <w:rFonts w:ascii="宋体" w:eastAsia="宋体" w:hAnsi="宋体" w:cs="宋体" w:hint="eastAsia"/>
          <w:lang w:val="zh-TW" w:eastAsia="zh-TW"/>
        </w:rPr>
        <w:t>修改</w:t>
      </w:r>
      <w:r w:rsidRPr="00EF399D">
        <w:rPr>
          <w:lang w:val="zh-TW" w:eastAsia="zh-TW"/>
        </w:rPr>
        <w:t>rabbitmq</w:t>
      </w:r>
      <w:r w:rsidRPr="00EF399D">
        <w:rPr>
          <w:rFonts w:ascii="微软雅黑" w:eastAsia="微软雅黑" w:hAnsi="微软雅黑" w:cs="微软雅黑" w:hint="eastAsia"/>
          <w:lang w:val="zh-TW" w:eastAsia="zh-TW"/>
        </w:rPr>
        <w:t>配置，</w:t>
      </w:r>
    </w:p>
    <w:p w14:paraId="3564F7C0" w14:textId="7FF318E4" w:rsidR="00EF399D" w:rsidRDefault="00EF399D">
      <w:pPr>
        <w:pStyle w:val="a5"/>
        <w:ind w:left="840" w:firstLine="0"/>
        <w:rPr>
          <w:rFonts w:eastAsiaTheme="minorEastAsia"/>
        </w:rPr>
      </w:pPr>
      <w:r>
        <w:rPr>
          <w:rFonts w:eastAsiaTheme="minorEastAsia"/>
        </w:rPr>
        <w:t>编辑</w:t>
      </w:r>
      <w:r w:rsidRPr="00EF399D">
        <w:rPr>
          <w:rFonts w:eastAsiaTheme="minorEastAsia"/>
        </w:rPr>
        <w:t>/etc/rabbitmq/rabbitmq.config</w:t>
      </w:r>
      <w:r>
        <w:rPr>
          <w:rFonts w:eastAsiaTheme="minorEastAsia"/>
        </w:rPr>
        <w:t>（如果没有，则新建改文件）</w:t>
      </w:r>
    </w:p>
    <w:p w14:paraId="02E7083D" w14:textId="77777777" w:rsidR="00EF399D" w:rsidRDefault="00EF399D" w:rsidP="00EF399D">
      <w:pPr>
        <w:pStyle w:val="a5"/>
        <w:ind w:left="840"/>
      </w:pPr>
      <w:r>
        <w:t>% Template Path: rabbitmq/templates/rabbitmq.config</w:t>
      </w:r>
    </w:p>
    <w:p w14:paraId="7433C148" w14:textId="77777777" w:rsidR="00EF399D" w:rsidRDefault="00EF399D" w:rsidP="00EF399D">
      <w:pPr>
        <w:pStyle w:val="a5"/>
        <w:ind w:left="840"/>
      </w:pPr>
      <w:r>
        <w:t>[</w:t>
      </w:r>
    </w:p>
    <w:p w14:paraId="008ADF0C" w14:textId="77777777" w:rsidR="00EF399D" w:rsidRDefault="00EF399D" w:rsidP="00EF399D">
      <w:pPr>
        <w:pStyle w:val="a5"/>
        <w:ind w:left="840"/>
      </w:pPr>
      <w:r>
        <w:t xml:space="preserve">  {kernel, [</w:t>
      </w:r>
    </w:p>
    <w:p w14:paraId="6A9B8B86" w14:textId="77777777" w:rsidR="00EF399D" w:rsidRDefault="00EF399D" w:rsidP="00EF399D">
      <w:pPr>
        <w:pStyle w:val="a5"/>
        <w:ind w:left="840"/>
      </w:pPr>
      <w:r>
        <w:t xml:space="preserve">    {inet_dist_listen_min, 41055},</w:t>
      </w:r>
    </w:p>
    <w:p w14:paraId="6C448E69" w14:textId="77777777" w:rsidR="00EF399D" w:rsidRDefault="00EF399D" w:rsidP="00EF399D">
      <w:pPr>
        <w:pStyle w:val="a5"/>
        <w:ind w:left="840"/>
      </w:pPr>
      <w:r>
        <w:t xml:space="preserve">    {inet_dist_listen_max, 41055},</w:t>
      </w:r>
    </w:p>
    <w:p w14:paraId="1D184BAE" w14:textId="77777777" w:rsidR="00EF399D" w:rsidRDefault="00EF399D" w:rsidP="00EF399D">
      <w:pPr>
        <w:pStyle w:val="a5"/>
        <w:ind w:left="840"/>
      </w:pPr>
      <w:r>
        <w:t xml:space="preserve">    {inet_default_connect_options, [{nodelay,true}]}</w:t>
      </w:r>
    </w:p>
    <w:p w14:paraId="481C1DAA" w14:textId="77777777" w:rsidR="00EF399D" w:rsidRDefault="00EF399D" w:rsidP="00EF399D">
      <w:pPr>
        <w:pStyle w:val="a5"/>
        <w:ind w:left="840"/>
      </w:pPr>
      <w:r>
        <w:t xml:space="preserve">  ]},</w:t>
      </w:r>
    </w:p>
    <w:p w14:paraId="79AAD939" w14:textId="77777777" w:rsidR="00EF399D" w:rsidRDefault="00EF399D" w:rsidP="00EF399D">
      <w:pPr>
        <w:pStyle w:val="a5"/>
        <w:ind w:left="840"/>
      </w:pPr>
      <w:r>
        <w:lastRenderedPageBreak/>
        <w:t xml:space="preserve">  {rabbit, [</w:t>
      </w:r>
    </w:p>
    <w:p w14:paraId="2A5C5113" w14:textId="77777777" w:rsidR="00EF399D" w:rsidRDefault="00EF399D" w:rsidP="00EF399D">
      <w:pPr>
        <w:pStyle w:val="a5"/>
        <w:ind w:left="840"/>
      </w:pPr>
      <w:r>
        <w:t xml:space="preserve">    {log_levels, [connection,debug,info,error]},</w:t>
      </w:r>
    </w:p>
    <w:p w14:paraId="329F1900" w14:textId="77777777" w:rsidR="00EF399D" w:rsidRDefault="00EF399D" w:rsidP="00EF399D">
      <w:pPr>
        <w:pStyle w:val="a5"/>
        <w:ind w:left="840"/>
      </w:pPr>
      <w:r>
        <w:t xml:space="preserve">    {default_vhost,       &lt;&lt;"/"&gt;&gt;},</w:t>
      </w:r>
    </w:p>
    <w:p w14:paraId="1C8ED956" w14:textId="783F0D13" w:rsidR="00EF399D" w:rsidRPr="00EF399D" w:rsidRDefault="00EF399D" w:rsidP="00EF399D">
      <w:pPr>
        <w:pStyle w:val="a5"/>
        <w:ind w:left="840"/>
        <w:rPr>
          <w:rFonts w:eastAsiaTheme="minorEastAsia"/>
        </w:rPr>
      </w:pPr>
      <w:r>
        <w:t xml:space="preserve">    {default_user,      </w:t>
      </w:r>
      <w:r w:rsidRPr="00EF399D">
        <w:rPr>
          <w:color w:val="FF0000"/>
        </w:rPr>
        <w:t xml:space="preserve">  &lt;&lt;"nova"&gt;&gt;},</w:t>
      </w:r>
      <w:r>
        <w:rPr>
          <w:color w:val="FF0000"/>
        </w:rPr>
        <w:t xml:space="preserve">                </w:t>
      </w:r>
    </w:p>
    <w:p w14:paraId="2F3484E5" w14:textId="45610B70" w:rsidR="00EF399D" w:rsidRPr="00EF399D" w:rsidRDefault="00EF399D" w:rsidP="00EF399D">
      <w:pPr>
        <w:pStyle w:val="a5"/>
        <w:ind w:left="840"/>
        <w:rPr>
          <w:rFonts w:eastAsiaTheme="minorEastAsia"/>
        </w:rPr>
      </w:pPr>
      <w:r>
        <w:t xml:space="preserve">    {default_pass,       </w:t>
      </w:r>
      <w:r w:rsidRPr="00EF399D">
        <w:rPr>
          <w:color w:val="FF0000"/>
        </w:rPr>
        <w:t xml:space="preserve"> &lt;&lt;"oBtZFKLF"&gt;&gt;},</w:t>
      </w:r>
      <w:r>
        <w:rPr>
          <w:color w:val="FF0000"/>
        </w:rPr>
        <w:t xml:space="preserve">        #修改为nova用户实际的</w:t>
      </w:r>
      <w:r>
        <w:rPr>
          <w:rFonts w:eastAsiaTheme="minorEastAsia" w:hint="eastAsia"/>
          <w:color w:val="FF0000"/>
        </w:rPr>
        <w:t>mq</w:t>
      </w:r>
      <w:r>
        <w:rPr>
          <w:rFonts w:eastAsiaTheme="minorEastAsia" w:hint="eastAsia"/>
          <w:color w:val="FF0000"/>
        </w:rPr>
        <w:t>密码</w:t>
      </w:r>
    </w:p>
    <w:p w14:paraId="0CDB1811" w14:textId="77777777" w:rsidR="00EF399D" w:rsidRDefault="00EF399D" w:rsidP="00EF399D">
      <w:pPr>
        <w:pStyle w:val="a5"/>
        <w:ind w:left="840"/>
      </w:pPr>
      <w:r>
        <w:t xml:space="preserve">    {default_permissions, [&lt;&lt;".*"&gt;&gt;, &lt;&lt;".*"&gt;&gt;, &lt;&lt;".*"&gt;&gt;]},</w:t>
      </w:r>
    </w:p>
    <w:p w14:paraId="4C36F39B" w14:textId="77777777" w:rsidR="00EF399D" w:rsidRDefault="00EF399D" w:rsidP="00EF399D">
      <w:pPr>
        <w:pStyle w:val="a5"/>
        <w:ind w:left="840"/>
      </w:pPr>
      <w:r>
        <w:t xml:space="preserve">    {cluster_partition_handling, autoheal},</w:t>
      </w:r>
    </w:p>
    <w:p w14:paraId="732C5A52" w14:textId="77777777" w:rsidR="00EF399D" w:rsidRDefault="00EF399D" w:rsidP="00EF399D">
      <w:pPr>
        <w:pStyle w:val="a5"/>
        <w:ind w:left="840"/>
      </w:pPr>
      <w:r>
        <w:t xml:space="preserve">    {tcp_listen_options, [</w:t>
      </w:r>
    </w:p>
    <w:p w14:paraId="0791F3E7" w14:textId="77777777" w:rsidR="00EF399D" w:rsidRDefault="00EF399D" w:rsidP="00EF399D">
      <w:pPr>
        <w:pStyle w:val="a5"/>
        <w:ind w:left="840"/>
      </w:pPr>
      <w:r>
        <w:t xml:space="preserve">      binary,</w:t>
      </w:r>
    </w:p>
    <w:p w14:paraId="05469EFE" w14:textId="77777777" w:rsidR="00EF399D" w:rsidRDefault="00EF399D" w:rsidP="00EF399D">
      <w:pPr>
        <w:pStyle w:val="a5"/>
        <w:ind w:left="840"/>
      </w:pPr>
      <w:r>
        <w:t xml:space="preserve">      {packet, raw},</w:t>
      </w:r>
    </w:p>
    <w:p w14:paraId="014E20FD" w14:textId="77777777" w:rsidR="00EF399D" w:rsidRDefault="00EF399D" w:rsidP="00EF399D">
      <w:pPr>
        <w:pStyle w:val="a5"/>
        <w:ind w:left="840"/>
      </w:pPr>
      <w:r>
        <w:t xml:space="preserve">      {reuseaddr, true},</w:t>
      </w:r>
    </w:p>
    <w:p w14:paraId="2D542B8E" w14:textId="77777777" w:rsidR="00EF399D" w:rsidRDefault="00EF399D" w:rsidP="00EF399D">
      <w:pPr>
        <w:pStyle w:val="a5"/>
        <w:ind w:left="840"/>
      </w:pPr>
      <w:r>
        <w:t xml:space="preserve">      {backlog, 128},</w:t>
      </w:r>
    </w:p>
    <w:p w14:paraId="1117AF6C" w14:textId="77777777" w:rsidR="00EF399D" w:rsidRDefault="00EF399D" w:rsidP="00EF399D">
      <w:pPr>
        <w:pStyle w:val="a5"/>
        <w:ind w:left="840"/>
      </w:pPr>
      <w:r>
        <w:t xml:space="preserve">      {nodelay, true},</w:t>
      </w:r>
    </w:p>
    <w:p w14:paraId="54B17021" w14:textId="77777777" w:rsidR="00EF399D" w:rsidRDefault="00EF399D" w:rsidP="00EF399D">
      <w:pPr>
        <w:pStyle w:val="a5"/>
        <w:ind w:left="840"/>
      </w:pPr>
      <w:r>
        <w:t xml:space="preserve">      {exit_on_close, false},</w:t>
      </w:r>
    </w:p>
    <w:p w14:paraId="3627726D" w14:textId="77777777" w:rsidR="00EF399D" w:rsidRDefault="00EF399D" w:rsidP="00EF399D">
      <w:pPr>
        <w:pStyle w:val="a5"/>
        <w:ind w:left="840"/>
      </w:pPr>
      <w:r>
        <w:t xml:space="preserve">      {keepalive, true}</w:t>
      </w:r>
    </w:p>
    <w:p w14:paraId="225D85E2" w14:textId="77777777" w:rsidR="00EF399D" w:rsidRDefault="00EF399D" w:rsidP="00EF399D">
      <w:pPr>
        <w:pStyle w:val="a5"/>
        <w:ind w:left="840"/>
      </w:pPr>
      <w:r>
        <w:t xml:space="preserve">    ]}</w:t>
      </w:r>
    </w:p>
    <w:p w14:paraId="78E5F11C" w14:textId="77777777" w:rsidR="00EF399D" w:rsidRDefault="00EF399D" w:rsidP="00EF399D">
      <w:pPr>
        <w:pStyle w:val="a5"/>
        <w:ind w:left="840"/>
      </w:pPr>
      <w:r>
        <w:t xml:space="preserve">  ]}</w:t>
      </w:r>
    </w:p>
    <w:p w14:paraId="285FC05A" w14:textId="77777777" w:rsidR="00EF399D" w:rsidRDefault="00EF399D" w:rsidP="00EF399D">
      <w:pPr>
        <w:pStyle w:val="a5"/>
        <w:ind w:left="840"/>
      </w:pPr>
      <w:r>
        <w:t>].</w:t>
      </w:r>
    </w:p>
    <w:p w14:paraId="3E645F7B" w14:textId="7C62F5DD" w:rsidR="00EF399D" w:rsidRDefault="00EF399D" w:rsidP="00EF399D">
      <w:pPr>
        <w:pStyle w:val="a5"/>
        <w:ind w:left="840" w:firstLine="0"/>
      </w:pPr>
      <w:r>
        <w:t>% EOF</w:t>
      </w:r>
    </w:p>
    <w:p w14:paraId="54D0B931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启动第一个节点</w:t>
      </w:r>
    </w:p>
    <w:p w14:paraId="54D0B932" w14:textId="77777777" w:rsidR="004C7B9B" w:rsidRPr="004757C8" w:rsidRDefault="00623D57">
      <w:pPr>
        <w:pStyle w:val="a5"/>
        <w:ind w:left="840" w:firstLine="0"/>
      </w:pPr>
      <w:r>
        <w:t xml:space="preserve"># </w:t>
      </w:r>
      <w:commentRangeStart w:id="65"/>
      <w:r>
        <w:t>systemctl start rabbitmq-server</w:t>
      </w:r>
      <w:commentRangeEnd w:id="65"/>
      <w:r w:rsidR="004757C8">
        <w:rPr>
          <w:rStyle w:val="a9"/>
        </w:rPr>
        <w:commentReference w:id="65"/>
      </w:r>
    </w:p>
    <w:p w14:paraId="54D0B933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复制</w:t>
      </w:r>
      <w:r>
        <w:t>cookie</w:t>
      </w:r>
      <w:r>
        <w:rPr>
          <w:lang w:val="zh-TW" w:eastAsia="zh-TW"/>
        </w:rPr>
        <w:t>到其他</w:t>
      </w:r>
      <w:r>
        <w:t>rabbitmq</w:t>
      </w:r>
      <w:r>
        <w:rPr>
          <w:lang w:val="zh-TW" w:eastAsia="zh-TW"/>
        </w:rPr>
        <w:t>节点</w:t>
      </w:r>
    </w:p>
    <w:p w14:paraId="54D0B934" w14:textId="77777777" w:rsidR="004C7B9B" w:rsidRDefault="00623D57">
      <w:pPr>
        <w:pStyle w:val="a5"/>
        <w:ind w:left="840" w:firstLine="0"/>
      </w:pPr>
      <w:r>
        <w:t xml:space="preserve"># scp /var/lib/rabbitmq/.erlang.cookie </w:t>
      </w:r>
      <w:hyperlink r:id="rId11" w:history="1">
        <w:r>
          <w:rPr>
            <w:rStyle w:val="Hyperlink0"/>
          </w:rPr>
          <w:t>root@NODE:/var/lib/rabbitmq/.erlang.cookie</w:t>
        </w:r>
      </w:hyperlink>
    </w:p>
    <w:p w14:paraId="54D0B93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复制</w:t>
      </w:r>
      <w:r>
        <w:t>cookie</w:t>
      </w:r>
      <w:r>
        <w:rPr>
          <w:lang w:val="zh-TW" w:eastAsia="zh-TW"/>
        </w:rPr>
        <w:t>到其他</w:t>
      </w:r>
      <w:r>
        <w:t>rabbitmq</w:t>
      </w:r>
      <w:r>
        <w:rPr>
          <w:lang w:val="zh-TW" w:eastAsia="zh-TW"/>
        </w:rPr>
        <w:t>节点</w:t>
      </w:r>
    </w:p>
    <w:p w14:paraId="54D0B936" w14:textId="77777777" w:rsidR="004C7B9B" w:rsidRDefault="00623D57">
      <w:pPr>
        <w:ind w:left="840"/>
      </w:pPr>
      <w:r>
        <w:t># chown rabbitmq:rabbitmq /var/lib/rabbitmq/.erlang.cookie</w:t>
      </w:r>
    </w:p>
    <w:p w14:paraId="54D0B937" w14:textId="77777777" w:rsidR="004C7B9B" w:rsidRDefault="00623D57">
      <w:pPr>
        <w:ind w:left="840"/>
      </w:pPr>
      <w:r>
        <w:t># chmod 400 /var/lib/rabbitmq/.erlang.cookie</w:t>
      </w:r>
    </w:p>
    <w:p w14:paraId="54D0B93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启动所有节点的</w:t>
      </w:r>
      <w:r>
        <w:t>rabbitmq</w:t>
      </w:r>
      <w:r>
        <w:rPr>
          <w:lang w:val="zh-TW" w:eastAsia="zh-TW"/>
        </w:rPr>
        <w:t>，并验证状态为</w:t>
      </w:r>
      <w:r>
        <w:t>running</w:t>
      </w:r>
    </w:p>
    <w:p w14:paraId="54D0B939" w14:textId="77777777" w:rsidR="004C7B9B" w:rsidRDefault="00623D57">
      <w:pPr>
        <w:ind w:left="840"/>
      </w:pPr>
      <w:r>
        <w:t># rabbitmqctl cluster_status</w:t>
      </w:r>
    </w:p>
    <w:p w14:paraId="54D0B93A" w14:textId="77777777" w:rsidR="004C7B9B" w:rsidRDefault="00623D57">
      <w:pPr>
        <w:ind w:left="840"/>
      </w:pPr>
      <w:r>
        <w:t>Cluster status of node rabbit@NODE...</w:t>
      </w:r>
    </w:p>
    <w:p w14:paraId="54D0B93B" w14:textId="77777777" w:rsidR="004C7B9B" w:rsidRDefault="00623D57">
      <w:pPr>
        <w:ind w:left="840"/>
      </w:pPr>
      <w:r>
        <w:t>[{nodes,[{disc,[rabbit@NODE]}]},</w:t>
      </w:r>
    </w:p>
    <w:p w14:paraId="54D0B93C" w14:textId="77777777" w:rsidR="004C7B9B" w:rsidRDefault="00623D57">
      <w:pPr>
        <w:ind w:left="840"/>
      </w:pPr>
      <w:r>
        <w:t xml:space="preserve"> {running_nodes,[rabbit@NODE]},</w:t>
      </w:r>
    </w:p>
    <w:p w14:paraId="54D0B93D" w14:textId="77777777" w:rsidR="004C7B9B" w:rsidRDefault="00623D57">
      <w:pPr>
        <w:ind w:left="840"/>
      </w:pPr>
      <w:r>
        <w:t xml:space="preserve"> {partitions,[]}]</w:t>
      </w:r>
    </w:p>
    <w:p w14:paraId="54D0B93E" w14:textId="77777777" w:rsidR="004C7B9B" w:rsidRDefault="00623D57">
      <w:pPr>
        <w:ind w:left="840"/>
      </w:pPr>
      <w:r>
        <w:t>...done.</w:t>
      </w:r>
    </w:p>
    <w:p w14:paraId="54D0B93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关闭除第一个节点外的其他节点，并加入到集群中</w:t>
      </w:r>
    </w:p>
    <w:p w14:paraId="54D0B940" w14:textId="77777777" w:rsidR="004C7B9B" w:rsidRDefault="00623D57">
      <w:pPr>
        <w:pStyle w:val="a5"/>
        <w:ind w:left="840"/>
      </w:pPr>
      <w:r>
        <w:t># rabbitmqctl stop_app</w:t>
      </w:r>
    </w:p>
    <w:p w14:paraId="54D0B941" w14:textId="77777777" w:rsidR="004C7B9B" w:rsidRDefault="00623D57">
      <w:pPr>
        <w:pStyle w:val="a5"/>
        <w:ind w:left="840"/>
      </w:pPr>
      <w:r>
        <w:t>Stopping node rabbit@NODE...</w:t>
      </w:r>
    </w:p>
    <w:p w14:paraId="54D0B942" w14:textId="77777777" w:rsidR="004C7B9B" w:rsidRDefault="00623D57">
      <w:pPr>
        <w:pStyle w:val="a5"/>
        <w:ind w:left="840"/>
      </w:pPr>
      <w:r>
        <w:t>...done.</w:t>
      </w:r>
    </w:p>
    <w:p w14:paraId="54D0B943" w14:textId="77777777" w:rsidR="004C7B9B" w:rsidRDefault="00623D57">
      <w:pPr>
        <w:pStyle w:val="a5"/>
        <w:ind w:left="840"/>
      </w:pPr>
      <w:r>
        <w:t># rabbitmqctl join_cluster rabbit@rabbit1</w:t>
      </w:r>
    </w:p>
    <w:p w14:paraId="54D0B944" w14:textId="77777777" w:rsidR="004C7B9B" w:rsidRDefault="00623D57">
      <w:pPr>
        <w:pStyle w:val="a5"/>
        <w:ind w:left="840"/>
      </w:pPr>
      <w:r>
        <w:t># rabbitmqctl start_app</w:t>
      </w:r>
    </w:p>
    <w:p w14:paraId="54D0B945" w14:textId="77777777" w:rsidR="004C7B9B" w:rsidRDefault="00623D57">
      <w:pPr>
        <w:pStyle w:val="a5"/>
        <w:ind w:left="840"/>
      </w:pPr>
      <w:r>
        <w:t>Starting node rabbit@NODE ...</w:t>
      </w:r>
    </w:p>
    <w:p w14:paraId="54D0B946" w14:textId="77777777" w:rsidR="004C7B9B" w:rsidRDefault="00623D57">
      <w:pPr>
        <w:pStyle w:val="a5"/>
        <w:ind w:left="840"/>
      </w:pPr>
      <w:r>
        <w:t>...done.</w:t>
      </w:r>
    </w:p>
    <w:p w14:paraId="54D0B947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验证集群状态，每个节点都应该有如下输出</w:t>
      </w:r>
    </w:p>
    <w:p w14:paraId="54D0B948" w14:textId="77777777" w:rsidR="004C7B9B" w:rsidRDefault="004C7B9B">
      <w:pPr>
        <w:ind w:left="840"/>
      </w:pPr>
    </w:p>
    <w:p w14:paraId="54D0B949" w14:textId="77777777" w:rsidR="004C7B9B" w:rsidRDefault="00623D57">
      <w:pPr>
        <w:ind w:left="840"/>
      </w:pPr>
      <w:r>
        <w:t># rabbitmqctl cluster_status</w:t>
      </w:r>
    </w:p>
    <w:p w14:paraId="54D0B94A" w14:textId="77777777" w:rsidR="004C7B9B" w:rsidRDefault="00623D57">
      <w:pPr>
        <w:ind w:left="840"/>
      </w:pPr>
      <w:r>
        <w:t>Cluster status of node rabbit@NODE...</w:t>
      </w:r>
    </w:p>
    <w:p w14:paraId="54D0B94B" w14:textId="77777777" w:rsidR="004C7B9B" w:rsidRDefault="00623D57">
      <w:pPr>
        <w:ind w:left="840"/>
      </w:pPr>
      <w:r>
        <w:t>[{nodes,[{disc,[rabbit@rabbit1]},{ram,[rabbit@NODE]}]}, \</w:t>
      </w:r>
    </w:p>
    <w:p w14:paraId="54D0B94C" w14:textId="77777777" w:rsidR="004C7B9B" w:rsidRDefault="00623D57">
      <w:pPr>
        <w:pStyle w:val="a5"/>
        <w:ind w:left="840"/>
      </w:pPr>
      <w:r>
        <w:t>{running_nodes,[rabbit@NODE,rabbit@rabbit1]}]</w:t>
      </w:r>
    </w:p>
    <w:p w14:paraId="54D0B94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设置</w:t>
      </w:r>
      <w:r>
        <w:t>ha-policy</w:t>
      </w:r>
    </w:p>
    <w:p w14:paraId="54D0B94E" w14:textId="77777777" w:rsidR="004C7B9B" w:rsidRDefault="00623D57">
      <w:pPr>
        <w:pStyle w:val="a5"/>
        <w:ind w:left="840" w:firstLine="0"/>
      </w:pPr>
      <w:r>
        <w:t># rabbitmqctl set_policy ha-all '^(?!amq\.).*' '{"ha-mode": "all"}'</w:t>
      </w:r>
    </w:p>
    <w:p w14:paraId="54D0B94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</w:t>
      </w:r>
      <w:r>
        <w:t>nova</w:t>
      </w:r>
      <w:r>
        <w:rPr>
          <w:lang w:val="zh-TW" w:eastAsia="zh-TW"/>
        </w:rPr>
        <w:t>用户</w:t>
      </w:r>
    </w:p>
    <w:p w14:paraId="54D0B950" w14:textId="77777777" w:rsidR="004C7B9B" w:rsidRDefault="00623D57">
      <w:pPr>
        <w:pStyle w:val="a5"/>
        <w:ind w:left="840" w:firstLine="0"/>
      </w:pPr>
      <w:commentRangeStart w:id="66"/>
      <w:r>
        <w:t xml:space="preserve">rabbitmqctl add_user  nova </w:t>
      </w:r>
      <w:r>
        <w:rPr>
          <w:lang w:val="zh-TW" w:eastAsia="zh-TW"/>
        </w:rPr>
        <w:t>密码</w:t>
      </w:r>
      <w:commentRangeEnd w:id="66"/>
      <w:r w:rsidR="004757C8">
        <w:rPr>
          <w:rStyle w:val="a9"/>
        </w:rPr>
        <w:commentReference w:id="66"/>
      </w:r>
    </w:p>
    <w:p w14:paraId="54D0B951" w14:textId="77777777" w:rsidR="004C7B9B" w:rsidRDefault="00623D57">
      <w:pPr>
        <w:pStyle w:val="a5"/>
        <w:ind w:left="840" w:firstLine="0"/>
      </w:pPr>
      <w:r>
        <w:t>rabbitmqctl  set_permissions -p / nova '.*' '.*' '.*'</w:t>
      </w:r>
    </w:p>
    <w:p w14:paraId="54D0B952" w14:textId="77777777" w:rsidR="004C7B9B" w:rsidRDefault="00623D57">
      <w:pPr>
        <w:pStyle w:val="30"/>
        <w:numPr>
          <w:ilvl w:val="1"/>
          <w:numId w:val="26"/>
        </w:numPr>
      </w:pPr>
      <w:r>
        <w:lastRenderedPageBreak/>
        <w:t>memcached</w:t>
      </w:r>
      <w:r>
        <w:rPr>
          <w:lang w:val="zh-TW" w:eastAsia="zh-TW"/>
        </w:rPr>
        <w:t>安装与配置</w:t>
      </w:r>
    </w:p>
    <w:p w14:paraId="54D0B953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由于目前的物理机内存资源都比较充足，因此每个控制节点都可用于部署</w:t>
      </w:r>
      <w:r>
        <w:t>memcached</w:t>
      </w:r>
      <w:r>
        <w:rPr>
          <w:lang w:val="zh-TW" w:eastAsia="zh-TW"/>
        </w:rPr>
        <w:t>服务，建议将</w:t>
      </w:r>
      <w:r>
        <w:t>nova-api</w:t>
      </w:r>
      <w:r>
        <w:rPr>
          <w:lang w:val="zh-TW" w:eastAsia="zh-TW"/>
        </w:rPr>
        <w:t>节点都部署上</w:t>
      </w:r>
      <w:r>
        <w:t>memcached</w:t>
      </w:r>
      <w:r>
        <w:rPr>
          <w:lang w:val="zh-TW" w:eastAsia="zh-TW"/>
        </w:rPr>
        <w:t>服务。</w:t>
      </w:r>
    </w:p>
    <w:p w14:paraId="54D0B954" w14:textId="77777777" w:rsidR="004C7B9B" w:rsidRDefault="00623D57">
      <w:pPr>
        <w:ind w:left="630"/>
      </w:pPr>
      <w:r>
        <w:t># yum install memcached</w:t>
      </w:r>
    </w:p>
    <w:p w14:paraId="54D0B955" w14:textId="77777777" w:rsidR="004C7B9B" w:rsidRDefault="00623D57">
      <w:pPr>
        <w:ind w:left="630"/>
      </w:pPr>
      <w:r>
        <w:t># systemctl start memcached</w:t>
      </w:r>
    </w:p>
    <w:p w14:paraId="54D0B956" w14:textId="77777777" w:rsidR="004C7B9B" w:rsidRDefault="00623D57">
      <w:pPr>
        <w:ind w:left="630"/>
      </w:pPr>
      <w:r>
        <w:t># systemctl enable memcached</w:t>
      </w:r>
    </w:p>
    <w:p w14:paraId="54D0B957" w14:textId="77777777" w:rsidR="004C7B9B" w:rsidRDefault="00623D57">
      <w:pPr>
        <w:pStyle w:val="30"/>
        <w:numPr>
          <w:ilvl w:val="1"/>
          <w:numId w:val="27"/>
        </w:numPr>
      </w:pPr>
      <w:r>
        <w:t>docker</w:t>
      </w:r>
      <w:r>
        <w:rPr>
          <w:lang w:val="zh-TW" w:eastAsia="zh-TW"/>
        </w:rPr>
        <w:t>安装与配置</w:t>
      </w:r>
    </w:p>
    <w:p w14:paraId="54D0B958" w14:textId="77777777" w:rsidR="004C7B9B" w:rsidRDefault="00623D57">
      <w:pPr>
        <w:pStyle w:val="a5"/>
        <w:numPr>
          <w:ilvl w:val="0"/>
          <w:numId w:val="16"/>
        </w:numPr>
      </w:pPr>
      <w:r>
        <w:t>gnocchi</w:t>
      </w:r>
      <w:r>
        <w:rPr>
          <w:lang w:val="zh-TW" w:eastAsia="zh-TW"/>
        </w:rPr>
        <w:t>与</w:t>
      </w:r>
      <w:r>
        <w:t>senlin</w:t>
      </w:r>
      <w:r>
        <w:rPr>
          <w:lang w:val="zh-TW" w:eastAsia="zh-TW"/>
        </w:rPr>
        <w:t>等不和</w:t>
      </w:r>
      <w:r>
        <w:t>Openstack</w:t>
      </w:r>
      <w:r>
        <w:rPr>
          <w:lang w:val="zh-TW" w:eastAsia="zh-TW"/>
        </w:rPr>
        <w:t>大项目走的，其依赖较难解决，因此对</w:t>
      </w:r>
      <w:r>
        <w:t>gnocchi</w:t>
      </w:r>
      <w:r>
        <w:rPr>
          <w:lang w:val="zh-TW" w:eastAsia="zh-TW"/>
        </w:rPr>
        <w:t>，</w:t>
      </w:r>
      <w:r>
        <w:t>senlin</w:t>
      </w:r>
      <w:r>
        <w:rPr>
          <w:lang w:val="zh-TW" w:eastAsia="zh-TW"/>
        </w:rPr>
        <w:t>，以及</w:t>
      </w:r>
      <w:r>
        <w:t>influxdb</w:t>
      </w:r>
      <w:r>
        <w:rPr>
          <w:lang w:val="zh-TW" w:eastAsia="zh-TW"/>
        </w:rPr>
        <w:t>采用容器化的部署。对部署这些服务的节点，安装</w:t>
      </w:r>
      <w:r>
        <w:t>docker</w:t>
      </w:r>
      <w:r>
        <w:rPr>
          <w:lang w:val="zh-TW" w:eastAsia="zh-TW"/>
        </w:rPr>
        <w:t>（建议部署在</w:t>
      </w:r>
      <w:r>
        <w:t>Ceilometer</w:t>
      </w:r>
      <w:r>
        <w:rPr>
          <w:lang w:val="zh-TW" w:eastAsia="zh-TW"/>
        </w:rPr>
        <w:t>节点）</w:t>
      </w:r>
    </w:p>
    <w:p w14:paraId="54D0B959" w14:textId="77777777" w:rsidR="004C7B9B" w:rsidRDefault="00623D57">
      <w:pPr>
        <w:ind w:left="630"/>
      </w:pPr>
      <w:r>
        <w:t># yum install docker</w:t>
      </w:r>
    </w:p>
    <w:p w14:paraId="54D0B95A" w14:textId="77777777" w:rsidR="004C7B9B" w:rsidRDefault="00623D57">
      <w:pPr>
        <w:ind w:left="630"/>
      </w:pPr>
      <w:r>
        <w:t># systemctl start docker</w:t>
      </w:r>
    </w:p>
    <w:p w14:paraId="54D0B95B" w14:textId="77777777" w:rsidR="004C7B9B" w:rsidRDefault="00623D57">
      <w:pPr>
        <w:ind w:left="630"/>
      </w:pPr>
      <w:r>
        <w:t># systemctl enable docker</w:t>
      </w:r>
    </w:p>
    <w:p w14:paraId="54D0B95C" w14:textId="77777777" w:rsidR="004C7B9B" w:rsidRDefault="004C7B9B">
      <w:pPr>
        <w:ind w:left="420"/>
      </w:pPr>
    </w:p>
    <w:p w14:paraId="54D0B95D" w14:textId="77777777" w:rsidR="004C7B9B" w:rsidRDefault="00623D57">
      <w:pPr>
        <w:pStyle w:val="20"/>
        <w:numPr>
          <w:ilvl w:val="0"/>
          <w:numId w:val="28"/>
        </w:numPr>
      </w:pPr>
      <w:r>
        <w:t>Openstack</w:t>
      </w:r>
      <w:r>
        <w:rPr>
          <w:lang w:val="zh-TW" w:eastAsia="zh-TW"/>
        </w:rPr>
        <w:t>服务部署</w:t>
      </w:r>
    </w:p>
    <w:p w14:paraId="54D0B95E" w14:textId="77777777" w:rsidR="004C7B9B" w:rsidRDefault="00623D57">
      <w:pPr>
        <w:pStyle w:val="30"/>
        <w:numPr>
          <w:ilvl w:val="1"/>
          <w:numId w:val="2"/>
        </w:numPr>
      </w:pPr>
      <w:r>
        <w:t>openstack</w:t>
      </w:r>
      <w:r>
        <w:rPr>
          <w:lang w:val="zh-TW" w:eastAsia="zh-TW"/>
        </w:rPr>
        <w:t>工具包</w:t>
      </w:r>
    </w:p>
    <w:p w14:paraId="54D0B95F" w14:textId="77777777" w:rsidR="004C7B9B" w:rsidRDefault="00623D57">
      <w:pPr>
        <w:ind w:firstLine="420"/>
      </w:pPr>
      <w:r>
        <w:t># yum install openstack-utils</w:t>
      </w:r>
    </w:p>
    <w:p w14:paraId="54D0B960" w14:textId="77777777" w:rsidR="004C7B9B" w:rsidRDefault="00623D57">
      <w:pPr>
        <w:pStyle w:val="30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生成各服务及数据库密码</w:t>
      </w:r>
    </w:p>
    <w:p w14:paraId="54D0B961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为每个服务及数据库都生成一个随机密码，并将密码保存起来，如</w:t>
      </w:r>
      <w:r>
        <w:t>KEYSTONE_ADMIN_PASSWORD</w:t>
      </w:r>
      <w:r>
        <w:rPr>
          <w:lang w:val="zh-TW" w:eastAsia="zh-TW"/>
        </w:rPr>
        <w:t>，</w:t>
      </w:r>
      <w:r>
        <w:t>KEYSTONE_DB_PASSWORD</w:t>
      </w:r>
      <w:r>
        <w:rPr>
          <w:lang w:val="zh-TW" w:eastAsia="zh-TW"/>
        </w:rPr>
        <w:t>，以便后续设置。</w:t>
      </w:r>
    </w:p>
    <w:p w14:paraId="54D0B962" w14:textId="77777777" w:rsidR="004C7B9B" w:rsidRDefault="00623D57">
      <w:r>
        <w:rPr>
          <w:lang w:val="zh-TW" w:eastAsia="zh-TW"/>
        </w:rPr>
        <w:t>通过执行</w:t>
      </w:r>
      <w:r>
        <w:t xml:space="preserve"> # openssl rand -hex 10 </w:t>
      </w:r>
      <w:r>
        <w:rPr>
          <w:lang w:val="zh-TW" w:eastAsia="zh-TW"/>
        </w:rPr>
        <w:t>生成随机密码。</w:t>
      </w:r>
    </w:p>
    <w:p w14:paraId="54D0B963" w14:textId="77777777" w:rsidR="004C7B9B" w:rsidRDefault="00623D57">
      <w:pPr>
        <w:pStyle w:val="30"/>
        <w:numPr>
          <w:ilvl w:val="1"/>
          <w:numId w:val="29"/>
        </w:numPr>
        <w:rPr>
          <w:lang w:val="zh-TW" w:eastAsia="zh-TW"/>
        </w:rPr>
      </w:pPr>
      <w:r>
        <w:rPr>
          <w:lang w:val="zh-TW" w:eastAsia="zh-TW"/>
        </w:rPr>
        <w:t>鉴权服务</w:t>
      </w:r>
      <w:r>
        <w:t>Keystone</w:t>
      </w:r>
      <w:r>
        <w:rPr>
          <w:lang w:val="zh-TW" w:eastAsia="zh-TW"/>
        </w:rPr>
        <w:t>部署</w:t>
      </w:r>
    </w:p>
    <w:p w14:paraId="54D0B964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创建数据库和用户，</w:t>
      </w:r>
    </w:p>
    <w:p w14:paraId="54D0B965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登陆到数据库节点，执行如下命令（</w:t>
      </w:r>
      <w:r>
        <w:t>KEYSTONE_DBPASS</w:t>
      </w:r>
      <w:r>
        <w:rPr>
          <w:lang w:val="zh-TW" w:eastAsia="zh-TW"/>
        </w:rPr>
        <w:t>应修改为实际使用的密码）</w:t>
      </w:r>
    </w:p>
    <w:p w14:paraId="54D0B966" w14:textId="77777777" w:rsidR="004C7B9B" w:rsidRDefault="00623D57">
      <w:pPr>
        <w:ind w:left="420"/>
      </w:pPr>
      <w:r>
        <w:t># mysql -u root –p</w:t>
      </w:r>
    </w:p>
    <w:p w14:paraId="54D0B967" w14:textId="77777777" w:rsidR="004C7B9B" w:rsidRDefault="00623D57">
      <w:pPr>
        <w:ind w:left="420"/>
      </w:pPr>
      <w:r>
        <w:t xml:space="preserve">&gt; CREATE DATABASE keystone; </w:t>
      </w:r>
    </w:p>
    <w:p w14:paraId="54D0B968" w14:textId="77777777" w:rsidR="004C7B9B" w:rsidRDefault="00623D57">
      <w:pPr>
        <w:ind w:left="420"/>
      </w:pPr>
      <w:r>
        <w:t>&gt; GRANT ALL PRIVILEGES ON keystone.* TO 'keystone'@'localhost' IDENTIFIED BY 'KEYSTONE_DBPASS';</w:t>
      </w:r>
    </w:p>
    <w:p w14:paraId="54D0B969" w14:textId="77777777" w:rsidR="004C7B9B" w:rsidRDefault="00623D57">
      <w:pPr>
        <w:ind w:left="420"/>
      </w:pPr>
      <w:r>
        <w:t>&gt; GRANT ALL PRIVILEGES ON keystone.* TO 'keystone'@'%' IDENTIFIED BY 'KEYSTONE_DBPASS';</w:t>
      </w:r>
    </w:p>
    <w:p w14:paraId="54D0B96A" w14:textId="77777777" w:rsidR="004C7B9B" w:rsidRDefault="004C7B9B">
      <w:pPr>
        <w:ind w:left="420"/>
      </w:pPr>
    </w:p>
    <w:p w14:paraId="54D0B96B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生成</w:t>
      </w:r>
      <w:r>
        <w:t>ADMIN_TOKEN</w:t>
      </w:r>
    </w:p>
    <w:p w14:paraId="54D0B96C" w14:textId="77777777" w:rsidR="004C7B9B" w:rsidRDefault="00623D57">
      <w:pPr>
        <w:ind w:left="420"/>
      </w:pPr>
      <w:r>
        <w:t># openssl rand -hex 10</w:t>
      </w:r>
    </w:p>
    <w:p w14:paraId="54D0B96D" w14:textId="77777777" w:rsidR="004C7B9B" w:rsidRDefault="004C7B9B">
      <w:pPr>
        <w:ind w:left="420"/>
      </w:pPr>
    </w:p>
    <w:p w14:paraId="54D0B96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软件包安装</w:t>
      </w:r>
    </w:p>
    <w:p w14:paraId="54D0B96F" w14:textId="77777777" w:rsidR="004C7B9B" w:rsidRDefault="00623D57">
      <w:pPr>
        <w:ind w:firstLine="420"/>
      </w:pPr>
      <w:r>
        <w:t># yum install openstack-keystone httpd mod_wsgi python-openstackclient python-memcached</w:t>
      </w:r>
    </w:p>
    <w:p w14:paraId="54D0B970" w14:textId="77777777" w:rsidR="004C7B9B" w:rsidRDefault="004C7B9B">
      <w:pPr>
        <w:ind w:firstLine="420"/>
      </w:pPr>
    </w:p>
    <w:p w14:paraId="54D0B971" w14:textId="77777777" w:rsidR="004C7B9B" w:rsidRDefault="00623D57">
      <w:pPr>
        <w:pStyle w:val="a5"/>
        <w:numPr>
          <w:ilvl w:val="0"/>
          <w:numId w:val="16"/>
        </w:numPr>
      </w:pPr>
      <w:r>
        <w:lastRenderedPageBreak/>
        <w:t>keystone</w:t>
      </w:r>
      <w:r>
        <w:rPr>
          <w:lang w:val="zh-TW" w:eastAsia="zh-TW"/>
        </w:rPr>
        <w:t>配置</w:t>
      </w:r>
    </w:p>
    <w:p w14:paraId="54D0B972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编辑</w:t>
      </w:r>
      <w:r>
        <w:t xml:space="preserve"> /etc/keystone/keystone.conf</w:t>
      </w:r>
    </w:p>
    <w:p w14:paraId="54D0B973" w14:textId="77777777" w:rsidR="004C7B9B" w:rsidRDefault="004C7B9B">
      <w:pPr>
        <w:pStyle w:val="a5"/>
        <w:ind w:left="840" w:firstLine="0"/>
      </w:pPr>
    </w:p>
    <w:p w14:paraId="54D0B974" w14:textId="77777777" w:rsidR="004C7B9B" w:rsidRDefault="00623D57">
      <w:pPr>
        <w:pStyle w:val="a5"/>
        <w:ind w:left="840"/>
      </w:pPr>
      <w:r>
        <w:t>[DEFAULT]</w:t>
      </w:r>
    </w:p>
    <w:p w14:paraId="54D0B975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admin_token = XXXX #</w:t>
      </w:r>
      <w:r>
        <w:rPr>
          <w:color w:val="FF0000"/>
          <w:u w:color="FF0000"/>
          <w:lang w:val="zh-TW" w:eastAsia="zh-TW"/>
        </w:rPr>
        <w:t>填写刚在生成的</w:t>
      </w:r>
      <w:r>
        <w:rPr>
          <w:color w:val="FF0000"/>
          <w:u w:color="FF0000"/>
        </w:rPr>
        <w:t>admin_token</w:t>
      </w:r>
    </w:p>
    <w:p w14:paraId="54D0B976" w14:textId="77777777" w:rsidR="004C7B9B" w:rsidRDefault="00623D57">
      <w:pPr>
        <w:pStyle w:val="a5"/>
        <w:ind w:left="840"/>
      </w:pPr>
      <w:r>
        <w:t>debug = false</w:t>
      </w:r>
    </w:p>
    <w:p w14:paraId="54D0B977" w14:textId="77777777" w:rsidR="004C7B9B" w:rsidRDefault="00623D57">
      <w:pPr>
        <w:pStyle w:val="a5"/>
        <w:ind w:left="840"/>
      </w:pPr>
      <w:r>
        <w:t>verbose = true</w:t>
      </w:r>
    </w:p>
    <w:p w14:paraId="54D0B978" w14:textId="77777777" w:rsidR="004C7B9B" w:rsidRDefault="00623D57">
      <w:pPr>
        <w:pStyle w:val="a5"/>
        <w:ind w:left="840"/>
      </w:pPr>
      <w:r>
        <w:t>[database]</w:t>
      </w:r>
    </w:p>
    <w:p w14:paraId="54D0B979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connection = mysql://keystone:xxxxx@DB_IP/keystone #</w:t>
      </w:r>
      <w:r>
        <w:rPr>
          <w:color w:val="FF0000"/>
          <w:u w:color="FF0000"/>
          <w:lang w:val="zh-TW" w:eastAsia="zh-TW"/>
        </w:rPr>
        <w:t>数据库用户名和密码</w:t>
      </w:r>
    </w:p>
    <w:p w14:paraId="54D0B97A" w14:textId="77777777" w:rsidR="004C7B9B" w:rsidRDefault="00623D57">
      <w:pPr>
        <w:pStyle w:val="a5"/>
        <w:ind w:left="840"/>
      </w:pPr>
      <w:r>
        <w:t xml:space="preserve"> [eventlet_server]</w:t>
      </w:r>
    </w:p>
    <w:p w14:paraId="54D0B97B" w14:textId="77777777" w:rsidR="004C7B9B" w:rsidRDefault="00623D57">
      <w:pPr>
        <w:pStyle w:val="a5"/>
        <w:ind w:left="840"/>
      </w:pPr>
      <w:r>
        <w:rPr>
          <w:color w:val="FF0000"/>
          <w:u w:color="FF0000"/>
        </w:rPr>
        <w:t>public_bind_host = xxx.xxx.xxx.xxx #</w:t>
      </w:r>
      <w:r>
        <w:rPr>
          <w:color w:val="FF0000"/>
          <w:u w:color="FF0000"/>
          <w:lang w:val="zh-TW" w:eastAsia="zh-TW"/>
        </w:rPr>
        <w:t>本机</w:t>
      </w:r>
      <w:r>
        <w:rPr>
          <w:color w:val="FF0000"/>
          <w:u w:color="FF0000"/>
        </w:rPr>
        <w:t>IP</w:t>
      </w:r>
    </w:p>
    <w:p w14:paraId="54D0B97C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admin_bind_host = xxx.xxx.xxx.xxx #</w:t>
      </w:r>
      <w:r>
        <w:rPr>
          <w:color w:val="FF0000"/>
          <w:u w:color="FF0000"/>
          <w:lang w:val="zh-TW" w:eastAsia="zh-TW"/>
        </w:rPr>
        <w:t>本机</w:t>
      </w:r>
      <w:r>
        <w:rPr>
          <w:color w:val="FF0000"/>
          <w:u w:color="FF0000"/>
        </w:rPr>
        <w:t>IP</w:t>
      </w:r>
    </w:p>
    <w:p w14:paraId="54D0B97D" w14:textId="77777777" w:rsidR="004C7B9B" w:rsidRDefault="00623D57">
      <w:pPr>
        <w:pStyle w:val="a5"/>
        <w:ind w:left="840"/>
      </w:pPr>
      <w:r>
        <w:t xml:space="preserve"> [memcache]</w:t>
      </w:r>
    </w:p>
    <w:p w14:paraId="54D0B97E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servers = 172.16.216.6:11211,172.16.216.26:11211,172.16.216.19:11211 #</w:t>
      </w:r>
      <w:r>
        <w:rPr>
          <w:color w:val="FF0000"/>
          <w:u w:color="FF0000"/>
          <w:lang w:val="zh-TW" w:eastAsia="zh-TW"/>
        </w:rPr>
        <w:t>填写</w:t>
      </w:r>
      <w:r>
        <w:rPr>
          <w:color w:val="FF0000"/>
          <w:u w:color="FF0000"/>
        </w:rPr>
        <w:t>memcache</w:t>
      </w:r>
      <w:r>
        <w:rPr>
          <w:color w:val="FF0000"/>
          <w:u w:color="FF0000"/>
          <w:lang w:val="zh-TW" w:eastAsia="zh-TW"/>
        </w:rPr>
        <w:t>服务器地址</w:t>
      </w:r>
    </w:p>
    <w:p w14:paraId="54D0B97F" w14:textId="77777777" w:rsidR="004C7B9B" w:rsidRDefault="00623D57">
      <w:pPr>
        <w:pStyle w:val="a5"/>
        <w:ind w:left="840"/>
      </w:pPr>
      <w:r>
        <w:t xml:space="preserve"> [token]</w:t>
      </w:r>
    </w:p>
    <w:p w14:paraId="54D0B980" w14:textId="77777777" w:rsidR="004C7B9B" w:rsidRDefault="00623D57">
      <w:pPr>
        <w:pStyle w:val="a5"/>
        <w:ind w:left="840"/>
      </w:pPr>
      <w:r>
        <w:t>driver = keystone.token.persistence.backends.memcache.Token</w:t>
      </w:r>
    </w:p>
    <w:p w14:paraId="54D0B981" w14:textId="77777777" w:rsidR="004C7B9B" w:rsidRDefault="00623D57">
      <w:pPr>
        <w:pStyle w:val="a5"/>
        <w:ind w:left="840"/>
      </w:pPr>
      <w:r>
        <w:t>provider = keystone.token.providers.pkiz.Provider #</w:t>
      </w:r>
      <w:r>
        <w:rPr>
          <w:lang w:val="zh-TW" w:eastAsia="zh-TW"/>
        </w:rPr>
        <w:t>用</w:t>
      </w:r>
      <w:r>
        <w:t>pki/pkiz</w:t>
      </w:r>
      <w:r>
        <w:rPr>
          <w:lang w:val="zh-TW" w:eastAsia="zh-TW"/>
        </w:rPr>
        <w:t>的需要生成证书</w:t>
      </w:r>
    </w:p>
    <w:p w14:paraId="54D0B982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生成</w:t>
      </w:r>
      <w:r>
        <w:t>PKI</w:t>
      </w:r>
    </w:p>
    <w:p w14:paraId="54D0B983" w14:textId="77777777" w:rsidR="004C7B9B" w:rsidRDefault="00623D57">
      <w:pPr>
        <w:pStyle w:val="a5"/>
        <w:ind w:left="840" w:firstLine="0"/>
      </w:pPr>
      <w:r>
        <w:t xml:space="preserve"># </w:t>
      </w:r>
      <w:commentRangeStart w:id="67"/>
      <w:r>
        <w:t>keystone-manage pki_setup</w:t>
      </w:r>
      <w:commentRangeEnd w:id="67"/>
      <w:r w:rsidR="00A87BC6">
        <w:rPr>
          <w:rStyle w:val="a9"/>
        </w:rPr>
        <w:commentReference w:id="67"/>
      </w:r>
    </w:p>
    <w:p w14:paraId="54D0B984" w14:textId="77777777" w:rsidR="004C7B9B" w:rsidRDefault="004C7B9B"/>
    <w:p w14:paraId="54D0B98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将证书复制到其他</w:t>
      </w:r>
      <w:r>
        <w:t>keystone</w:t>
      </w:r>
      <w:r>
        <w:rPr>
          <w:lang w:val="zh-TW" w:eastAsia="zh-TW"/>
        </w:rPr>
        <w:t>节点</w:t>
      </w:r>
    </w:p>
    <w:p w14:paraId="54D0B986" w14:textId="77777777" w:rsidR="004C7B9B" w:rsidRDefault="00623D57">
      <w:pPr>
        <w:pStyle w:val="a5"/>
        <w:ind w:left="840" w:firstLine="0"/>
      </w:pPr>
      <w:r>
        <w:t xml:space="preserve"># scp -r </w:t>
      </w:r>
      <w:r>
        <w:rPr>
          <w:lang w:val="zh-TW" w:eastAsia="zh-TW"/>
        </w:rPr>
        <w:t>节点</w:t>
      </w:r>
      <w:r>
        <w:t>I:/etc/keystone/ssl /etc/keystone/</w:t>
      </w:r>
    </w:p>
    <w:p w14:paraId="54D0B987" w14:textId="77777777" w:rsidR="004C7B9B" w:rsidRDefault="00623D57">
      <w:pPr>
        <w:pStyle w:val="a5"/>
        <w:ind w:left="840" w:firstLine="0"/>
      </w:pPr>
      <w:r>
        <w:t># chown -R keystone:keystone /etc/keystone/</w:t>
      </w:r>
    </w:p>
    <w:p w14:paraId="54D0B988" w14:textId="77777777" w:rsidR="004C7B9B" w:rsidRDefault="004C7B9B"/>
    <w:p w14:paraId="54D0B98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初始化数据库</w:t>
      </w:r>
    </w:p>
    <w:p w14:paraId="54D0B98A" w14:textId="77777777" w:rsidR="004C7B9B" w:rsidRDefault="00623D57">
      <w:pPr>
        <w:pStyle w:val="a5"/>
        <w:ind w:left="840" w:firstLine="0"/>
      </w:pPr>
      <w:commentRangeStart w:id="68"/>
      <w:r>
        <w:t># su -s /bin/sh -c "keystone-manage db_sync" keystone</w:t>
      </w:r>
      <w:commentRangeEnd w:id="68"/>
      <w:r w:rsidR="00F20987">
        <w:rPr>
          <w:rStyle w:val="a9"/>
        </w:rPr>
        <w:commentReference w:id="68"/>
      </w:r>
    </w:p>
    <w:p w14:paraId="54D0B98B" w14:textId="77777777" w:rsidR="004C7B9B" w:rsidRDefault="004C7B9B"/>
    <w:p w14:paraId="54D0B98C" w14:textId="77777777" w:rsidR="004C7B9B" w:rsidRDefault="00623D57">
      <w:pPr>
        <w:pStyle w:val="a5"/>
        <w:numPr>
          <w:ilvl w:val="0"/>
          <w:numId w:val="16"/>
        </w:numPr>
      </w:pPr>
      <w:r>
        <w:t>httpd</w:t>
      </w:r>
      <w:r>
        <w:rPr>
          <w:lang w:val="zh-TW" w:eastAsia="zh-TW"/>
        </w:rPr>
        <w:t>配置</w:t>
      </w:r>
    </w:p>
    <w:p w14:paraId="54D0B98D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编辑</w:t>
      </w:r>
      <w:r>
        <w:t xml:space="preserve"> /etc/httpd/conf.d/wsgi-keystone.conf</w:t>
      </w:r>
    </w:p>
    <w:p w14:paraId="54D0B98E" w14:textId="77777777" w:rsidR="004C7B9B" w:rsidRDefault="004C7B9B">
      <w:pPr>
        <w:pStyle w:val="a5"/>
        <w:ind w:left="840" w:firstLine="0"/>
      </w:pPr>
    </w:p>
    <w:p w14:paraId="54D0B98F" w14:textId="77777777" w:rsidR="004C7B9B" w:rsidRDefault="00623D57">
      <w:pPr>
        <w:pStyle w:val="a5"/>
        <w:ind w:left="840"/>
      </w:pPr>
      <w:r>
        <w:t>Listen 5000</w:t>
      </w:r>
    </w:p>
    <w:p w14:paraId="54D0B990" w14:textId="77777777" w:rsidR="004C7B9B" w:rsidRDefault="00623D57">
      <w:pPr>
        <w:pStyle w:val="a5"/>
        <w:ind w:left="840"/>
      </w:pPr>
      <w:r>
        <w:t>Listen 35357</w:t>
      </w:r>
    </w:p>
    <w:p w14:paraId="54D0B991" w14:textId="77777777" w:rsidR="004C7B9B" w:rsidRDefault="004C7B9B">
      <w:pPr>
        <w:pStyle w:val="a5"/>
        <w:ind w:left="840"/>
      </w:pPr>
    </w:p>
    <w:p w14:paraId="54D0B992" w14:textId="77777777" w:rsidR="004C7B9B" w:rsidRDefault="00623D57">
      <w:pPr>
        <w:pStyle w:val="a5"/>
        <w:ind w:left="840"/>
      </w:pPr>
      <w:r>
        <w:t>&lt;VirtualHost *:5000&gt;</w:t>
      </w:r>
    </w:p>
    <w:p w14:paraId="54D0B993" w14:textId="77777777" w:rsidR="004C7B9B" w:rsidRDefault="00623D57">
      <w:pPr>
        <w:pStyle w:val="a5"/>
        <w:ind w:left="840"/>
      </w:pPr>
      <w:r>
        <w:t xml:space="preserve">    WSGIDaemonProcess keystone-public processes=32 threads=1 user=keystone group=keystone display-name=%{GROUP}</w:t>
      </w:r>
    </w:p>
    <w:p w14:paraId="54D0B994" w14:textId="77777777" w:rsidR="004C7B9B" w:rsidRDefault="00623D57">
      <w:pPr>
        <w:pStyle w:val="a5"/>
        <w:ind w:left="840"/>
      </w:pPr>
      <w:r>
        <w:t xml:space="preserve">    WSGIProcessGroup keystone-public</w:t>
      </w:r>
    </w:p>
    <w:p w14:paraId="54D0B995" w14:textId="77777777" w:rsidR="004C7B9B" w:rsidRDefault="00623D57">
      <w:pPr>
        <w:pStyle w:val="a5"/>
        <w:ind w:left="840"/>
      </w:pPr>
      <w:r>
        <w:t xml:space="preserve">    WSGIScriptAlias / /var/www/cgi-bin/keystone/main</w:t>
      </w:r>
    </w:p>
    <w:p w14:paraId="54D0B996" w14:textId="77777777" w:rsidR="004C7B9B" w:rsidRDefault="00623D57">
      <w:pPr>
        <w:pStyle w:val="a5"/>
        <w:ind w:left="840"/>
      </w:pPr>
      <w:r>
        <w:t xml:space="preserve">    WSGIApplicationGroup %{GLOBAL}</w:t>
      </w:r>
    </w:p>
    <w:p w14:paraId="54D0B997" w14:textId="77777777" w:rsidR="004C7B9B" w:rsidRDefault="00623D57">
      <w:pPr>
        <w:pStyle w:val="a5"/>
        <w:ind w:left="840"/>
      </w:pPr>
      <w:r>
        <w:t xml:space="preserve">    WSGIPassAuthorization On</w:t>
      </w:r>
    </w:p>
    <w:p w14:paraId="54D0B998" w14:textId="77777777" w:rsidR="004C7B9B" w:rsidRDefault="00623D57">
      <w:pPr>
        <w:pStyle w:val="a5"/>
        <w:ind w:left="840"/>
      </w:pPr>
      <w:r>
        <w:t xml:space="preserve">    LogLevel info</w:t>
      </w:r>
    </w:p>
    <w:p w14:paraId="54D0B999" w14:textId="77777777" w:rsidR="004C7B9B" w:rsidRDefault="00623D57">
      <w:pPr>
        <w:pStyle w:val="a5"/>
        <w:ind w:left="840"/>
      </w:pPr>
      <w:r>
        <w:t xml:space="preserve">    ErrorLogFormat "%{cu}t %M"</w:t>
      </w:r>
    </w:p>
    <w:p w14:paraId="54D0B99A" w14:textId="77777777" w:rsidR="004C7B9B" w:rsidRDefault="00623D57">
      <w:pPr>
        <w:pStyle w:val="a5"/>
        <w:ind w:left="840"/>
      </w:pPr>
      <w:r>
        <w:t xml:space="preserve">    ErrorLog /var/log/httpd/keystone-error.log</w:t>
      </w:r>
    </w:p>
    <w:p w14:paraId="54D0B99B" w14:textId="77777777" w:rsidR="004C7B9B" w:rsidRDefault="00623D57">
      <w:pPr>
        <w:pStyle w:val="a5"/>
        <w:ind w:left="840"/>
      </w:pPr>
      <w:r>
        <w:t xml:space="preserve">    CustomLog /var/log/httpd/keystone-access.log combined</w:t>
      </w:r>
    </w:p>
    <w:p w14:paraId="54D0B99C" w14:textId="77777777" w:rsidR="004C7B9B" w:rsidRDefault="00623D57">
      <w:pPr>
        <w:pStyle w:val="a5"/>
        <w:ind w:left="840"/>
      </w:pPr>
      <w:r>
        <w:t>&lt;/VirtualHost&gt;</w:t>
      </w:r>
    </w:p>
    <w:p w14:paraId="54D0B99D" w14:textId="77777777" w:rsidR="004C7B9B" w:rsidRDefault="004C7B9B">
      <w:pPr>
        <w:pStyle w:val="a5"/>
        <w:ind w:left="840"/>
      </w:pPr>
    </w:p>
    <w:p w14:paraId="54D0B99E" w14:textId="77777777" w:rsidR="004C7B9B" w:rsidRDefault="00623D57">
      <w:pPr>
        <w:pStyle w:val="a5"/>
        <w:ind w:left="840"/>
      </w:pPr>
      <w:r>
        <w:t>&lt;VirtualHost *:35357&gt;</w:t>
      </w:r>
    </w:p>
    <w:p w14:paraId="54D0B99F" w14:textId="77777777" w:rsidR="004C7B9B" w:rsidRDefault="00623D57">
      <w:pPr>
        <w:pStyle w:val="a5"/>
        <w:ind w:left="840"/>
      </w:pPr>
      <w:r>
        <w:t xml:space="preserve">    WSGIDaemonProcess keystone-admin processes=32 threads=1 user=keystone group=keystone display-name=%{GROUP}</w:t>
      </w:r>
    </w:p>
    <w:p w14:paraId="54D0B9A0" w14:textId="77777777" w:rsidR="004C7B9B" w:rsidRDefault="00623D57">
      <w:pPr>
        <w:pStyle w:val="a5"/>
        <w:ind w:left="840"/>
      </w:pPr>
      <w:r>
        <w:t xml:space="preserve">    WSGIProcessGroup keystone-admin</w:t>
      </w:r>
    </w:p>
    <w:p w14:paraId="54D0B9A1" w14:textId="77777777" w:rsidR="004C7B9B" w:rsidRDefault="00623D57">
      <w:pPr>
        <w:pStyle w:val="a5"/>
        <w:ind w:left="840"/>
      </w:pPr>
      <w:r>
        <w:t xml:space="preserve">    WSGIScriptAlias / /var/www/cgi-bin/keystone/admin</w:t>
      </w:r>
    </w:p>
    <w:p w14:paraId="54D0B9A2" w14:textId="77777777" w:rsidR="004C7B9B" w:rsidRDefault="00623D57">
      <w:pPr>
        <w:pStyle w:val="a5"/>
        <w:ind w:left="840"/>
      </w:pPr>
      <w:r>
        <w:lastRenderedPageBreak/>
        <w:t xml:space="preserve">    WSGIApplicationGroup %{GLOBAL}</w:t>
      </w:r>
    </w:p>
    <w:p w14:paraId="54D0B9A3" w14:textId="77777777" w:rsidR="004C7B9B" w:rsidRDefault="00623D57">
      <w:pPr>
        <w:pStyle w:val="a5"/>
        <w:ind w:left="840"/>
      </w:pPr>
      <w:r>
        <w:t xml:space="preserve">    WSGIPassAuthorization On</w:t>
      </w:r>
    </w:p>
    <w:p w14:paraId="54D0B9A4" w14:textId="77777777" w:rsidR="004C7B9B" w:rsidRDefault="00623D57">
      <w:pPr>
        <w:pStyle w:val="a5"/>
        <w:ind w:left="840"/>
      </w:pPr>
      <w:r>
        <w:t xml:space="preserve">    LogLevel info</w:t>
      </w:r>
    </w:p>
    <w:p w14:paraId="54D0B9A5" w14:textId="77777777" w:rsidR="004C7B9B" w:rsidRDefault="00623D57">
      <w:pPr>
        <w:pStyle w:val="a5"/>
        <w:ind w:left="840"/>
      </w:pPr>
      <w:r>
        <w:t xml:space="preserve">    ErrorLogFormat "%{cu}t %M"</w:t>
      </w:r>
    </w:p>
    <w:p w14:paraId="54D0B9A6" w14:textId="77777777" w:rsidR="004C7B9B" w:rsidRDefault="00623D57">
      <w:pPr>
        <w:pStyle w:val="a5"/>
        <w:ind w:left="840"/>
      </w:pPr>
      <w:r>
        <w:t xml:space="preserve">    ErrorLog /var/log/httpd/keystone-error.log</w:t>
      </w:r>
    </w:p>
    <w:p w14:paraId="54D0B9A7" w14:textId="77777777" w:rsidR="004C7B9B" w:rsidRDefault="00623D57">
      <w:pPr>
        <w:pStyle w:val="a5"/>
        <w:ind w:left="840"/>
      </w:pPr>
      <w:r>
        <w:t xml:space="preserve">    CustomLog /var/log/httpd/keystone-access.log combined</w:t>
      </w:r>
    </w:p>
    <w:p w14:paraId="54D0B9A8" w14:textId="77777777" w:rsidR="004C7B9B" w:rsidRDefault="00623D57">
      <w:pPr>
        <w:pStyle w:val="a5"/>
        <w:ind w:left="840" w:firstLine="0"/>
      </w:pPr>
      <w:r>
        <w:t>&lt;/VirtualHost&gt;</w:t>
      </w:r>
    </w:p>
    <w:p w14:paraId="54D0B9A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t>WSGI</w:t>
      </w:r>
      <w:r>
        <w:rPr>
          <w:lang w:val="zh-TW" w:eastAsia="zh-TW"/>
        </w:rPr>
        <w:t>组件</w:t>
      </w:r>
    </w:p>
    <w:p w14:paraId="54D0B9AA" w14:textId="77777777" w:rsidR="004C7B9B" w:rsidRDefault="00623D57">
      <w:pPr>
        <w:pStyle w:val="a5"/>
        <w:ind w:left="840" w:firstLine="0"/>
      </w:pPr>
      <w:r>
        <w:t># mkdir -p /var/www/cgi-bin/keystone</w:t>
      </w:r>
    </w:p>
    <w:p w14:paraId="54D0B9AB" w14:textId="77777777" w:rsidR="004C7B9B" w:rsidRDefault="00623D57">
      <w:pPr>
        <w:pStyle w:val="a5"/>
        <w:ind w:left="840" w:firstLine="0"/>
      </w:pPr>
      <w:r>
        <w:t xml:space="preserve"># </w:t>
      </w:r>
      <w:r>
        <w:rPr>
          <w:lang w:val="zh-TW" w:eastAsia="zh-TW"/>
        </w:rPr>
        <w:t>编辑</w:t>
      </w:r>
      <w:r>
        <w:t xml:space="preserve"> /var/www/cgi-bin/keystone/main</w:t>
      </w:r>
    </w:p>
    <w:p w14:paraId="54D0B9AC" w14:textId="77777777" w:rsidR="004C7B9B" w:rsidRDefault="004C7B9B">
      <w:pPr>
        <w:pStyle w:val="a5"/>
        <w:ind w:left="840" w:firstLine="0"/>
      </w:pPr>
    </w:p>
    <w:p w14:paraId="54D0B9AD" w14:textId="77777777" w:rsidR="004C7B9B" w:rsidRDefault="00623D57">
      <w:pPr>
        <w:pStyle w:val="a5"/>
        <w:ind w:left="840"/>
      </w:pPr>
      <w:r>
        <w:t>import os</w:t>
      </w:r>
    </w:p>
    <w:p w14:paraId="54D0B9AE" w14:textId="77777777" w:rsidR="004C7B9B" w:rsidRDefault="004C7B9B">
      <w:pPr>
        <w:pStyle w:val="a5"/>
        <w:ind w:left="840"/>
      </w:pPr>
    </w:p>
    <w:p w14:paraId="54D0B9AF" w14:textId="77777777" w:rsidR="004C7B9B" w:rsidRDefault="00623D57">
      <w:pPr>
        <w:pStyle w:val="a5"/>
        <w:ind w:left="840"/>
      </w:pPr>
      <w:r>
        <w:t>from keystone.server import wsgi as wsgi_server</w:t>
      </w:r>
    </w:p>
    <w:p w14:paraId="54D0B9B0" w14:textId="77777777" w:rsidR="004C7B9B" w:rsidRDefault="004C7B9B"/>
    <w:p w14:paraId="54D0B9B1" w14:textId="77777777" w:rsidR="004C7B9B" w:rsidRDefault="00623D57">
      <w:pPr>
        <w:pStyle w:val="a5"/>
        <w:ind w:left="840"/>
      </w:pPr>
      <w:r>
        <w:t>name = os.path.basename(__file__)</w:t>
      </w:r>
    </w:p>
    <w:p w14:paraId="54D0B9B2" w14:textId="77777777" w:rsidR="004C7B9B" w:rsidRDefault="004C7B9B">
      <w:pPr>
        <w:pStyle w:val="a5"/>
        <w:ind w:left="840"/>
      </w:pPr>
    </w:p>
    <w:p w14:paraId="54D0B9B3" w14:textId="77777777" w:rsidR="004C7B9B" w:rsidRDefault="00623D57">
      <w:pPr>
        <w:pStyle w:val="a5"/>
        <w:ind w:left="840"/>
      </w:pPr>
      <w:r>
        <w:t>application = wsgi_server.initialize_application(name)</w:t>
      </w:r>
    </w:p>
    <w:p w14:paraId="54D0B9B4" w14:textId="77777777" w:rsidR="004C7B9B" w:rsidRDefault="004C7B9B">
      <w:pPr>
        <w:pStyle w:val="a5"/>
        <w:ind w:left="840" w:firstLine="0"/>
      </w:pPr>
    </w:p>
    <w:p w14:paraId="54D0B9B5" w14:textId="77777777" w:rsidR="004C7B9B" w:rsidRDefault="00623D57">
      <w:pPr>
        <w:pStyle w:val="a5"/>
        <w:ind w:left="840" w:firstLine="0"/>
      </w:pPr>
      <w:r>
        <w:t># cp /var/www/cgi-bin/keystone/main /var/www/cgi-bin/keystone/admin</w:t>
      </w:r>
    </w:p>
    <w:p w14:paraId="54D0B9B6" w14:textId="77777777" w:rsidR="004C7B9B" w:rsidRDefault="00623D57">
      <w:pPr>
        <w:ind w:left="420" w:firstLine="420"/>
      </w:pPr>
      <w:r>
        <w:t># chown -R keystone:keystone /var/www/cgi-bin/keystone</w:t>
      </w:r>
    </w:p>
    <w:p w14:paraId="54D0B9B7" w14:textId="77777777" w:rsidR="004C7B9B" w:rsidRDefault="00623D57">
      <w:pPr>
        <w:pStyle w:val="a5"/>
        <w:ind w:left="840" w:firstLine="0"/>
      </w:pPr>
      <w:r>
        <w:t># chmod 755 /var/www/cgi-bin/keystone/*</w:t>
      </w:r>
    </w:p>
    <w:p w14:paraId="54D0B9B8" w14:textId="77777777" w:rsidR="004C7B9B" w:rsidRDefault="004C7B9B">
      <w:pPr>
        <w:pStyle w:val="a5"/>
        <w:ind w:left="840" w:firstLine="0"/>
      </w:pPr>
    </w:p>
    <w:p w14:paraId="54D0B9B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httpd</w:t>
      </w:r>
    </w:p>
    <w:p w14:paraId="54D0B9BA" w14:textId="77777777" w:rsidR="004C7B9B" w:rsidRDefault="00623D57">
      <w:pPr>
        <w:ind w:left="420" w:firstLine="420"/>
      </w:pPr>
      <w:r>
        <w:t># systemctl enable httpd.service</w:t>
      </w:r>
    </w:p>
    <w:p w14:paraId="54D0B9BB" w14:textId="77777777" w:rsidR="004C7B9B" w:rsidRDefault="00623D57">
      <w:pPr>
        <w:pStyle w:val="a5"/>
        <w:ind w:left="840" w:firstLine="0"/>
      </w:pPr>
      <w:r>
        <w:t xml:space="preserve"># </w:t>
      </w:r>
      <w:commentRangeStart w:id="69"/>
      <w:r>
        <w:t>systemctl start httpd.service</w:t>
      </w:r>
      <w:commentRangeEnd w:id="69"/>
      <w:r w:rsidR="00E057F0">
        <w:rPr>
          <w:rStyle w:val="a9"/>
        </w:rPr>
        <w:commentReference w:id="69"/>
      </w:r>
    </w:p>
    <w:p w14:paraId="54D0B9BC" w14:textId="77777777" w:rsidR="004C7B9B" w:rsidRDefault="004C7B9B"/>
    <w:p w14:paraId="54D0B9B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初始化</w:t>
      </w:r>
      <w:r>
        <w:t>keystone</w:t>
      </w:r>
    </w:p>
    <w:p w14:paraId="54D0B9BE" w14:textId="77777777" w:rsidR="004C7B9B" w:rsidRDefault="00623D57">
      <w:pPr>
        <w:pStyle w:val="a5"/>
        <w:ind w:left="840" w:firstLine="0"/>
        <w:rPr>
          <w:color w:val="FF0000"/>
          <w:u w:color="FF0000"/>
        </w:rPr>
      </w:pPr>
      <w:r>
        <w:t># export OS_TOKEN=</w:t>
      </w:r>
      <w:r>
        <w:rPr>
          <w:color w:val="FF0000"/>
          <w:u w:color="FF0000"/>
        </w:rPr>
        <w:t>ADMIN_TOKEN 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ADMIN_TOKEN</w:t>
      </w:r>
    </w:p>
    <w:p w14:paraId="54D0B9BF" w14:textId="77777777" w:rsidR="004C7B9B" w:rsidRDefault="00623D57">
      <w:pPr>
        <w:pStyle w:val="a5"/>
        <w:ind w:left="840" w:firstLine="0"/>
        <w:rPr>
          <w:color w:val="FF0000"/>
          <w:u w:color="FF0000"/>
        </w:rPr>
      </w:pPr>
      <w:r>
        <w:t># export OS_URL=</w:t>
      </w:r>
      <w:r>
        <w:rPr>
          <w:color w:val="FF0000"/>
          <w:u w:color="FF0000"/>
        </w:rPr>
        <w:t>http://VIP:35357/v2.0 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</w:p>
    <w:p w14:paraId="54D0B9C0" w14:textId="77777777" w:rsidR="004C7B9B" w:rsidRDefault="00623D57">
      <w:pPr>
        <w:pStyle w:val="a5"/>
        <w:ind w:left="840" w:firstLine="0"/>
      </w:pPr>
      <w:r>
        <w:t># openstack service create --name keystone --description "OpenStack Identity" identity</w:t>
      </w:r>
    </w:p>
    <w:p w14:paraId="54D0B9C1" w14:textId="77777777" w:rsidR="004C7B9B" w:rsidRDefault="00623D57">
      <w:pPr>
        <w:ind w:left="420" w:firstLine="420"/>
        <w:rPr>
          <w:color w:val="FF0000"/>
          <w:u w:color="FF0000"/>
        </w:rPr>
      </w:pPr>
      <w:r>
        <w:t xml:space="preserve"># openstack endpoint create --publicurl </w:t>
      </w:r>
      <w:r>
        <w:rPr>
          <w:color w:val="FF0000"/>
          <w:u w:color="FF0000"/>
        </w:rPr>
        <w:t>http://VIP:5000/v2.0 --internalurl http:// VIP:5000/v2.0  --adminurl http://</w:t>
      </w:r>
      <w:del w:id="70" w:author="Eldon" w:date="2016-04-20T16:53:00Z">
        <w:r w:rsidDel="00387F20">
          <w:rPr>
            <w:color w:val="FF0000"/>
            <w:u w:color="FF0000"/>
          </w:rPr>
          <w:delText xml:space="preserve"> </w:delText>
        </w:r>
      </w:del>
      <w:r>
        <w:rPr>
          <w:color w:val="FF0000"/>
          <w:u w:color="FF0000"/>
        </w:rPr>
        <w:t>VIP:35357/v2.0 --region RegionOne identity 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</w:p>
    <w:p w14:paraId="54D0B9C2" w14:textId="77777777" w:rsidR="004C7B9B" w:rsidRDefault="00623D57">
      <w:pPr>
        <w:ind w:left="420" w:firstLine="420"/>
      </w:pPr>
      <w:r>
        <w:t># openstack project create --description "Admin Project" admin</w:t>
      </w:r>
    </w:p>
    <w:p w14:paraId="54D0B9C3" w14:textId="77777777" w:rsidR="004C7B9B" w:rsidRDefault="00623D57">
      <w:pPr>
        <w:ind w:left="420" w:firstLine="420"/>
      </w:pPr>
      <w:r>
        <w:t># openstack user create --password-prompt admin</w:t>
      </w:r>
    </w:p>
    <w:p w14:paraId="54D0B9C4" w14:textId="77777777" w:rsidR="004C7B9B" w:rsidRDefault="00623D57">
      <w:pPr>
        <w:ind w:left="420" w:firstLine="420"/>
      </w:pPr>
      <w:r>
        <w:t># openstack role create admin</w:t>
      </w:r>
    </w:p>
    <w:p w14:paraId="54D0B9C5" w14:textId="77777777" w:rsidR="004C7B9B" w:rsidRDefault="00623D57">
      <w:pPr>
        <w:ind w:left="420" w:firstLine="420"/>
      </w:pPr>
      <w:r>
        <w:t># openstack role add --project admin --user admin admin</w:t>
      </w:r>
    </w:p>
    <w:p w14:paraId="54D0B9C6" w14:textId="77777777" w:rsidR="004C7B9B" w:rsidRDefault="00623D57">
      <w:pPr>
        <w:ind w:left="420" w:firstLine="420"/>
      </w:pPr>
      <w:r>
        <w:t># openstack project create --description "Service Project" service</w:t>
      </w:r>
    </w:p>
    <w:p w14:paraId="54D0B9C7" w14:textId="77777777" w:rsidR="004C7B9B" w:rsidRDefault="00623D57">
      <w:pPr>
        <w:ind w:left="420" w:firstLine="420"/>
      </w:pPr>
      <w:r>
        <w:t># openstack role create user</w:t>
      </w:r>
    </w:p>
    <w:p w14:paraId="54D0B9C8" w14:textId="77777777" w:rsidR="004C7B9B" w:rsidRDefault="004C7B9B"/>
    <w:p w14:paraId="54D0B9C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在所有控制节点，创建</w:t>
      </w:r>
      <w:r>
        <w:t xml:space="preserve">admin-openrc.sh </w:t>
      </w:r>
    </w:p>
    <w:p w14:paraId="54D0B9CA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创建</w:t>
      </w:r>
      <w:r>
        <w:t>admin-openrc.sh</w:t>
      </w:r>
      <w:r>
        <w:rPr>
          <w:lang w:val="zh-TW" w:eastAsia="zh-TW"/>
        </w:rPr>
        <w:t>文件，写入如下内容：</w:t>
      </w:r>
    </w:p>
    <w:p w14:paraId="54D0B9CB" w14:textId="77777777" w:rsidR="004C7B9B" w:rsidRDefault="004C7B9B">
      <w:pPr>
        <w:pStyle w:val="a5"/>
        <w:ind w:left="840" w:firstLine="0"/>
      </w:pPr>
    </w:p>
    <w:p w14:paraId="54D0B9CC" w14:textId="77777777" w:rsidR="004C7B9B" w:rsidRDefault="00623D57">
      <w:pPr>
        <w:pStyle w:val="a5"/>
        <w:ind w:left="840"/>
      </w:pPr>
      <w:r>
        <w:t>#!/bin/sh</w:t>
      </w:r>
    </w:p>
    <w:p w14:paraId="54D0B9CD" w14:textId="77777777" w:rsidR="004C7B9B" w:rsidRDefault="00623D57">
      <w:pPr>
        <w:pStyle w:val="a5"/>
        <w:ind w:left="840"/>
      </w:pPr>
      <w:r>
        <w:t>export LC_ALL=C</w:t>
      </w:r>
    </w:p>
    <w:p w14:paraId="54D0B9CE" w14:textId="77777777" w:rsidR="004C7B9B" w:rsidRDefault="00623D57">
      <w:pPr>
        <w:pStyle w:val="a5"/>
        <w:ind w:left="840"/>
      </w:pPr>
      <w:r>
        <w:t>export OS_NO_CACHE='true'</w:t>
      </w:r>
    </w:p>
    <w:p w14:paraId="54D0B9CF" w14:textId="77777777" w:rsidR="004C7B9B" w:rsidRDefault="00623D57">
      <w:pPr>
        <w:pStyle w:val="a5"/>
        <w:ind w:left="840"/>
      </w:pPr>
      <w:r>
        <w:t>export OS_TENANT_NAME='admin'</w:t>
      </w:r>
    </w:p>
    <w:p w14:paraId="54D0B9D0" w14:textId="77777777" w:rsidR="004C7B9B" w:rsidRDefault="00623D57">
      <w:pPr>
        <w:pStyle w:val="a5"/>
        <w:ind w:left="840"/>
      </w:pPr>
      <w:r>
        <w:t>export OS_PROJECT_NAME='admin'</w:t>
      </w:r>
    </w:p>
    <w:p w14:paraId="54D0B9D1" w14:textId="77777777" w:rsidR="004C7B9B" w:rsidRDefault="00623D57">
      <w:pPr>
        <w:pStyle w:val="a5"/>
        <w:ind w:left="840"/>
      </w:pPr>
      <w:r>
        <w:t>export OS_USERNAME='admin'</w:t>
      </w:r>
    </w:p>
    <w:p w14:paraId="54D0B9D2" w14:textId="77777777" w:rsidR="004C7B9B" w:rsidRDefault="00623D57">
      <w:pPr>
        <w:pStyle w:val="a5"/>
        <w:ind w:left="840"/>
      </w:pPr>
      <w:r>
        <w:t xml:space="preserve">export OS_PASSWORD='eb046c78f77cc2680d7b' </w:t>
      </w:r>
      <w:r>
        <w:rPr>
          <w:color w:val="FF0000"/>
          <w:u w:color="FF0000"/>
        </w:rPr>
        <w:t>#keystone admin</w:t>
      </w:r>
      <w:r>
        <w:rPr>
          <w:color w:val="FF0000"/>
          <w:u w:color="FF0000"/>
          <w:lang w:val="zh-TW" w:eastAsia="zh-TW"/>
        </w:rPr>
        <w:t>密码</w:t>
      </w:r>
    </w:p>
    <w:p w14:paraId="54D0B9D3" w14:textId="77777777" w:rsidR="004C7B9B" w:rsidRDefault="00623D57">
      <w:pPr>
        <w:pStyle w:val="a5"/>
        <w:ind w:left="840"/>
      </w:pPr>
      <w:r>
        <w:t>export OS_AUTH_URL=</w:t>
      </w:r>
      <w:r>
        <w:rPr>
          <w:color w:val="FF0000"/>
          <w:u w:color="FF0000"/>
        </w:rPr>
        <w:t>'http://172.16.216.201:5000/v2.0/' # VIP</w:t>
      </w:r>
    </w:p>
    <w:p w14:paraId="54D0B9D4" w14:textId="77777777" w:rsidR="004C7B9B" w:rsidRDefault="00623D57">
      <w:pPr>
        <w:pStyle w:val="a5"/>
        <w:ind w:left="840"/>
      </w:pPr>
      <w:r>
        <w:lastRenderedPageBreak/>
        <w:t>export OS_AUTH_STRATEGY='keystone'</w:t>
      </w:r>
    </w:p>
    <w:p w14:paraId="54D0B9D5" w14:textId="77777777" w:rsidR="004C7B9B" w:rsidRDefault="00623D57">
      <w:pPr>
        <w:pStyle w:val="a5"/>
        <w:ind w:left="840"/>
      </w:pPr>
      <w:r>
        <w:t>export OS_REGION_NAME='RegionOne'</w:t>
      </w:r>
    </w:p>
    <w:p w14:paraId="54D0B9D6" w14:textId="77777777" w:rsidR="004C7B9B" w:rsidRDefault="00623D57">
      <w:pPr>
        <w:pStyle w:val="a5"/>
        <w:ind w:left="840"/>
      </w:pPr>
      <w:r>
        <w:t>export CINDER_ENDPOINT_TYPE='internalURL'</w:t>
      </w:r>
    </w:p>
    <w:p w14:paraId="54D0B9D7" w14:textId="77777777" w:rsidR="004C7B9B" w:rsidRDefault="00623D57">
      <w:pPr>
        <w:pStyle w:val="a5"/>
        <w:ind w:left="840"/>
      </w:pPr>
      <w:r>
        <w:t>export GLANCE_ENDPOINT_TYPE='internalURL'</w:t>
      </w:r>
    </w:p>
    <w:p w14:paraId="54D0B9D8" w14:textId="77777777" w:rsidR="004C7B9B" w:rsidRDefault="00623D57">
      <w:pPr>
        <w:pStyle w:val="a5"/>
        <w:ind w:left="840"/>
      </w:pPr>
      <w:r>
        <w:t>export KEYSTONE_ENDPOINT_TYPE='internalURL'</w:t>
      </w:r>
    </w:p>
    <w:p w14:paraId="54D0B9D9" w14:textId="77777777" w:rsidR="004C7B9B" w:rsidRDefault="00623D57">
      <w:pPr>
        <w:pStyle w:val="a5"/>
        <w:ind w:left="840"/>
      </w:pPr>
      <w:r>
        <w:t>export NOVA_ENDPOINT_TYPE='internalURL'</w:t>
      </w:r>
    </w:p>
    <w:p w14:paraId="54D0B9DA" w14:textId="77777777" w:rsidR="004C7B9B" w:rsidRDefault="00623D57">
      <w:pPr>
        <w:pStyle w:val="a5"/>
        <w:ind w:left="840"/>
      </w:pPr>
      <w:r>
        <w:t>export NEUTRON_ENDPOINT_TYPE='internalURL'</w:t>
      </w:r>
    </w:p>
    <w:p w14:paraId="54D0B9DB" w14:textId="77777777" w:rsidR="004C7B9B" w:rsidRDefault="00623D57">
      <w:pPr>
        <w:pStyle w:val="a5"/>
        <w:ind w:left="840"/>
      </w:pPr>
      <w:r>
        <w:t>export OS_ENDPOINT_TYPE='internalURL'</w:t>
      </w:r>
    </w:p>
    <w:p w14:paraId="54D0B9DC" w14:textId="77777777" w:rsidR="004C7B9B" w:rsidRDefault="00623D57">
      <w:pPr>
        <w:pStyle w:val="a5"/>
        <w:ind w:left="840"/>
      </w:pPr>
      <w:r>
        <w:t>export OS_VOLUME_API_VERSION=2</w:t>
      </w:r>
    </w:p>
    <w:p w14:paraId="54D0B9DD" w14:textId="77777777" w:rsidR="004C7B9B" w:rsidRDefault="00623D57">
      <w:pPr>
        <w:pStyle w:val="30"/>
        <w:numPr>
          <w:ilvl w:val="1"/>
          <w:numId w:val="30"/>
        </w:numPr>
        <w:rPr>
          <w:lang w:val="zh-TW" w:eastAsia="zh-TW"/>
        </w:rPr>
      </w:pPr>
      <w:r>
        <w:rPr>
          <w:lang w:val="zh-TW" w:eastAsia="zh-TW"/>
        </w:rPr>
        <w:t>镜像服务</w:t>
      </w:r>
      <w:r>
        <w:t>Glance</w:t>
      </w:r>
      <w:r>
        <w:rPr>
          <w:lang w:val="zh-TW" w:eastAsia="zh-TW"/>
        </w:rPr>
        <w:t>部署</w:t>
      </w:r>
    </w:p>
    <w:p w14:paraId="54D0B9D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创建数据库和用户</w:t>
      </w:r>
    </w:p>
    <w:p w14:paraId="54D0B9DF" w14:textId="77777777" w:rsidR="004C7B9B" w:rsidRDefault="00623D57">
      <w:pPr>
        <w:ind w:left="420" w:firstLine="420"/>
      </w:pPr>
      <w:r>
        <w:rPr>
          <w:lang w:val="zh-TW" w:eastAsia="zh-TW"/>
        </w:rPr>
        <w:t>登陆到数据库节点，执行如下命令（</w:t>
      </w:r>
      <w:r>
        <w:t>KEYSTONE_DBPASS</w:t>
      </w:r>
      <w:r>
        <w:rPr>
          <w:lang w:val="zh-TW" w:eastAsia="zh-TW"/>
        </w:rPr>
        <w:t>应修改为实际使用的密码）</w:t>
      </w:r>
    </w:p>
    <w:p w14:paraId="54D0B9E0" w14:textId="77777777" w:rsidR="004C7B9B" w:rsidRDefault="00623D57">
      <w:pPr>
        <w:ind w:left="420" w:firstLine="420"/>
      </w:pPr>
      <w:r>
        <w:t># mysql -u root -p</w:t>
      </w:r>
    </w:p>
    <w:p w14:paraId="54D0B9E1" w14:textId="77777777" w:rsidR="004C7B9B" w:rsidRDefault="00623D57">
      <w:pPr>
        <w:ind w:left="420" w:firstLine="420"/>
      </w:pPr>
      <w:r>
        <w:t>&gt; CREATE DATABASE glance;</w:t>
      </w:r>
    </w:p>
    <w:p w14:paraId="54D0B9E2" w14:textId="77777777" w:rsidR="004C7B9B" w:rsidRDefault="00623D57">
      <w:pPr>
        <w:ind w:left="420" w:firstLine="420"/>
      </w:pPr>
      <w:r>
        <w:t>&gt; GRANT ALL PRIVILEGES ON glance.* TO 'glance'@'localhost' IDENTIFIED BY 'GLANCE_DBPASS';</w:t>
      </w:r>
    </w:p>
    <w:p w14:paraId="54D0B9E3" w14:textId="77777777" w:rsidR="004C7B9B" w:rsidRDefault="00623D57">
      <w:pPr>
        <w:ind w:left="420" w:firstLine="420"/>
      </w:pPr>
      <w:r>
        <w:t>&gt;GRANT ALL PRIVILEGES ON glance.* TO 'glance'@'%' IDENTIFIED BY 'GLANCE_DBPASS';</w:t>
      </w:r>
    </w:p>
    <w:p w14:paraId="54D0B9E4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keystone</w:t>
      </w:r>
      <w:r>
        <w:rPr>
          <w:lang w:val="zh-TW" w:eastAsia="zh-TW"/>
        </w:rPr>
        <w:t>中注册</w:t>
      </w:r>
    </w:p>
    <w:p w14:paraId="54D0B9E5" w14:textId="77777777" w:rsidR="004C7B9B" w:rsidRDefault="00623D57">
      <w:pPr>
        <w:pStyle w:val="a5"/>
        <w:ind w:left="840" w:firstLine="0"/>
        <w:rPr>
          <w:lang w:val="zh-TW" w:eastAsia="zh-TW"/>
        </w:rPr>
      </w:pPr>
      <w:r>
        <w:rPr>
          <w:lang w:val="zh-TW" w:eastAsia="zh-TW"/>
        </w:rPr>
        <w:t>在任意控制节点执行，</w:t>
      </w:r>
    </w:p>
    <w:p w14:paraId="54D0B9E6" w14:textId="77777777" w:rsidR="004C7B9B" w:rsidRDefault="00623D57">
      <w:pPr>
        <w:pStyle w:val="a5"/>
        <w:ind w:left="840" w:firstLine="0"/>
      </w:pPr>
      <w:r>
        <w:t># source admin-openrc.sh</w:t>
      </w:r>
    </w:p>
    <w:p w14:paraId="54D0B9E7" w14:textId="77777777" w:rsidR="004C7B9B" w:rsidRDefault="00623D57">
      <w:pPr>
        <w:pStyle w:val="a5"/>
        <w:ind w:left="840" w:firstLine="0"/>
      </w:pPr>
      <w:r>
        <w:t># openstack user create --password-prompt glance</w:t>
      </w:r>
    </w:p>
    <w:p w14:paraId="54D0B9E8" w14:textId="77777777" w:rsidR="004C7B9B" w:rsidRDefault="00623D57">
      <w:pPr>
        <w:pStyle w:val="a5"/>
        <w:ind w:left="840" w:firstLine="0"/>
      </w:pPr>
      <w:r>
        <w:t># openstack role add --project service --user glance admin</w:t>
      </w:r>
    </w:p>
    <w:p w14:paraId="54D0B9E9" w14:textId="77777777" w:rsidR="004C7B9B" w:rsidRDefault="00623D57">
      <w:pPr>
        <w:ind w:left="420" w:firstLine="420"/>
      </w:pPr>
      <w:r>
        <w:t># openstack service create --name glance --description "OpenStack Image service" image</w:t>
      </w:r>
    </w:p>
    <w:p w14:paraId="54D0B9EA" w14:textId="77777777" w:rsidR="004C7B9B" w:rsidRDefault="00623D57">
      <w:pPr>
        <w:ind w:left="420" w:firstLine="420"/>
        <w:rPr>
          <w:color w:val="FF0000"/>
          <w:u w:color="FF0000"/>
        </w:rPr>
      </w:pPr>
      <w:r>
        <w:t xml:space="preserve"># </w:t>
      </w:r>
      <w:r>
        <w:rPr>
          <w:color w:val="FF0000"/>
          <w:u w:color="FF0000"/>
        </w:rPr>
        <w:t>openstack endpoint create --publicurl http://VIP:9292 --internalurl http://VIP:9292 --adminurl http://VIP:9292 --region RegionOne image 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9EB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t>glance</w:t>
      </w:r>
      <w:r>
        <w:rPr>
          <w:lang w:val="zh-TW" w:eastAsia="zh-TW"/>
        </w:rPr>
        <w:t>软件包</w:t>
      </w:r>
    </w:p>
    <w:p w14:paraId="54D0B9EC" w14:textId="77777777" w:rsidR="004C7B9B" w:rsidRDefault="00623D57">
      <w:pPr>
        <w:pStyle w:val="a5"/>
        <w:ind w:left="840" w:firstLine="0"/>
      </w:pPr>
      <w:r>
        <w:t># yum install openstack-glance python-glance python-glanceclient</w:t>
      </w:r>
    </w:p>
    <w:p w14:paraId="54D0B9E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glance-api</w:t>
      </w:r>
      <w:r>
        <w:rPr>
          <w:lang w:val="zh-TW" w:eastAsia="zh-TW"/>
        </w:rPr>
        <w:t>，编辑</w:t>
      </w:r>
      <w:r>
        <w:t>/etc/glance/glance-api.conf</w:t>
      </w:r>
    </w:p>
    <w:p w14:paraId="54D0B9EE" w14:textId="77777777" w:rsidR="004C7B9B" w:rsidRDefault="004C7B9B">
      <w:pPr>
        <w:pStyle w:val="a5"/>
        <w:ind w:left="840" w:firstLine="0"/>
      </w:pPr>
    </w:p>
    <w:p w14:paraId="54D0B9EF" w14:textId="77777777" w:rsidR="004C7B9B" w:rsidRDefault="00623D57">
      <w:pPr>
        <w:pStyle w:val="a5"/>
        <w:ind w:left="840"/>
      </w:pPr>
      <w:r>
        <w:t>[DEFAULT]</w:t>
      </w:r>
    </w:p>
    <w:p w14:paraId="54D0B9F0" w14:textId="77777777" w:rsidR="004C7B9B" w:rsidRDefault="00623D57">
      <w:pPr>
        <w:pStyle w:val="a5"/>
        <w:ind w:left="840"/>
      </w:pPr>
      <w:r>
        <w:t>debug=False</w:t>
      </w:r>
    </w:p>
    <w:p w14:paraId="54D0B9F1" w14:textId="77777777" w:rsidR="004C7B9B" w:rsidRDefault="00623D57">
      <w:pPr>
        <w:pStyle w:val="a5"/>
        <w:ind w:left="840"/>
      </w:pPr>
      <w:r>
        <w:t>bind_host=0.0.0.0</w:t>
      </w:r>
    </w:p>
    <w:p w14:paraId="54D0B9F2" w14:textId="77777777" w:rsidR="004C7B9B" w:rsidRDefault="00623D57">
      <w:pPr>
        <w:pStyle w:val="a5"/>
        <w:ind w:left="840"/>
      </w:pPr>
      <w:r>
        <w:t>bind_port=9292</w:t>
      </w:r>
    </w:p>
    <w:p w14:paraId="54D0B9F3" w14:textId="77777777" w:rsidR="004C7B9B" w:rsidRDefault="00623D57">
      <w:pPr>
        <w:pStyle w:val="a5"/>
        <w:ind w:left="840"/>
      </w:pPr>
      <w:r>
        <w:t>show_image_direct_url=True</w:t>
      </w:r>
    </w:p>
    <w:p w14:paraId="54D0B9F4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registry_host= vip.haproxy.bcec.core #glance registry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9F5" w14:textId="77777777" w:rsidR="004C7B9B" w:rsidRDefault="00623D57">
      <w:pPr>
        <w:pStyle w:val="a5"/>
        <w:ind w:left="840"/>
      </w:pPr>
      <w:r>
        <w:t>auth_region=RegionOne</w:t>
      </w:r>
    </w:p>
    <w:p w14:paraId="54D0B9F6" w14:textId="77777777" w:rsidR="004C7B9B" w:rsidRDefault="00623D57">
      <w:pPr>
        <w:pStyle w:val="a5"/>
        <w:ind w:left="840"/>
      </w:pPr>
      <w:r>
        <w:t>notification_driver = messaging</w:t>
      </w:r>
    </w:p>
    <w:p w14:paraId="54D0B9F7" w14:textId="77777777" w:rsidR="004C7B9B" w:rsidRDefault="00623D57">
      <w:pPr>
        <w:pStyle w:val="a5"/>
        <w:ind w:left="840"/>
      </w:pPr>
      <w:r>
        <w:rPr>
          <w:color w:val="FF0000"/>
          <w:u w:color="FF0000"/>
        </w:rPr>
        <w:t>rabbit_hosts=pm.rabbit1.bcec.core:5672,pm.rabbit2.bcec.core:5672,pm.rabbit3.bcec.core:5672 # RabbitMQ</w:t>
      </w:r>
      <w:r>
        <w:rPr>
          <w:color w:val="FF0000"/>
          <w:u w:color="FF0000"/>
          <w:lang w:val="zh-TW" w:eastAsia="zh-TW"/>
        </w:rPr>
        <w:t>集群的</w:t>
      </w:r>
      <w:r>
        <w:rPr>
          <w:color w:val="FF0000"/>
          <w:u w:color="FF0000"/>
        </w:rPr>
        <w:t>IP</w:t>
      </w:r>
    </w:p>
    <w:p w14:paraId="54D0B9F8" w14:textId="77777777" w:rsidR="004C7B9B" w:rsidRDefault="00623D57">
      <w:pPr>
        <w:pStyle w:val="a5"/>
        <w:ind w:left="840"/>
      </w:pPr>
      <w:r>
        <w:t>rabbit_userid=nova</w:t>
      </w:r>
    </w:p>
    <w:p w14:paraId="54D0B9F9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rabbit_password=D36tiX3x #rabbit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用户密码</w:t>
      </w:r>
    </w:p>
    <w:p w14:paraId="54D0B9FA" w14:textId="77777777" w:rsidR="004C7B9B" w:rsidRDefault="00623D57">
      <w:pPr>
        <w:pStyle w:val="a5"/>
        <w:ind w:left="840"/>
      </w:pPr>
      <w:r>
        <w:t>rabbit_notification_exchange=glance</w:t>
      </w:r>
    </w:p>
    <w:p w14:paraId="54D0B9FB" w14:textId="77777777" w:rsidR="004C7B9B" w:rsidRDefault="00623D57">
      <w:pPr>
        <w:pStyle w:val="a5"/>
        <w:ind w:left="840"/>
      </w:pPr>
      <w:r>
        <w:t>rabbit_notification_topic=notifications</w:t>
      </w:r>
    </w:p>
    <w:p w14:paraId="54D0B9FC" w14:textId="77777777" w:rsidR="004C7B9B" w:rsidRDefault="00623D57">
      <w:pPr>
        <w:pStyle w:val="a5"/>
        <w:ind w:left="840"/>
      </w:pPr>
      <w:r>
        <w:t>[oslo_policy]</w:t>
      </w:r>
    </w:p>
    <w:p w14:paraId="54D0B9FD" w14:textId="77777777" w:rsidR="004C7B9B" w:rsidRDefault="00623D57">
      <w:pPr>
        <w:pStyle w:val="a5"/>
        <w:ind w:left="840"/>
      </w:pPr>
      <w:r>
        <w:t>[database]</w:t>
      </w:r>
    </w:p>
    <w:p w14:paraId="54D0B9FE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connection=mysql://glance:f13a286ccf0d@vip.haproxy.bcec.core/glance #glance</w:t>
      </w:r>
      <w:r>
        <w:rPr>
          <w:color w:val="FF0000"/>
          <w:u w:color="FF0000"/>
          <w:lang w:val="zh-TW" w:eastAsia="zh-TW"/>
        </w:rPr>
        <w:t>数据库，用户名，密码，以及要填</w:t>
      </w:r>
      <w:r>
        <w:rPr>
          <w:color w:val="FF0000"/>
          <w:u w:color="FF0000"/>
        </w:rPr>
        <w:t>mysql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9FF" w14:textId="77777777" w:rsidR="004C7B9B" w:rsidRDefault="00623D57">
      <w:pPr>
        <w:pStyle w:val="a5"/>
        <w:ind w:left="840"/>
      </w:pPr>
      <w:r>
        <w:t>max_pool_size=30</w:t>
      </w:r>
    </w:p>
    <w:p w14:paraId="54D0BA00" w14:textId="77777777" w:rsidR="004C7B9B" w:rsidRDefault="00623D57">
      <w:pPr>
        <w:pStyle w:val="a5"/>
        <w:ind w:left="840"/>
      </w:pPr>
      <w:r>
        <w:lastRenderedPageBreak/>
        <w:t>max_retries=-1</w:t>
      </w:r>
    </w:p>
    <w:p w14:paraId="54D0BA01" w14:textId="77777777" w:rsidR="004C7B9B" w:rsidRDefault="00623D57">
      <w:pPr>
        <w:pStyle w:val="a5"/>
        <w:ind w:left="840"/>
      </w:pPr>
      <w:r>
        <w:t>max_overflow=60</w:t>
      </w:r>
    </w:p>
    <w:p w14:paraId="54D0BA02" w14:textId="77777777" w:rsidR="004C7B9B" w:rsidRDefault="00623D57">
      <w:pPr>
        <w:pStyle w:val="a5"/>
        <w:ind w:left="840"/>
      </w:pPr>
      <w:r>
        <w:t>[keystone_authtoken]</w:t>
      </w:r>
    </w:p>
    <w:p w14:paraId="54D0BA03" w14:textId="77777777" w:rsidR="004C7B9B" w:rsidRDefault="00623D57">
      <w:pPr>
        <w:pStyle w:val="a5"/>
        <w:ind w:left="840"/>
      </w:pPr>
      <w:r>
        <w:t>auth_port=35357</w:t>
      </w:r>
    </w:p>
    <w:p w14:paraId="54D0BA04" w14:textId="77777777" w:rsidR="004C7B9B" w:rsidRDefault="00623D57">
      <w:pPr>
        <w:pStyle w:val="a5"/>
        <w:ind w:left="840"/>
      </w:pPr>
      <w:r>
        <w:t>token_cache_time=-1</w:t>
      </w:r>
    </w:p>
    <w:p w14:paraId="54D0BA05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auth_host=vip.haproxy.bcec.core # keystone vip</w:t>
      </w:r>
      <w:r>
        <w:rPr>
          <w:color w:val="FF0000"/>
          <w:u w:color="FF0000"/>
          <w:lang w:val="zh-TW" w:eastAsia="zh-TW"/>
        </w:rPr>
        <w:t>地址</w:t>
      </w:r>
    </w:p>
    <w:p w14:paraId="54D0BA06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admin_password=d699d13370a571afbc8f # glance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A07" w14:textId="77777777" w:rsidR="004C7B9B" w:rsidRDefault="00623D57">
      <w:pPr>
        <w:pStyle w:val="a5"/>
        <w:ind w:left="840"/>
      </w:pPr>
      <w:r>
        <w:t>admin_tenant_name=service</w:t>
      </w:r>
    </w:p>
    <w:p w14:paraId="54D0BA08" w14:textId="77777777" w:rsidR="004C7B9B" w:rsidRDefault="00623D57">
      <w:pPr>
        <w:pStyle w:val="a5"/>
        <w:ind w:left="840"/>
      </w:pPr>
      <w:r>
        <w:t>auth_protocol=http</w:t>
      </w:r>
    </w:p>
    <w:p w14:paraId="54D0BA09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auth_uri=http://vip.haproxy.bcec.core:5000/ # keystone vip</w:t>
      </w:r>
    </w:p>
    <w:p w14:paraId="54D0BA0A" w14:textId="77777777" w:rsidR="004C7B9B" w:rsidRDefault="00623D57">
      <w:pPr>
        <w:pStyle w:val="a5"/>
        <w:ind w:left="840"/>
      </w:pPr>
      <w:r>
        <w:t>admin_user=glance</w:t>
      </w:r>
    </w:p>
    <w:p w14:paraId="54D0BA0B" w14:textId="77777777" w:rsidR="004C7B9B" w:rsidRDefault="00623D57">
      <w:pPr>
        <w:pStyle w:val="a5"/>
        <w:ind w:left="840"/>
      </w:pPr>
      <w:r>
        <w:t>[paste_deploy]</w:t>
      </w:r>
    </w:p>
    <w:p w14:paraId="54D0BA0C" w14:textId="77777777" w:rsidR="004C7B9B" w:rsidRDefault="00623D57">
      <w:pPr>
        <w:pStyle w:val="a5"/>
        <w:ind w:left="840"/>
      </w:pPr>
      <w:r>
        <w:t>flavor=keystone</w:t>
      </w:r>
    </w:p>
    <w:p w14:paraId="54D0BA0D" w14:textId="77777777" w:rsidR="004C7B9B" w:rsidRDefault="00623D57">
      <w:pPr>
        <w:pStyle w:val="a5"/>
        <w:ind w:left="840"/>
      </w:pPr>
      <w:r>
        <w:t>[store_type_location_strategy]</w:t>
      </w:r>
    </w:p>
    <w:p w14:paraId="54D0BA0E" w14:textId="77777777" w:rsidR="004C7B9B" w:rsidRDefault="00623D57">
      <w:pPr>
        <w:pStyle w:val="a5"/>
        <w:ind w:left="840"/>
      </w:pPr>
      <w:r>
        <w:t>[glance_store]</w:t>
      </w:r>
    </w:p>
    <w:p w14:paraId="54D0BA0F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stores=glance.store.sheepdog.Store,glance.store.filesystem.Store,glance.store.http.Store # </w:t>
      </w:r>
      <w:r>
        <w:rPr>
          <w:color w:val="FF0000"/>
          <w:u w:color="FF0000"/>
          <w:lang w:val="zh-TW" w:eastAsia="zh-TW"/>
        </w:rPr>
        <w:t>这里对接的是</w:t>
      </w:r>
      <w:r>
        <w:rPr>
          <w:color w:val="FF0000"/>
          <w:u w:color="FF0000"/>
        </w:rPr>
        <w:t>EBS</w:t>
      </w:r>
      <w:r>
        <w:rPr>
          <w:color w:val="FF0000"/>
          <w:u w:color="FF0000"/>
          <w:lang w:val="zh-TW" w:eastAsia="zh-TW"/>
        </w:rPr>
        <w:t>，测试的时候，可以填</w:t>
      </w:r>
      <w:r>
        <w:rPr>
          <w:color w:val="FF0000"/>
          <w:u w:color="FF0000"/>
        </w:rPr>
        <w:t>#stores=glance.store.filesystem.Store,</w:t>
      </w:r>
    </w:p>
    <w:p w14:paraId="54D0BA10" w14:textId="77777777" w:rsidR="004C7B9B" w:rsidRDefault="00623D57">
      <w:pPr>
        <w:pStyle w:val="a5"/>
        <w:ind w:left="840"/>
      </w:pPr>
      <w:r>
        <w:t>default_store=</w:t>
      </w:r>
      <w:r>
        <w:rPr>
          <w:color w:val="FF0000"/>
          <w:u w:color="FF0000"/>
        </w:rPr>
        <w:t>sheepdog #</w:t>
      </w:r>
      <w:r>
        <w:rPr>
          <w:color w:val="FF0000"/>
          <w:u w:color="FF0000"/>
          <w:lang w:val="zh-TW" w:eastAsia="zh-TW"/>
        </w:rPr>
        <w:t>测试时可以填</w:t>
      </w:r>
      <w:r>
        <w:rPr>
          <w:color w:val="FF0000"/>
          <w:u w:color="FF0000"/>
        </w:rPr>
        <w:t>file</w:t>
      </w:r>
    </w:p>
    <w:p w14:paraId="54D0BA11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sheepdog_store_address=172.16.172.199 </w:t>
      </w:r>
    </w:p>
    <w:p w14:paraId="54D0BA12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sheepdog_store_port=7000 </w:t>
      </w:r>
    </w:p>
    <w:p w14:paraId="54D0BA13" w14:textId="77777777" w:rsidR="004C7B9B" w:rsidRDefault="00623D57">
      <w:pPr>
        <w:pStyle w:val="a5"/>
        <w:ind w:left="840"/>
      </w:pPr>
      <w:r>
        <w:t>os_region_name=RegionOne</w:t>
      </w:r>
    </w:p>
    <w:p w14:paraId="54D0BA14" w14:textId="77777777" w:rsidR="004C7B9B" w:rsidRDefault="004C7B9B">
      <w:pPr>
        <w:pStyle w:val="a5"/>
        <w:ind w:left="840" w:firstLine="0"/>
      </w:pPr>
    </w:p>
    <w:p w14:paraId="54D0BA1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glance-registry</w:t>
      </w:r>
      <w:r>
        <w:rPr>
          <w:lang w:val="zh-TW" w:eastAsia="zh-TW"/>
        </w:rPr>
        <w:t>，编辑</w:t>
      </w:r>
      <w:r>
        <w:t>/etc/glance/ glance-registry.conf</w:t>
      </w:r>
    </w:p>
    <w:p w14:paraId="54D0BA16" w14:textId="77777777" w:rsidR="004C7B9B" w:rsidRDefault="00623D57">
      <w:pPr>
        <w:pStyle w:val="a5"/>
        <w:ind w:left="840"/>
      </w:pPr>
      <w:r>
        <w:t>[DEFAULT]</w:t>
      </w:r>
    </w:p>
    <w:p w14:paraId="54D0BA17" w14:textId="77777777" w:rsidR="004C7B9B" w:rsidRDefault="00623D57">
      <w:pPr>
        <w:pStyle w:val="a5"/>
        <w:ind w:left="840"/>
      </w:pPr>
      <w:r>
        <w:t>bind_host=0.0.0.0</w:t>
      </w:r>
    </w:p>
    <w:p w14:paraId="54D0BA18" w14:textId="77777777" w:rsidR="004C7B9B" w:rsidRDefault="00623D57">
      <w:pPr>
        <w:pStyle w:val="a5"/>
        <w:ind w:left="840"/>
      </w:pPr>
      <w:r>
        <w:t>bind_port=9191</w:t>
      </w:r>
    </w:p>
    <w:p w14:paraId="54D0BA19" w14:textId="77777777" w:rsidR="004C7B9B" w:rsidRDefault="00623D57">
      <w:pPr>
        <w:pStyle w:val="a5"/>
        <w:ind w:left="840"/>
      </w:pPr>
      <w:r>
        <w:t>[database]</w:t>
      </w:r>
    </w:p>
    <w:p w14:paraId="54D0BA1A" w14:textId="77777777" w:rsidR="004C7B9B" w:rsidRDefault="00623D57">
      <w:pPr>
        <w:pStyle w:val="a5"/>
        <w:ind w:left="840"/>
      </w:pPr>
      <w:r>
        <w:rPr>
          <w:color w:val="FF0000"/>
          <w:u w:color="FF0000"/>
        </w:rPr>
        <w:t>connection=mysql://glance:f13a286ccf0d@vip.haproxy.bcec.core/glance #glance</w:t>
      </w:r>
      <w:r>
        <w:rPr>
          <w:color w:val="FF0000"/>
          <w:u w:color="FF0000"/>
          <w:lang w:val="zh-TW" w:eastAsia="zh-TW"/>
        </w:rPr>
        <w:t>数据库，用户名，密码，以及要填</w:t>
      </w:r>
      <w:r>
        <w:rPr>
          <w:color w:val="FF0000"/>
          <w:u w:color="FF0000"/>
        </w:rPr>
        <w:t>mysql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A1B" w14:textId="77777777" w:rsidR="004C7B9B" w:rsidRDefault="00623D57">
      <w:pPr>
        <w:pStyle w:val="a5"/>
        <w:ind w:left="840"/>
      </w:pPr>
      <w:r>
        <w:t>max_pool_size=30</w:t>
      </w:r>
    </w:p>
    <w:p w14:paraId="54D0BA1C" w14:textId="77777777" w:rsidR="004C7B9B" w:rsidRDefault="00623D57">
      <w:pPr>
        <w:pStyle w:val="a5"/>
        <w:ind w:left="840"/>
      </w:pPr>
      <w:r>
        <w:t>max_retries=-1</w:t>
      </w:r>
    </w:p>
    <w:p w14:paraId="54D0BA1D" w14:textId="77777777" w:rsidR="004C7B9B" w:rsidRDefault="00623D57">
      <w:pPr>
        <w:pStyle w:val="a5"/>
        <w:ind w:left="840"/>
      </w:pPr>
      <w:r>
        <w:t>max_overflow=60</w:t>
      </w:r>
    </w:p>
    <w:p w14:paraId="54D0BA1E" w14:textId="77777777" w:rsidR="004C7B9B" w:rsidRDefault="00623D57">
      <w:pPr>
        <w:pStyle w:val="a5"/>
        <w:ind w:left="840"/>
      </w:pPr>
      <w:r>
        <w:t>[keystone_authtoken]</w:t>
      </w:r>
    </w:p>
    <w:p w14:paraId="54D0BA1F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auth_host=vip.haproxy.bcec.core</w:t>
      </w:r>
    </w:p>
    <w:p w14:paraId="54D0BA20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admin_password=d699d13370a571afbc8f #glance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admin</w:t>
      </w:r>
      <w:r>
        <w:rPr>
          <w:color w:val="FF0000"/>
          <w:u w:color="FF0000"/>
          <w:lang w:val="zh-TW" w:eastAsia="zh-TW"/>
        </w:rPr>
        <w:t>密码</w:t>
      </w:r>
    </w:p>
    <w:p w14:paraId="54D0BA21" w14:textId="77777777" w:rsidR="004C7B9B" w:rsidRDefault="00623D57">
      <w:pPr>
        <w:pStyle w:val="a5"/>
        <w:ind w:left="840"/>
      </w:pPr>
      <w:r>
        <w:t>auth_port=35357</w:t>
      </w:r>
    </w:p>
    <w:p w14:paraId="54D0BA22" w14:textId="77777777" w:rsidR="004C7B9B" w:rsidRDefault="00623D57">
      <w:pPr>
        <w:pStyle w:val="a5"/>
        <w:ind w:left="840"/>
      </w:pPr>
      <w:r>
        <w:t>auth_protocol=http</w:t>
      </w:r>
    </w:p>
    <w:p w14:paraId="54D0BA23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auth_uri=http://vip.haproxy.bcec.core:5000/ #keystone vip</w:t>
      </w:r>
      <w:r>
        <w:rPr>
          <w:color w:val="FF0000"/>
          <w:u w:color="FF0000"/>
          <w:lang w:val="zh-TW" w:eastAsia="zh-TW"/>
        </w:rPr>
        <w:t>地址</w:t>
      </w:r>
    </w:p>
    <w:p w14:paraId="54D0BA24" w14:textId="77777777" w:rsidR="004C7B9B" w:rsidRDefault="00623D57">
      <w:pPr>
        <w:pStyle w:val="a5"/>
        <w:ind w:left="840"/>
      </w:pPr>
      <w:r>
        <w:t>admin_tenant_name=service</w:t>
      </w:r>
    </w:p>
    <w:p w14:paraId="54D0BA25" w14:textId="77777777" w:rsidR="004C7B9B" w:rsidRDefault="00623D57">
      <w:pPr>
        <w:pStyle w:val="a5"/>
        <w:ind w:left="840"/>
      </w:pPr>
      <w:r>
        <w:t>admin_user=glance</w:t>
      </w:r>
    </w:p>
    <w:p w14:paraId="54D0BA26" w14:textId="77777777" w:rsidR="004C7B9B" w:rsidRDefault="00623D57">
      <w:pPr>
        <w:pStyle w:val="a5"/>
        <w:ind w:left="840"/>
      </w:pPr>
      <w:r>
        <w:t>[paste_deploy]</w:t>
      </w:r>
    </w:p>
    <w:p w14:paraId="54D0BA27" w14:textId="77777777" w:rsidR="004C7B9B" w:rsidRDefault="00623D57">
      <w:pPr>
        <w:pStyle w:val="a5"/>
        <w:ind w:left="840"/>
      </w:pPr>
      <w:r>
        <w:t>flavor=keystone</w:t>
      </w:r>
    </w:p>
    <w:p w14:paraId="54D0BA2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初始化</w:t>
      </w:r>
      <w:r>
        <w:t>glance</w:t>
      </w:r>
      <w:r>
        <w:rPr>
          <w:lang w:val="zh-TW" w:eastAsia="zh-TW"/>
        </w:rPr>
        <w:t>数据库</w:t>
      </w:r>
    </w:p>
    <w:p w14:paraId="54D0BA29" w14:textId="77777777" w:rsidR="004C7B9B" w:rsidRDefault="00623D57">
      <w:pPr>
        <w:pStyle w:val="a5"/>
        <w:ind w:left="840" w:firstLine="0"/>
      </w:pPr>
      <w:r>
        <w:t># su -s /bin/sh -c "glance-manage db_sync" glance</w:t>
      </w:r>
    </w:p>
    <w:p w14:paraId="54D0BA2A" w14:textId="77777777" w:rsidR="004C7B9B" w:rsidRDefault="004C7B9B">
      <w:pPr>
        <w:pStyle w:val="a5"/>
        <w:ind w:left="840" w:firstLine="0"/>
      </w:pPr>
    </w:p>
    <w:p w14:paraId="54D0BA2B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启动服务</w:t>
      </w:r>
    </w:p>
    <w:p w14:paraId="54D0BA2C" w14:textId="77777777" w:rsidR="004C7B9B" w:rsidRDefault="00623D57">
      <w:pPr>
        <w:ind w:left="420" w:firstLine="420"/>
      </w:pPr>
      <w:r>
        <w:t># systemctl enable openstack-glance-api.service openstack-glance-registry.service</w:t>
      </w:r>
    </w:p>
    <w:p w14:paraId="54D0BA2D" w14:textId="77777777" w:rsidR="004C7B9B" w:rsidRDefault="00623D57">
      <w:pPr>
        <w:ind w:firstLine="840"/>
      </w:pPr>
      <w:r>
        <w:t># systemctl start openstack-glance-api.service openstack-glance-registry.service</w:t>
      </w:r>
    </w:p>
    <w:p w14:paraId="54D0BA2E" w14:textId="77777777" w:rsidR="004C7B9B" w:rsidRDefault="004C7B9B">
      <w:pPr>
        <w:ind w:firstLine="840"/>
      </w:pPr>
    </w:p>
    <w:p w14:paraId="54D0BA2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上传镜像</w:t>
      </w:r>
    </w:p>
    <w:p w14:paraId="54D0BA30" w14:textId="77777777" w:rsidR="004C7B9B" w:rsidRDefault="00623D57">
      <w:pPr>
        <w:pStyle w:val="a5"/>
        <w:ind w:left="840" w:firstLine="0"/>
      </w:pPr>
      <w:r>
        <w:t># source admin-openrc.sh</w:t>
      </w:r>
    </w:p>
    <w:p w14:paraId="54D0BA31" w14:textId="77777777" w:rsidR="004C7B9B" w:rsidRDefault="00623D57">
      <w:pPr>
        <w:ind w:left="420" w:firstLine="420"/>
      </w:pPr>
      <w:r>
        <w:lastRenderedPageBreak/>
        <w:t xml:space="preserve"># glance image-create --name </w:t>
      </w:r>
      <w:r>
        <w:rPr>
          <w:color w:val="FF0000"/>
          <w:u w:color="FF0000"/>
        </w:rPr>
        <w:t>"</w:t>
      </w:r>
      <w:r>
        <w:rPr>
          <w:color w:val="FF0000"/>
          <w:u w:color="FF0000"/>
          <w:lang w:val="zh-TW" w:eastAsia="zh-TW"/>
        </w:rPr>
        <w:t>镜像名称</w:t>
      </w:r>
      <w:r>
        <w:rPr>
          <w:color w:val="FF0000"/>
          <w:u w:color="FF0000"/>
        </w:rPr>
        <w:t>"</w:t>
      </w:r>
      <w:r>
        <w:t xml:space="preserve"> --file </w:t>
      </w:r>
      <w:r>
        <w:rPr>
          <w:color w:val="FF0000"/>
          <w:u w:color="FF0000"/>
          <w:lang w:val="zh-TW" w:eastAsia="zh-TW"/>
        </w:rPr>
        <w:t>镜像路径</w:t>
      </w:r>
      <w:r>
        <w:t xml:space="preserve"> --disk-format qcow2 --container-format bare --property hw_qemu_guest_agent=yes --property hw_ovirt_guest_agent=yes --is-public true --progress</w:t>
      </w:r>
    </w:p>
    <w:p w14:paraId="54D0BA32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确认上传成功</w:t>
      </w:r>
    </w:p>
    <w:p w14:paraId="54D0BA33" w14:textId="77777777" w:rsidR="004C7B9B" w:rsidRDefault="00623D57">
      <w:pPr>
        <w:pStyle w:val="a5"/>
        <w:ind w:left="840" w:firstLine="0"/>
      </w:pPr>
      <w:r>
        <w:t># glance image-list</w:t>
      </w:r>
    </w:p>
    <w:p w14:paraId="54D0BA34" w14:textId="77777777" w:rsidR="004C7B9B" w:rsidRDefault="00623D57">
      <w:pPr>
        <w:pStyle w:val="30"/>
        <w:numPr>
          <w:ilvl w:val="1"/>
          <w:numId w:val="31"/>
        </w:numPr>
        <w:rPr>
          <w:lang w:val="zh-TW" w:eastAsia="zh-TW"/>
        </w:rPr>
      </w:pPr>
      <w:r>
        <w:rPr>
          <w:lang w:val="zh-TW" w:eastAsia="zh-TW"/>
        </w:rPr>
        <w:t>计算服务</w:t>
      </w:r>
      <w:r>
        <w:t>Nova</w:t>
      </w:r>
      <w:r>
        <w:rPr>
          <w:lang w:val="zh-TW" w:eastAsia="zh-TW"/>
        </w:rPr>
        <w:t>部署</w:t>
      </w:r>
    </w:p>
    <w:p w14:paraId="54D0BA35" w14:textId="77777777" w:rsidR="004C7B9B" w:rsidRDefault="00623D57">
      <w:pPr>
        <w:pStyle w:val="40"/>
        <w:numPr>
          <w:ilvl w:val="2"/>
          <w:numId w:val="33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控制节点</w:t>
      </w:r>
      <w:r>
        <w:rPr>
          <w:sz w:val="24"/>
          <w:szCs w:val="24"/>
        </w:rPr>
        <w:t>Nova</w:t>
      </w:r>
      <w:r>
        <w:rPr>
          <w:sz w:val="24"/>
          <w:szCs w:val="24"/>
          <w:lang w:val="zh-TW" w:eastAsia="zh-TW"/>
        </w:rPr>
        <w:t>部署</w:t>
      </w:r>
    </w:p>
    <w:p w14:paraId="54D0BA36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创建数据库和用户</w:t>
      </w:r>
    </w:p>
    <w:p w14:paraId="54D0BA37" w14:textId="77777777" w:rsidR="004C7B9B" w:rsidRDefault="00623D57">
      <w:pPr>
        <w:ind w:left="420" w:firstLine="420"/>
      </w:pPr>
      <w:r>
        <w:rPr>
          <w:lang w:val="zh-TW" w:eastAsia="zh-TW"/>
        </w:rPr>
        <w:t>登陆到数据库节点，执行如下命令（</w:t>
      </w:r>
      <w:r>
        <w:t>NOVA_DBPASS</w:t>
      </w:r>
      <w:r>
        <w:rPr>
          <w:lang w:val="zh-TW" w:eastAsia="zh-TW"/>
        </w:rPr>
        <w:t>应修改为实际使用的密码）</w:t>
      </w:r>
    </w:p>
    <w:p w14:paraId="54D0BA38" w14:textId="77777777" w:rsidR="004C7B9B" w:rsidRDefault="00623D57">
      <w:pPr>
        <w:ind w:left="420" w:firstLine="420"/>
      </w:pPr>
      <w:r>
        <w:t># mysql -u root –p</w:t>
      </w:r>
    </w:p>
    <w:p w14:paraId="54D0BA39" w14:textId="77777777" w:rsidR="004C7B9B" w:rsidRDefault="00623D57">
      <w:pPr>
        <w:ind w:left="420" w:firstLine="420"/>
      </w:pPr>
      <w:r>
        <w:t>&gt; CREATE DATABASE nova;</w:t>
      </w:r>
    </w:p>
    <w:p w14:paraId="54D0BA3A" w14:textId="77777777" w:rsidR="004C7B9B" w:rsidRDefault="00623D57">
      <w:pPr>
        <w:ind w:left="420" w:firstLine="420"/>
      </w:pPr>
      <w:r>
        <w:t>&gt;GRANT ALL PRIVILEGES ON nova.* TO 'nova'@'localhost' IDENTIFIED BY 'NOVA_DBPASS';</w:t>
      </w:r>
    </w:p>
    <w:p w14:paraId="54D0BA3B" w14:textId="77777777" w:rsidR="004C7B9B" w:rsidRDefault="00623D57">
      <w:pPr>
        <w:ind w:left="420" w:firstLine="420"/>
      </w:pPr>
      <w:r>
        <w:t>&gt; GRANT ALL PRIVILEGES ON nova.* TO 'nova'@'%'  IDENTIFIED BY 'NOVA_DBPASS';</w:t>
      </w:r>
    </w:p>
    <w:p w14:paraId="54D0BA3C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Keystone</w:t>
      </w:r>
      <w:r>
        <w:rPr>
          <w:lang w:val="zh-TW" w:eastAsia="zh-TW"/>
        </w:rPr>
        <w:t>中注册</w:t>
      </w:r>
    </w:p>
    <w:p w14:paraId="54D0BA3D" w14:textId="77777777" w:rsidR="004C7B9B" w:rsidRDefault="00623D57">
      <w:pPr>
        <w:ind w:left="420" w:firstLine="420"/>
      </w:pPr>
      <w:r>
        <w:t># source admin-openrc.sh</w:t>
      </w:r>
    </w:p>
    <w:p w14:paraId="54D0BA3E" w14:textId="77777777" w:rsidR="004C7B9B" w:rsidRDefault="00623D57">
      <w:pPr>
        <w:ind w:left="420" w:firstLine="420"/>
      </w:pPr>
      <w:r>
        <w:t># openstack user create --password-prompt nova</w:t>
      </w:r>
    </w:p>
    <w:p w14:paraId="54D0BA3F" w14:textId="77777777" w:rsidR="004C7B9B" w:rsidRDefault="00623D57">
      <w:pPr>
        <w:ind w:left="420" w:firstLine="420"/>
      </w:pPr>
      <w:r>
        <w:t># openstack role add --project service --user nova admin</w:t>
      </w:r>
    </w:p>
    <w:p w14:paraId="54D0BA40" w14:textId="77777777" w:rsidR="004C7B9B" w:rsidRDefault="00623D57">
      <w:pPr>
        <w:ind w:left="420" w:firstLine="420"/>
      </w:pPr>
      <w:r>
        <w:t># openstack service create --name nova --description "OpenStack Compute" compute</w:t>
      </w:r>
    </w:p>
    <w:p w14:paraId="54D0BA41" w14:textId="77777777" w:rsidR="004C7B9B" w:rsidRDefault="00623D57">
      <w:pPr>
        <w:ind w:left="420" w:firstLine="420"/>
        <w:rPr>
          <w:color w:val="FF0000"/>
          <w:u w:color="FF0000"/>
        </w:rPr>
      </w:pPr>
      <w:r>
        <w:t xml:space="preserve"># </w:t>
      </w:r>
      <w:r>
        <w:rPr>
          <w:color w:val="FF0000"/>
          <w:u w:color="FF0000"/>
        </w:rPr>
        <w:t>openstack endpoint create --publicurl http://VIP:8774/v2/%\(tenant_id\)s --internalurl http://VIP:8774/v2/%\(tenant_id\)s --adminurl http://VIP:8774/v2/%\(tenant_id\)s --region RegionOne compute 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A42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安装软件包</w:t>
      </w:r>
    </w:p>
    <w:p w14:paraId="54D0BA43" w14:textId="77777777" w:rsidR="004C7B9B" w:rsidRDefault="00623D57">
      <w:pPr>
        <w:ind w:left="420" w:firstLine="420"/>
      </w:pPr>
      <w:r>
        <w:t># yum install openstack-nova-api openstack-nova-cert openstack-nova-conductor openstack-nova-console openstack-nova-novncproxy openstack-nova-scheduler python-novaclient</w:t>
      </w:r>
    </w:p>
    <w:p w14:paraId="54D0BA44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nova.conf</w:t>
      </w:r>
      <w:r>
        <w:rPr>
          <w:lang w:val="zh-TW" w:eastAsia="zh-TW"/>
        </w:rPr>
        <w:t>，编辑</w:t>
      </w:r>
      <w:r>
        <w:t>/etc/nova/nova.conf</w:t>
      </w:r>
    </w:p>
    <w:p w14:paraId="54D0BA45" w14:textId="77777777" w:rsidR="004C7B9B" w:rsidRDefault="00623D57">
      <w:pPr>
        <w:pStyle w:val="a5"/>
        <w:ind w:left="840"/>
      </w:pPr>
      <w:r>
        <w:t>[DEFAULT]</w:t>
      </w:r>
    </w:p>
    <w:p w14:paraId="54D0BA46" w14:textId="77777777" w:rsidR="004C7B9B" w:rsidRDefault="00623D57">
      <w:pPr>
        <w:pStyle w:val="a5"/>
        <w:ind w:left="840"/>
      </w:pPr>
      <w:r>
        <w:t>amqp_durable_queues=False</w:t>
      </w:r>
    </w:p>
    <w:p w14:paraId="54D0BA47" w14:textId="77777777" w:rsidR="004C7B9B" w:rsidRDefault="00623D57">
      <w:pPr>
        <w:pStyle w:val="a5"/>
        <w:ind w:left="840"/>
      </w:pPr>
      <w:r>
        <w:t>rpc_conn_pool_size=32</w:t>
      </w:r>
    </w:p>
    <w:p w14:paraId="54D0BA48" w14:textId="77777777" w:rsidR="004C7B9B" w:rsidRDefault="00623D57">
      <w:pPr>
        <w:pStyle w:val="a5"/>
        <w:ind w:left="840"/>
      </w:pPr>
      <w:r>
        <w:t>connection_type=libvirt</w:t>
      </w:r>
    </w:p>
    <w:p w14:paraId="54D0BA49" w14:textId="77777777" w:rsidR="004C7B9B" w:rsidRDefault="00623D57">
      <w:pPr>
        <w:pStyle w:val="a5"/>
        <w:ind w:left="840"/>
      </w:pPr>
      <w:r>
        <w:t>rpc_thread_pool_size=128</w:t>
      </w:r>
    </w:p>
    <w:p w14:paraId="54D0BA4A" w14:textId="77777777" w:rsidR="004C7B9B" w:rsidRDefault="00623D57">
      <w:pPr>
        <w:pStyle w:val="a5"/>
        <w:ind w:left="840"/>
      </w:pPr>
      <w:r>
        <w:t>notification_driver=messaging</w:t>
      </w:r>
    </w:p>
    <w:p w14:paraId="54D0BA4B" w14:textId="77777777" w:rsidR="004C7B9B" w:rsidRDefault="00623D57">
      <w:pPr>
        <w:pStyle w:val="a5"/>
        <w:ind w:left="840"/>
      </w:pPr>
      <w:r>
        <w:t>notification_topics=notifications</w:t>
      </w:r>
    </w:p>
    <w:p w14:paraId="54D0BA4C" w14:textId="77777777" w:rsidR="004C7B9B" w:rsidRDefault="00623D57">
      <w:pPr>
        <w:pStyle w:val="a5"/>
        <w:ind w:left="840"/>
      </w:pPr>
      <w:r>
        <w:t>rpc_response_timeout=300</w:t>
      </w:r>
    </w:p>
    <w:p w14:paraId="54D0BA4D" w14:textId="77777777" w:rsidR="004C7B9B" w:rsidRDefault="00623D57">
      <w:pPr>
        <w:pStyle w:val="a5"/>
        <w:ind w:left="840"/>
      </w:pPr>
      <w:r>
        <w:t>rpc_backend=nova.openstack.common.rpc.impl_kombu</w:t>
      </w:r>
    </w:p>
    <w:p w14:paraId="54D0BA4E" w14:textId="77777777" w:rsidR="004C7B9B" w:rsidRDefault="00623D57">
      <w:pPr>
        <w:pStyle w:val="a5"/>
        <w:ind w:left="840"/>
      </w:pPr>
      <w:r>
        <w:t>control_exchange=nova</w:t>
      </w:r>
    </w:p>
    <w:p w14:paraId="54D0BA4F" w14:textId="77777777" w:rsidR="004C7B9B" w:rsidRDefault="00623D57">
      <w:pPr>
        <w:pStyle w:val="a5"/>
        <w:ind w:left="840"/>
      </w:pPr>
      <w:r>
        <w:t>notify_on_state_change=vm_and_task_state</w:t>
      </w:r>
    </w:p>
    <w:p w14:paraId="54D0BA50" w14:textId="77777777" w:rsidR="004C7B9B" w:rsidRDefault="00623D57">
      <w:pPr>
        <w:pStyle w:val="a5"/>
        <w:ind w:left="840"/>
      </w:pPr>
      <w:r>
        <w:t>notify_api_faults=False</w:t>
      </w:r>
    </w:p>
    <w:p w14:paraId="54D0BA51" w14:textId="77777777" w:rsidR="004C7B9B" w:rsidRDefault="00623D57">
      <w:pPr>
        <w:pStyle w:val="a5"/>
        <w:ind w:left="840"/>
      </w:pPr>
      <w:r>
        <w:t>state_path=/var/lib/nova</w:t>
      </w:r>
    </w:p>
    <w:p w14:paraId="54D0BA52" w14:textId="77777777" w:rsidR="004C7B9B" w:rsidRDefault="00623D57">
      <w:pPr>
        <w:pStyle w:val="a5"/>
        <w:ind w:left="840"/>
      </w:pPr>
      <w:r>
        <w:t>quota_instances=300000</w:t>
      </w:r>
    </w:p>
    <w:p w14:paraId="54D0BA53" w14:textId="77777777" w:rsidR="004C7B9B" w:rsidRDefault="00623D57">
      <w:pPr>
        <w:pStyle w:val="a5"/>
        <w:ind w:left="840"/>
      </w:pPr>
      <w:r>
        <w:t>quota_cores=300000</w:t>
      </w:r>
    </w:p>
    <w:p w14:paraId="54D0BA54" w14:textId="77777777" w:rsidR="004C7B9B" w:rsidRDefault="00623D57">
      <w:pPr>
        <w:pStyle w:val="a5"/>
        <w:ind w:left="840"/>
      </w:pPr>
      <w:r>
        <w:t>quota_ram=51200000</w:t>
      </w:r>
    </w:p>
    <w:p w14:paraId="54D0BA55" w14:textId="77777777" w:rsidR="004C7B9B" w:rsidRDefault="00623D57">
      <w:pPr>
        <w:pStyle w:val="a5"/>
        <w:ind w:left="840"/>
      </w:pPr>
      <w:r>
        <w:t>quota_floating_ips=300000</w:t>
      </w:r>
    </w:p>
    <w:p w14:paraId="54D0BA56" w14:textId="77777777" w:rsidR="004C7B9B" w:rsidRDefault="00623D57">
      <w:pPr>
        <w:pStyle w:val="a5"/>
        <w:ind w:left="840"/>
      </w:pPr>
      <w:r>
        <w:t>quota_fixed_ips=-1</w:t>
      </w:r>
    </w:p>
    <w:p w14:paraId="54D0BA57" w14:textId="77777777" w:rsidR="004C7B9B" w:rsidRDefault="00623D57">
      <w:pPr>
        <w:pStyle w:val="a5"/>
        <w:ind w:left="840"/>
      </w:pPr>
      <w:r>
        <w:t>quota_metadata_items=1024000</w:t>
      </w:r>
    </w:p>
    <w:p w14:paraId="54D0BA58" w14:textId="77777777" w:rsidR="004C7B9B" w:rsidRDefault="00623D57">
      <w:pPr>
        <w:pStyle w:val="a5"/>
        <w:ind w:left="840"/>
      </w:pPr>
      <w:r>
        <w:t>quota_injected_files=500000</w:t>
      </w:r>
    </w:p>
    <w:p w14:paraId="54D0BA59" w14:textId="77777777" w:rsidR="004C7B9B" w:rsidRDefault="00623D57">
      <w:pPr>
        <w:pStyle w:val="a5"/>
        <w:ind w:left="840"/>
      </w:pPr>
      <w:r>
        <w:t>quota_injected_file_content_bytes=10240000</w:t>
      </w:r>
    </w:p>
    <w:p w14:paraId="54D0BA5A" w14:textId="77777777" w:rsidR="004C7B9B" w:rsidRDefault="00623D57">
      <w:pPr>
        <w:pStyle w:val="a5"/>
        <w:ind w:left="840"/>
      </w:pPr>
      <w:r>
        <w:lastRenderedPageBreak/>
        <w:t>quota_injected_file_path_length=409600</w:t>
      </w:r>
    </w:p>
    <w:p w14:paraId="54D0BA5B" w14:textId="77777777" w:rsidR="004C7B9B" w:rsidRDefault="00623D57">
      <w:pPr>
        <w:pStyle w:val="a5"/>
        <w:ind w:left="840"/>
      </w:pPr>
      <w:r>
        <w:t>quota_security_groups=1000000</w:t>
      </w:r>
    </w:p>
    <w:p w14:paraId="54D0BA5C" w14:textId="77777777" w:rsidR="004C7B9B" w:rsidRDefault="00623D57">
      <w:pPr>
        <w:pStyle w:val="a5"/>
        <w:ind w:left="840"/>
      </w:pPr>
      <w:r>
        <w:t>quota_security_group_rules=2000000</w:t>
      </w:r>
    </w:p>
    <w:p w14:paraId="54D0BA5D" w14:textId="77777777" w:rsidR="004C7B9B" w:rsidRDefault="00623D57">
      <w:pPr>
        <w:pStyle w:val="a5"/>
        <w:ind w:left="840"/>
      </w:pPr>
      <w:r>
        <w:t>quota_key_pairs=1000000</w:t>
      </w:r>
    </w:p>
    <w:p w14:paraId="54D0BA5E" w14:textId="77777777" w:rsidR="004C7B9B" w:rsidRDefault="00623D57">
      <w:pPr>
        <w:pStyle w:val="a5"/>
        <w:ind w:left="840"/>
      </w:pPr>
      <w:r>
        <w:t>reservation_expire=86400</w:t>
      </w:r>
    </w:p>
    <w:p w14:paraId="54D0BA5F" w14:textId="77777777" w:rsidR="004C7B9B" w:rsidRDefault="00623D57">
      <w:pPr>
        <w:pStyle w:val="a5"/>
        <w:ind w:left="840"/>
      </w:pPr>
      <w:r>
        <w:t>until_refresh=0</w:t>
      </w:r>
    </w:p>
    <w:p w14:paraId="54D0BA60" w14:textId="77777777" w:rsidR="004C7B9B" w:rsidRDefault="00623D57">
      <w:pPr>
        <w:pStyle w:val="a5"/>
        <w:ind w:left="840"/>
      </w:pPr>
      <w:r>
        <w:t>max_age=0</w:t>
      </w:r>
    </w:p>
    <w:p w14:paraId="54D0BA61" w14:textId="77777777" w:rsidR="004C7B9B" w:rsidRDefault="00623D57">
      <w:pPr>
        <w:pStyle w:val="a5"/>
        <w:ind w:left="840"/>
      </w:pPr>
      <w:r>
        <w:t>quota_driver=nova.quota.DbQuotaDriver</w:t>
      </w:r>
    </w:p>
    <w:p w14:paraId="54D0BA62" w14:textId="77777777" w:rsidR="004C7B9B" w:rsidRDefault="00623D57">
      <w:pPr>
        <w:pStyle w:val="a5"/>
        <w:ind w:left="840"/>
      </w:pPr>
      <w:r>
        <w:t>report_interval=60</w:t>
      </w:r>
    </w:p>
    <w:p w14:paraId="54D0BA63" w14:textId="77777777" w:rsidR="004C7B9B" w:rsidRDefault="00623D57">
      <w:pPr>
        <w:pStyle w:val="a5"/>
        <w:ind w:left="840"/>
      </w:pPr>
      <w:r>
        <w:t>enabled_apis=ec2,osapi_compute,metadata</w:t>
      </w:r>
    </w:p>
    <w:p w14:paraId="54D0BA64" w14:textId="77777777" w:rsidR="004C7B9B" w:rsidRDefault="00623D57">
      <w:pPr>
        <w:pStyle w:val="a5"/>
        <w:ind w:left="840"/>
      </w:pPr>
      <w:r>
        <w:t>ec2_listen=0.0.0.0</w:t>
      </w:r>
    </w:p>
    <w:p w14:paraId="54D0BA65" w14:textId="77777777" w:rsidR="004C7B9B" w:rsidRDefault="00623D57">
      <w:pPr>
        <w:pStyle w:val="a5"/>
        <w:ind w:left="840"/>
      </w:pPr>
      <w:r>
        <w:t>osapi_compute_listen=0.0.0.0</w:t>
      </w:r>
    </w:p>
    <w:p w14:paraId="54D0BA66" w14:textId="77777777" w:rsidR="004C7B9B" w:rsidRDefault="00623D57">
      <w:pPr>
        <w:pStyle w:val="a5"/>
        <w:ind w:left="840"/>
      </w:pPr>
      <w:r>
        <w:t>metadata_listen=0.0.0.0</w:t>
      </w:r>
    </w:p>
    <w:p w14:paraId="54D0BA67" w14:textId="77777777" w:rsidR="004C7B9B" w:rsidRDefault="00623D57">
      <w:pPr>
        <w:pStyle w:val="a5"/>
        <w:ind w:left="840"/>
      </w:pPr>
      <w:r>
        <w:t>service_down_time=180</w:t>
      </w:r>
    </w:p>
    <w:p w14:paraId="54D0BA68" w14:textId="77777777" w:rsidR="004C7B9B" w:rsidRDefault="00623D57">
      <w:pPr>
        <w:pStyle w:val="a5"/>
        <w:ind w:left="840"/>
      </w:pPr>
      <w:r>
        <w:t>instance_usage_audit_period=hour</w:t>
      </w:r>
    </w:p>
    <w:p w14:paraId="54D0BA69" w14:textId="77777777" w:rsidR="004C7B9B" w:rsidRDefault="00623D57">
      <w:pPr>
        <w:pStyle w:val="a5"/>
        <w:ind w:left="840"/>
      </w:pPr>
      <w:r>
        <w:t>rootwrap_config=/etc/nova/rootwrap.conf</w:t>
      </w:r>
    </w:p>
    <w:p w14:paraId="54D0BA6A" w14:textId="77777777" w:rsidR="004C7B9B" w:rsidRDefault="00623D57">
      <w:pPr>
        <w:pStyle w:val="a5"/>
        <w:ind w:left="840"/>
      </w:pPr>
      <w:r>
        <w:t>api_paste_config=/etc/nova/api-paste.ini</w:t>
      </w:r>
    </w:p>
    <w:p w14:paraId="54D0BA6B" w14:textId="77777777" w:rsidR="004C7B9B" w:rsidRDefault="00623D57">
      <w:pPr>
        <w:pStyle w:val="a5"/>
        <w:ind w:left="840"/>
      </w:pPr>
      <w:r>
        <w:t>auth_strategy=keystone</w:t>
      </w:r>
    </w:p>
    <w:p w14:paraId="54D0BA6C" w14:textId="77777777" w:rsidR="004C7B9B" w:rsidRDefault="00623D57">
      <w:pPr>
        <w:pStyle w:val="a5"/>
        <w:ind w:left="840"/>
      </w:pPr>
      <w:r>
        <w:t>use_forwarded_for=False</w:t>
      </w:r>
    </w:p>
    <w:p w14:paraId="54D0BA6D" w14:textId="77777777" w:rsidR="004C7B9B" w:rsidRDefault="00623D57">
      <w:pPr>
        <w:pStyle w:val="a5"/>
        <w:ind w:left="840"/>
      </w:pPr>
      <w:r>
        <w:t>osapi_max_limit=10000</w:t>
      </w:r>
    </w:p>
    <w:p w14:paraId="54D0BA6E" w14:textId="77777777" w:rsidR="004C7B9B" w:rsidRDefault="00623D57">
      <w:pPr>
        <w:pStyle w:val="a5"/>
        <w:ind w:left="840"/>
      </w:pPr>
      <w:r>
        <w:t>fping_path=/usr/sbin/fping</w:t>
      </w:r>
    </w:p>
    <w:p w14:paraId="54D0BA6F" w14:textId="77777777" w:rsidR="004C7B9B" w:rsidRDefault="00623D57">
      <w:pPr>
        <w:pStyle w:val="a5"/>
        <w:ind w:left="840"/>
      </w:pPr>
      <w:r>
        <w:t>novncproxy_host=0.0.0.0</w:t>
      </w:r>
    </w:p>
    <w:p w14:paraId="54D0BA70" w14:textId="77777777" w:rsidR="004C7B9B" w:rsidRDefault="00623D57">
      <w:pPr>
        <w:pStyle w:val="a5"/>
        <w:ind w:left="840"/>
      </w:pPr>
      <w:r>
        <w:t>novncproxy_port=6080</w:t>
      </w:r>
    </w:p>
    <w:p w14:paraId="54D0BA71" w14:textId="77777777" w:rsidR="004C7B9B" w:rsidRDefault="00623D57">
      <w:pPr>
        <w:pStyle w:val="a5"/>
        <w:ind w:left="840"/>
      </w:pPr>
      <w:r>
        <w:t>allow_resize_to_same_host=True</w:t>
      </w:r>
    </w:p>
    <w:p w14:paraId="54D0BA72" w14:textId="77777777" w:rsidR="004C7B9B" w:rsidRDefault="00623D57">
      <w:pPr>
        <w:pStyle w:val="a5"/>
        <w:ind w:left="840"/>
      </w:pPr>
      <w:r>
        <w:t>allow_migrate_to_same_host=True</w:t>
      </w:r>
    </w:p>
    <w:p w14:paraId="54D0BA73" w14:textId="77777777" w:rsidR="004C7B9B" w:rsidRDefault="00623D57">
      <w:pPr>
        <w:pStyle w:val="a5"/>
        <w:ind w:left="840"/>
      </w:pPr>
      <w:r>
        <w:t>instance_usage_audit=True</w:t>
      </w:r>
    </w:p>
    <w:p w14:paraId="54D0BA74" w14:textId="77777777" w:rsidR="004C7B9B" w:rsidRDefault="00623D57">
      <w:pPr>
        <w:pStyle w:val="a5"/>
        <w:ind w:left="840"/>
      </w:pPr>
      <w:r>
        <w:t>resume_guests_state_on_host_boot=True</w:t>
      </w:r>
    </w:p>
    <w:p w14:paraId="54D0BA75" w14:textId="77777777" w:rsidR="004C7B9B" w:rsidRDefault="00623D57">
      <w:pPr>
        <w:pStyle w:val="a5"/>
        <w:ind w:left="840"/>
      </w:pPr>
      <w:r>
        <w:t>block_device_allocate_retries=300</w:t>
      </w:r>
    </w:p>
    <w:p w14:paraId="54D0BA76" w14:textId="77777777" w:rsidR="004C7B9B" w:rsidRDefault="00623D57">
      <w:pPr>
        <w:pStyle w:val="a5"/>
        <w:ind w:left="840"/>
      </w:pPr>
      <w:r>
        <w:t>reserved_host_memory_mb=10240</w:t>
      </w:r>
    </w:p>
    <w:p w14:paraId="54D0BA77" w14:textId="77777777" w:rsidR="004C7B9B" w:rsidRDefault="00623D57">
      <w:pPr>
        <w:pStyle w:val="a5"/>
        <w:ind w:left="840"/>
      </w:pPr>
      <w:r>
        <w:t>network_api_class=nova.network.neutronv2.api.API</w:t>
      </w:r>
    </w:p>
    <w:p w14:paraId="54D0BA78" w14:textId="77777777" w:rsidR="004C7B9B" w:rsidRDefault="00623D57">
      <w:pPr>
        <w:pStyle w:val="a5"/>
        <w:ind w:left="840"/>
      </w:pPr>
      <w:r>
        <w:t>default_floating_pool=net04_ext</w:t>
      </w:r>
    </w:p>
    <w:p w14:paraId="54D0BA79" w14:textId="77777777" w:rsidR="004C7B9B" w:rsidRDefault="00623D57">
      <w:pPr>
        <w:pStyle w:val="a5"/>
        <w:ind w:left="840"/>
      </w:pPr>
      <w:r>
        <w:t>linuxnet_interface_driver=nova.network.linux_net.LinuxOVSInterfaceDriver</w:t>
      </w:r>
    </w:p>
    <w:p w14:paraId="54D0BA7A" w14:textId="77777777" w:rsidR="004C7B9B" w:rsidRDefault="00623D57">
      <w:pPr>
        <w:pStyle w:val="a5"/>
        <w:ind w:left="840"/>
      </w:pPr>
      <w:r>
        <w:t>teardown_unused_network_gateway=True</w:t>
      </w:r>
    </w:p>
    <w:p w14:paraId="54D0BA7B" w14:textId="77777777" w:rsidR="004C7B9B" w:rsidRDefault="00623D57">
      <w:pPr>
        <w:pStyle w:val="a5"/>
        <w:ind w:left="840"/>
      </w:pPr>
      <w:r>
        <w:t>dhcp_domain=novalocal</w:t>
      </w:r>
    </w:p>
    <w:p w14:paraId="54D0BA7C" w14:textId="77777777" w:rsidR="004C7B9B" w:rsidRDefault="00623D57">
      <w:pPr>
        <w:pStyle w:val="a5"/>
        <w:ind w:left="840"/>
      </w:pPr>
      <w:r>
        <w:t>security_group_api=neutron</w:t>
      </w:r>
    </w:p>
    <w:p w14:paraId="54D0BA7D" w14:textId="77777777" w:rsidR="004C7B9B" w:rsidRDefault="00623D57">
      <w:pPr>
        <w:pStyle w:val="a5"/>
        <w:ind w:left="840"/>
      </w:pPr>
      <w:r>
        <w:t>s3_listen=0.0.0.0</w:t>
      </w:r>
    </w:p>
    <w:p w14:paraId="54D0BA7E" w14:textId="77777777" w:rsidR="004C7B9B" w:rsidRDefault="00623D57">
      <w:pPr>
        <w:pStyle w:val="a5"/>
        <w:ind w:left="840"/>
      </w:pPr>
      <w:r>
        <w:t>debug=true</w:t>
      </w:r>
    </w:p>
    <w:p w14:paraId="54D0BA7F" w14:textId="77777777" w:rsidR="004C7B9B" w:rsidRDefault="00623D57">
      <w:pPr>
        <w:pStyle w:val="a5"/>
        <w:ind w:left="840"/>
      </w:pPr>
      <w:r>
        <w:t>verbose=false</w:t>
      </w:r>
    </w:p>
    <w:p w14:paraId="54D0BA80" w14:textId="77777777" w:rsidR="004C7B9B" w:rsidRDefault="00623D57">
      <w:pPr>
        <w:pStyle w:val="a5"/>
        <w:ind w:left="840"/>
      </w:pPr>
      <w:r>
        <w:t>use_stderr=False</w:t>
      </w:r>
    </w:p>
    <w:p w14:paraId="54D0BA81" w14:textId="77777777" w:rsidR="004C7B9B" w:rsidRDefault="00623D57">
      <w:pPr>
        <w:pStyle w:val="a5"/>
        <w:ind w:left="840"/>
      </w:pPr>
      <w:r>
        <w:t>log_dir=/var/log/nova</w:t>
      </w:r>
    </w:p>
    <w:p w14:paraId="54D0BA82" w14:textId="77777777" w:rsidR="004C7B9B" w:rsidRDefault="00623D57">
      <w:pPr>
        <w:pStyle w:val="a5"/>
        <w:ind w:left="840"/>
      </w:pPr>
      <w:r>
        <w:t>use_syslog=false</w:t>
      </w:r>
    </w:p>
    <w:p w14:paraId="54D0BA83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memcached_servers=172.16.216.3:11211,172.16.216.9:11211,172.16.216.15:11211 #memcached</w:t>
      </w:r>
      <w:r>
        <w:rPr>
          <w:color w:val="FF0000"/>
          <w:u w:color="FF0000"/>
          <w:lang w:val="zh-TW" w:eastAsia="zh-TW"/>
        </w:rPr>
        <w:t>服务器</w:t>
      </w:r>
      <w:r>
        <w:rPr>
          <w:color w:val="FF0000"/>
          <w:u w:color="FF0000"/>
        </w:rPr>
        <w:t>IP</w:t>
      </w:r>
    </w:p>
    <w:p w14:paraId="54D0BA84" w14:textId="77777777" w:rsidR="004C7B9B" w:rsidRDefault="00623D57">
      <w:pPr>
        <w:pStyle w:val="a5"/>
        <w:ind w:left="840"/>
      </w:pPr>
      <w:r>
        <w:t>scheduler_host_manager=nova.scheduler.host_manager.HostManager</w:t>
      </w:r>
    </w:p>
    <w:p w14:paraId="54D0BA85" w14:textId="77777777" w:rsidR="004C7B9B" w:rsidRDefault="00623D57">
      <w:pPr>
        <w:pStyle w:val="a5"/>
        <w:ind w:left="840"/>
      </w:pPr>
      <w:r>
        <w:t>scheduler_host_subset_size=1</w:t>
      </w:r>
    </w:p>
    <w:p w14:paraId="54D0BA86" w14:textId="77777777" w:rsidR="004C7B9B" w:rsidRDefault="00623D57">
      <w:pPr>
        <w:pStyle w:val="a5"/>
        <w:ind w:left="840"/>
      </w:pPr>
      <w:r>
        <w:t>cpu_allocation_ratio=8.0</w:t>
      </w:r>
    </w:p>
    <w:p w14:paraId="54D0BA87" w14:textId="77777777" w:rsidR="004C7B9B" w:rsidRDefault="00623D57">
      <w:pPr>
        <w:pStyle w:val="a5"/>
        <w:ind w:left="840"/>
      </w:pPr>
      <w:r>
        <w:t>disk_allocation_ratio=1.0</w:t>
      </w:r>
    </w:p>
    <w:p w14:paraId="54D0BA88" w14:textId="77777777" w:rsidR="004C7B9B" w:rsidRDefault="00623D57">
      <w:pPr>
        <w:pStyle w:val="a5"/>
        <w:ind w:left="840"/>
      </w:pPr>
      <w:r>
        <w:t>max_io_ops_per_host=8</w:t>
      </w:r>
    </w:p>
    <w:p w14:paraId="54D0BA89" w14:textId="77777777" w:rsidR="004C7B9B" w:rsidRDefault="00623D57">
      <w:pPr>
        <w:pStyle w:val="a5"/>
        <w:ind w:left="840"/>
      </w:pPr>
      <w:r>
        <w:t>max_instances_per_host=50</w:t>
      </w:r>
    </w:p>
    <w:p w14:paraId="54D0BA8A" w14:textId="77777777" w:rsidR="004C7B9B" w:rsidRDefault="00623D57">
      <w:pPr>
        <w:pStyle w:val="a5"/>
        <w:ind w:left="840"/>
      </w:pPr>
      <w:r>
        <w:t>ram_allocation_ratio=1.0</w:t>
      </w:r>
    </w:p>
    <w:p w14:paraId="54D0BA8B" w14:textId="77777777" w:rsidR="004C7B9B" w:rsidRDefault="00623D57">
      <w:pPr>
        <w:pStyle w:val="a5"/>
        <w:ind w:left="840"/>
      </w:pPr>
      <w:r>
        <w:t>scheduler_available_filters=nova.scheduler.filters.all_filters</w:t>
      </w:r>
    </w:p>
    <w:p w14:paraId="54D0BA8C" w14:textId="77777777" w:rsidR="004C7B9B" w:rsidRDefault="00623D57">
      <w:pPr>
        <w:pStyle w:val="a5"/>
        <w:ind w:left="840"/>
      </w:pPr>
      <w:r>
        <w:t>scheduler_default_filters=RetryFilter,AvailabilityZoneFilter,RamFilter,CoreFilter,DiskFilter,ComputeFilter,ComputeCapabilitiesFilter,ImagePropertiesFilter,ServerGroupAntiAffinityFilter,ServerGroupAffinityFilter</w:t>
      </w:r>
    </w:p>
    <w:p w14:paraId="54D0BA8D" w14:textId="77777777" w:rsidR="004C7B9B" w:rsidRDefault="00623D57">
      <w:pPr>
        <w:pStyle w:val="a5"/>
        <w:ind w:left="840"/>
      </w:pPr>
      <w:r>
        <w:lastRenderedPageBreak/>
        <w:t>scheduler_weight_classes=nova.scheduler.weights.all_weighers</w:t>
      </w:r>
    </w:p>
    <w:p w14:paraId="54D0BA8E" w14:textId="77777777" w:rsidR="004C7B9B" w:rsidRDefault="00623D57">
      <w:pPr>
        <w:pStyle w:val="a5"/>
        <w:ind w:left="840"/>
      </w:pPr>
      <w:r>
        <w:t>scheduler_use_baremetal_filters=False</w:t>
      </w:r>
    </w:p>
    <w:p w14:paraId="54D0BA8F" w14:textId="77777777" w:rsidR="004C7B9B" w:rsidRDefault="00623D57">
      <w:pPr>
        <w:pStyle w:val="a5"/>
        <w:ind w:left="840"/>
      </w:pPr>
      <w:r>
        <w:t>scheduler_driver=nova.scheduler.filter_scheduler.FilterScheduler</w:t>
      </w:r>
    </w:p>
    <w:p w14:paraId="54D0BA90" w14:textId="77777777" w:rsidR="004C7B9B" w:rsidRDefault="00623D57">
      <w:pPr>
        <w:pStyle w:val="a5"/>
        <w:ind w:left="840"/>
      </w:pPr>
      <w:r>
        <w:t>scheduler_max_attempts=3</w:t>
      </w:r>
    </w:p>
    <w:p w14:paraId="54D0BA91" w14:textId="77777777" w:rsidR="004C7B9B" w:rsidRDefault="00623D57">
      <w:pPr>
        <w:pStyle w:val="a5"/>
        <w:ind w:left="840"/>
      </w:pPr>
      <w:r>
        <w:t>ram_weight_multiplier=1.0</w:t>
      </w:r>
    </w:p>
    <w:p w14:paraId="54D0BA92" w14:textId="77777777" w:rsidR="004C7B9B" w:rsidRDefault="00623D57">
      <w:pPr>
        <w:pStyle w:val="a5"/>
        <w:ind w:left="840"/>
      </w:pPr>
      <w:r>
        <w:t>compute_driver=libvirt.LibvirtDriver</w:t>
      </w:r>
    </w:p>
    <w:p w14:paraId="54D0BA93" w14:textId="77777777" w:rsidR="004C7B9B" w:rsidRDefault="00623D57">
      <w:pPr>
        <w:pStyle w:val="a5"/>
        <w:ind w:left="840"/>
      </w:pPr>
      <w:r>
        <w:t>use_cow_images=True</w:t>
      </w:r>
    </w:p>
    <w:p w14:paraId="54D0BA94" w14:textId="77777777" w:rsidR="004C7B9B" w:rsidRDefault="00623D57">
      <w:pPr>
        <w:pStyle w:val="a5"/>
        <w:ind w:left="840"/>
      </w:pPr>
      <w:r>
        <w:t>vif_plugging_is_fatal=True</w:t>
      </w:r>
    </w:p>
    <w:p w14:paraId="54D0BA95" w14:textId="77777777" w:rsidR="004C7B9B" w:rsidRDefault="00623D57">
      <w:pPr>
        <w:pStyle w:val="a5"/>
        <w:ind w:left="840"/>
      </w:pPr>
      <w:r>
        <w:t>vif_plugging_timeout=300</w:t>
      </w:r>
    </w:p>
    <w:p w14:paraId="54D0BA96" w14:textId="77777777" w:rsidR="004C7B9B" w:rsidRDefault="00623D57">
      <w:pPr>
        <w:pStyle w:val="a5"/>
        <w:ind w:left="840"/>
      </w:pPr>
      <w:r>
        <w:t>firewall_driver=nova.virt.firewall.NoopFirewallDriver</w:t>
      </w:r>
    </w:p>
    <w:p w14:paraId="54D0BA97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novncproxy_base_url=https://ecloud.10086.cn:6080/vnc_auto.html #</w:t>
      </w:r>
      <w:r>
        <w:rPr>
          <w:color w:val="FF0000"/>
          <w:u w:color="FF0000"/>
          <w:lang w:val="zh-TW" w:eastAsia="zh-TW"/>
        </w:rPr>
        <w:t>修改为实际的公网</w:t>
      </w:r>
      <w:r>
        <w:rPr>
          <w:color w:val="FF0000"/>
          <w:u w:color="FF0000"/>
        </w:rPr>
        <w:t>IP, https</w:t>
      </w:r>
      <w:r>
        <w:rPr>
          <w:color w:val="FF0000"/>
          <w:u w:color="FF0000"/>
          <w:lang w:val="zh-TW" w:eastAsia="zh-TW"/>
        </w:rPr>
        <w:t>需要有证书，在公有云项目中，</w:t>
      </w:r>
      <w:r>
        <w:rPr>
          <w:color w:val="FF0000"/>
          <w:u w:color="FF0000"/>
        </w:rPr>
        <w:t>F5</w:t>
      </w:r>
      <w:r>
        <w:rPr>
          <w:color w:val="FF0000"/>
          <w:u w:color="FF0000"/>
          <w:lang w:val="zh-TW" w:eastAsia="zh-TW"/>
        </w:rPr>
        <w:t>做了</w:t>
      </w:r>
      <w:r>
        <w:rPr>
          <w:color w:val="FF0000"/>
          <w:u w:color="FF0000"/>
        </w:rPr>
        <w:t>https</w:t>
      </w:r>
      <w:r>
        <w:rPr>
          <w:color w:val="FF0000"/>
          <w:u w:color="FF0000"/>
          <w:lang w:val="zh-TW" w:eastAsia="zh-TW"/>
        </w:rPr>
        <w:t>解包，所以</w:t>
      </w:r>
      <w:r>
        <w:rPr>
          <w:color w:val="FF0000"/>
          <w:u w:color="FF0000"/>
        </w:rPr>
        <w:t>novncproxy</w:t>
      </w:r>
      <w:r>
        <w:rPr>
          <w:color w:val="FF0000"/>
          <w:u w:color="FF0000"/>
          <w:lang w:val="zh-TW" w:eastAsia="zh-TW"/>
        </w:rPr>
        <w:t>这一测不需要配置证书。一般情况下，直接写</w:t>
      </w:r>
      <w:r>
        <w:rPr>
          <w:color w:val="FF0000"/>
          <w:u w:color="FF0000"/>
        </w:rPr>
        <w:t>http://xxx</w:t>
      </w:r>
    </w:p>
    <w:p w14:paraId="54D0BA98" w14:textId="77777777" w:rsidR="004C7B9B" w:rsidRDefault="00623D57">
      <w:pPr>
        <w:pStyle w:val="a5"/>
        <w:ind w:left="840"/>
      </w:pPr>
      <w:r>
        <w:t>vncserver_listen=0.0.0.0</w:t>
      </w:r>
    </w:p>
    <w:p w14:paraId="54D0BA99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vncserver_proxyclient_address=172.16.216.3 # </w:t>
      </w:r>
      <w:r>
        <w:rPr>
          <w:color w:val="FF0000"/>
          <w:u w:color="FF0000"/>
          <w:lang w:val="zh-TW" w:eastAsia="zh-TW"/>
        </w:rPr>
        <w:t>本机管理网</w:t>
      </w:r>
      <w:r>
        <w:rPr>
          <w:color w:val="FF0000"/>
          <w:u w:color="FF0000"/>
        </w:rPr>
        <w:t>IP</w:t>
      </w:r>
      <w:r>
        <w:rPr>
          <w:color w:val="FF0000"/>
          <w:u w:color="FF0000"/>
          <w:lang w:val="zh-TW" w:eastAsia="zh-TW"/>
        </w:rPr>
        <w:t>，只有计算节点需要配置</w:t>
      </w:r>
    </w:p>
    <w:p w14:paraId="54D0BA9A" w14:textId="77777777" w:rsidR="004C7B9B" w:rsidRDefault="00623D57">
      <w:pPr>
        <w:pStyle w:val="a5"/>
        <w:ind w:left="840"/>
      </w:pPr>
      <w:r>
        <w:t>volume_api_class=nova.volume.cinder.API</w:t>
      </w:r>
    </w:p>
    <w:p w14:paraId="54D0BA9B" w14:textId="77777777" w:rsidR="004C7B9B" w:rsidRDefault="00623D57">
      <w:pPr>
        <w:pStyle w:val="a5"/>
        <w:ind w:left="840"/>
      </w:pPr>
      <w:r>
        <w:t>image_service=nova.image.glance.GlanceImageService</w:t>
      </w:r>
    </w:p>
    <w:p w14:paraId="54D0BA9C" w14:textId="77777777" w:rsidR="004C7B9B" w:rsidRDefault="00623D57">
      <w:pPr>
        <w:pStyle w:val="a5"/>
        <w:ind w:left="840"/>
      </w:pPr>
      <w:r>
        <w:t>rpc_conn_pool_size = 64</w:t>
      </w:r>
    </w:p>
    <w:p w14:paraId="54D0BA9D" w14:textId="77777777" w:rsidR="004C7B9B" w:rsidRDefault="00623D57">
      <w:pPr>
        <w:pStyle w:val="a5"/>
        <w:ind w:left="840"/>
      </w:pPr>
      <w:r>
        <w:t>osapi_compute_workers = 64</w:t>
      </w:r>
    </w:p>
    <w:p w14:paraId="54D0BA9E" w14:textId="77777777" w:rsidR="004C7B9B" w:rsidRDefault="00623D57">
      <w:pPr>
        <w:pStyle w:val="a5"/>
        <w:ind w:left="840"/>
      </w:pPr>
      <w:r>
        <w:t>[baremetal]</w:t>
      </w:r>
    </w:p>
    <w:p w14:paraId="54D0BA9F" w14:textId="77777777" w:rsidR="004C7B9B" w:rsidRDefault="00623D57">
      <w:pPr>
        <w:pStyle w:val="a5"/>
        <w:ind w:left="840"/>
      </w:pPr>
      <w:r>
        <w:t>[cells]</w:t>
      </w:r>
    </w:p>
    <w:p w14:paraId="54D0BAA0" w14:textId="77777777" w:rsidR="004C7B9B" w:rsidRDefault="00623D57">
      <w:pPr>
        <w:pStyle w:val="a5"/>
        <w:ind w:left="840"/>
      </w:pPr>
      <w:r>
        <w:t>[cinder]</w:t>
      </w:r>
    </w:p>
    <w:p w14:paraId="54D0BAA1" w14:textId="77777777" w:rsidR="004C7B9B" w:rsidRDefault="00623D57">
      <w:pPr>
        <w:pStyle w:val="a5"/>
        <w:ind w:left="840"/>
      </w:pPr>
      <w:r>
        <w:t>catalog_info=volume:cinder:internalURL</w:t>
      </w:r>
    </w:p>
    <w:p w14:paraId="54D0BAA2" w14:textId="77777777" w:rsidR="004C7B9B" w:rsidRDefault="00623D57">
      <w:pPr>
        <w:pStyle w:val="a5"/>
        <w:ind w:left="840"/>
      </w:pPr>
      <w:r>
        <w:t>[conductor]</w:t>
      </w:r>
    </w:p>
    <w:p w14:paraId="54D0BAA3" w14:textId="77777777" w:rsidR="004C7B9B" w:rsidRDefault="00623D57">
      <w:pPr>
        <w:pStyle w:val="a5"/>
        <w:ind w:left="840"/>
      </w:pPr>
      <w:r>
        <w:t>[ephemeral_storage_encryption]</w:t>
      </w:r>
    </w:p>
    <w:p w14:paraId="54D0BAA4" w14:textId="77777777" w:rsidR="004C7B9B" w:rsidRDefault="00623D57">
      <w:pPr>
        <w:pStyle w:val="a5"/>
        <w:ind w:left="840"/>
      </w:pPr>
      <w:r>
        <w:t>[glance]</w:t>
      </w:r>
    </w:p>
    <w:p w14:paraId="54D0BAA5" w14:textId="77777777" w:rsidR="004C7B9B" w:rsidRDefault="00623D57">
      <w:pPr>
        <w:pStyle w:val="a5"/>
        <w:ind w:left="840"/>
      </w:pPr>
      <w:r>
        <w:rPr>
          <w:color w:val="FF0000"/>
          <w:u w:color="FF0000"/>
        </w:rPr>
        <w:t>api_servers=172.16.216.201:9292 # glance api</w:t>
      </w:r>
      <w:r>
        <w:rPr>
          <w:color w:val="FF0000"/>
          <w:u w:color="FF0000"/>
          <w:lang w:val="zh-TW" w:eastAsia="zh-TW"/>
        </w:rPr>
        <w:t>地址，填</w:t>
      </w:r>
      <w:r>
        <w:rPr>
          <w:color w:val="FF0000"/>
          <w:u w:color="FF0000"/>
        </w:rPr>
        <w:t>VIP</w:t>
      </w:r>
    </w:p>
    <w:p w14:paraId="54D0BAA6" w14:textId="77777777" w:rsidR="004C7B9B" w:rsidRDefault="00623D57">
      <w:pPr>
        <w:pStyle w:val="a5"/>
        <w:ind w:left="840"/>
      </w:pPr>
      <w:r>
        <w:t>[hyperv]</w:t>
      </w:r>
    </w:p>
    <w:p w14:paraId="54D0BAA7" w14:textId="77777777" w:rsidR="004C7B9B" w:rsidRDefault="00623D57">
      <w:pPr>
        <w:pStyle w:val="a5"/>
        <w:ind w:left="840"/>
      </w:pPr>
      <w:r>
        <w:t>[keystone_authtoken]</w:t>
      </w:r>
    </w:p>
    <w:p w14:paraId="54D0BAA8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auth_host=172.16.216.201 #keystone</w:t>
      </w:r>
      <w:r>
        <w:rPr>
          <w:color w:val="FF0000"/>
          <w:u w:color="FF0000"/>
          <w:lang w:val="zh-TW" w:eastAsia="zh-TW"/>
        </w:rPr>
        <w:t>地址，填</w:t>
      </w:r>
      <w:r>
        <w:rPr>
          <w:color w:val="FF0000"/>
          <w:u w:color="FF0000"/>
        </w:rPr>
        <w:t>VIP</w:t>
      </w:r>
    </w:p>
    <w:p w14:paraId="54D0BAA9" w14:textId="77777777" w:rsidR="004C7B9B" w:rsidRDefault="00623D57">
      <w:pPr>
        <w:pStyle w:val="a5"/>
        <w:ind w:left="840"/>
      </w:pPr>
      <w:r>
        <w:t>auth_port=35357</w:t>
      </w:r>
    </w:p>
    <w:p w14:paraId="54D0BAAA" w14:textId="77777777" w:rsidR="004C7B9B" w:rsidRDefault="00623D57">
      <w:pPr>
        <w:pStyle w:val="a5"/>
        <w:ind w:left="840"/>
      </w:pPr>
      <w:r>
        <w:t>auth_protocol=http</w:t>
      </w:r>
    </w:p>
    <w:p w14:paraId="54D0BAAB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auth_uri=http://172.16.216.201:5000/ # keystone </w:t>
      </w:r>
      <w:r>
        <w:rPr>
          <w:color w:val="FF0000"/>
          <w:u w:color="FF0000"/>
          <w:lang w:val="zh-TW" w:eastAsia="zh-TW"/>
        </w:rPr>
        <w:t>地址</w:t>
      </w:r>
    </w:p>
    <w:p w14:paraId="54D0BAAC" w14:textId="77777777" w:rsidR="004C7B9B" w:rsidRDefault="00623D57">
      <w:pPr>
        <w:pStyle w:val="a5"/>
        <w:ind w:left="840"/>
      </w:pPr>
      <w:r>
        <w:t>admin_user=nova</w:t>
      </w:r>
    </w:p>
    <w:p w14:paraId="54D0BAAD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admin_password=d0acf03b45880707ebc8 # keystone 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密码</w:t>
      </w:r>
    </w:p>
    <w:p w14:paraId="54D0BAAE" w14:textId="77777777" w:rsidR="004C7B9B" w:rsidRDefault="00623D57">
      <w:pPr>
        <w:pStyle w:val="a5"/>
        <w:ind w:left="840"/>
      </w:pPr>
      <w:r>
        <w:t>admin_tenant_name=service</w:t>
      </w:r>
    </w:p>
    <w:p w14:paraId="54D0BAAF" w14:textId="77777777" w:rsidR="004C7B9B" w:rsidRDefault="00623D57">
      <w:pPr>
        <w:pStyle w:val="a5"/>
        <w:ind w:left="840"/>
      </w:pPr>
      <w:r>
        <w:t>signing_dir=/tmp/keystone-signing-nova</w:t>
      </w:r>
    </w:p>
    <w:p w14:paraId="54D0BAB0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memcached_servers=172.16.216.3:11211,172.16.216.9:11211,172.16.216.15:11211 #memcached</w:t>
      </w:r>
      <w:r>
        <w:rPr>
          <w:color w:val="FF0000"/>
          <w:u w:color="FF0000"/>
          <w:lang w:val="zh-TW" w:eastAsia="zh-TW"/>
        </w:rPr>
        <w:t>的服务器地址</w:t>
      </w:r>
    </w:p>
    <w:p w14:paraId="54D0BAB1" w14:textId="77777777" w:rsidR="004C7B9B" w:rsidRDefault="00623D57">
      <w:pPr>
        <w:pStyle w:val="a5"/>
        <w:ind w:left="840"/>
      </w:pPr>
      <w:r>
        <w:t>signing_dirname=/tmp/keystone-signing-nova</w:t>
      </w:r>
    </w:p>
    <w:p w14:paraId="54D0BAB2" w14:textId="77777777" w:rsidR="004C7B9B" w:rsidRDefault="00623D57">
      <w:pPr>
        <w:pStyle w:val="a5"/>
        <w:ind w:left="840"/>
      </w:pPr>
      <w:r>
        <w:t>[libvirt]</w:t>
      </w:r>
    </w:p>
    <w:p w14:paraId="54D0BAB3" w14:textId="77777777" w:rsidR="004C7B9B" w:rsidRDefault="00623D57">
      <w:pPr>
        <w:pStyle w:val="a5"/>
        <w:ind w:left="840"/>
      </w:pPr>
      <w:r>
        <w:t>vif_driver=nova.virt.libvirt.vif.LibvirtGenericVIFDriver</w:t>
      </w:r>
    </w:p>
    <w:p w14:paraId="54D0BAB4" w14:textId="77777777" w:rsidR="004C7B9B" w:rsidRDefault="00623D57">
      <w:pPr>
        <w:pStyle w:val="a5"/>
        <w:ind w:left="840"/>
      </w:pPr>
      <w:r>
        <w:t>live_migration_flag=VIR_MIGRATE_UNDEFINE_SOURCE, VIR_MIGRATE_PEER2PEER, VIR_MIGRATE_LIVE</w:t>
      </w:r>
    </w:p>
    <w:p w14:paraId="54D0BAB5" w14:textId="77777777" w:rsidR="004C7B9B" w:rsidRDefault="00623D57">
      <w:pPr>
        <w:pStyle w:val="a5"/>
        <w:ind w:left="840"/>
      </w:pPr>
      <w:r>
        <w:t>block_migration_flag=VIR_MIGRATE_UNDEFINE_SOURCE, VIR_MIGRATE_PEER2PEER, VIR_MIGRATE_LIVE, VIR_MIGRATE_NON_SHARED_INC</w:t>
      </w:r>
    </w:p>
    <w:p w14:paraId="54D0BAB6" w14:textId="77777777" w:rsidR="004C7B9B" w:rsidRDefault="00623D57">
      <w:pPr>
        <w:pStyle w:val="a5"/>
        <w:ind w:left="840"/>
      </w:pPr>
      <w:r>
        <w:t>cpu_mode=host-model</w:t>
      </w:r>
    </w:p>
    <w:p w14:paraId="54D0BAB7" w14:textId="77777777" w:rsidR="004C7B9B" w:rsidRDefault="00623D57">
      <w:pPr>
        <w:pStyle w:val="a5"/>
        <w:ind w:left="840"/>
      </w:pPr>
      <w:r>
        <w:t>disk_cachemodes="network=writeback,block=none"</w:t>
      </w:r>
    </w:p>
    <w:p w14:paraId="54D0BAB8" w14:textId="77777777" w:rsidR="004C7B9B" w:rsidRDefault="00623D57">
      <w:pPr>
        <w:pStyle w:val="a5"/>
        <w:ind w:left="840"/>
      </w:pPr>
      <w:r>
        <w:t>libvirt_inject_password=True</w:t>
      </w:r>
    </w:p>
    <w:p w14:paraId="54D0BAB9" w14:textId="77777777" w:rsidR="004C7B9B" w:rsidRDefault="00623D57">
      <w:pPr>
        <w:pStyle w:val="a5"/>
        <w:ind w:left="840"/>
      </w:pPr>
      <w:r>
        <w:t>libvirt_inject_key=True</w:t>
      </w:r>
    </w:p>
    <w:p w14:paraId="54D0BABA" w14:textId="77777777" w:rsidR="004C7B9B" w:rsidRDefault="00623D57">
      <w:pPr>
        <w:pStyle w:val="a5"/>
        <w:ind w:left="840"/>
      </w:pPr>
      <w:r>
        <w:t>[matchmaker_redis]</w:t>
      </w:r>
    </w:p>
    <w:p w14:paraId="54D0BABB" w14:textId="77777777" w:rsidR="004C7B9B" w:rsidRDefault="00623D57">
      <w:pPr>
        <w:pStyle w:val="a5"/>
        <w:ind w:left="840"/>
      </w:pPr>
      <w:r>
        <w:t>[matchmaker_ring]</w:t>
      </w:r>
    </w:p>
    <w:p w14:paraId="54D0BABC" w14:textId="77777777" w:rsidR="004C7B9B" w:rsidRDefault="00623D57">
      <w:pPr>
        <w:pStyle w:val="a5"/>
        <w:ind w:left="840"/>
      </w:pPr>
      <w:r>
        <w:lastRenderedPageBreak/>
        <w:t>[metrics]</w:t>
      </w:r>
    </w:p>
    <w:p w14:paraId="54D0BABD" w14:textId="77777777" w:rsidR="004C7B9B" w:rsidRDefault="00623D57">
      <w:pPr>
        <w:pStyle w:val="a5"/>
        <w:ind w:left="840"/>
      </w:pPr>
      <w:r>
        <w:t>[neutron]</w:t>
      </w:r>
    </w:p>
    <w:p w14:paraId="54D0BABE" w14:textId="77777777" w:rsidR="004C7B9B" w:rsidRDefault="00623D57">
      <w:pPr>
        <w:pStyle w:val="a5"/>
        <w:ind w:left="840"/>
      </w:pPr>
      <w:r>
        <w:t>service_metadata_proxy=True</w:t>
      </w:r>
    </w:p>
    <w:p w14:paraId="54D0BABF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metadata_proxy_shared_secret=20a11d07695c # </w:t>
      </w:r>
      <w:r>
        <w:rPr>
          <w:color w:val="FF0000"/>
          <w:u w:color="FF0000"/>
          <w:lang w:val="zh-TW" w:eastAsia="zh-TW"/>
        </w:rPr>
        <w:t>和</w:t>
      </w:r>
      <w:r>
        <w:rPr>
          <w:color w:val="FF0000"/>
          <w:u w:color="FF0000"/>
        </w:rPr>
        <w:t>neutron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dhcp_agent.ini</w:t>
      </w:r>
      <w:r>
        <w:rPr>
          <w:color w:val="FF0000"/>
          <w:u w:color="FF0000"/>
          <w:lang w:val="zh-TW" w:eastAsia="zh-TW"/>
        </w:rPr>
        <w:t>配置的</w:t>
      </w:r>
      <w:r>
        <w:rPr>
          <w:color w:val="FF0000"/>
          <w:u w:color="FF0000"/>
        </w:rPr>
        <w:t>key</w:t>
      </w:r>
      <w:r>
        <w:rPr>
          <w:color w:val="FF0000"/>
          <w:u w:color="FF0000"/>
          <w:lang w:val="zh-TW" w:eastAsia="zh-TW"/>
        </w:rPr>
        <w:t>要一样</w:t>
      </w:r>
    </w:p>
    <w:p w14:paraId="54D0BAC0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url=http://172.16.215.196:9696 # neutron</w:t>
      </w:r>
      <w:r>
        <w:rPr>
          <w:color w:val="FF0000"/>
          <w:u w:color="FF0000"/>
          <w:lang w:val="zh-TW" w:eastAsia="zh-TW"/>
        </w:rPr>
        <w:t>地址，填</w:t>
      </w:r>
      <w:r>
        <w:rPr>
          <w:color w:val="FF0000"/>
          <w:u w:color="FF0000"/>
        </w:rPr>
        <w:t>VIP</w:t>
      </w:r>
    </w:p>
    <w:p w14:paraId="54D0BAC1" w14:textId="77777777" w:rsidR="004C7B9B" w:rsidRDefault="00623D57">
      <w:pPr>
        <w:pStyle w:val="a5"/>
        <w:ind w:left="840"/>
      </w:pPr>
      <w:r>
        <w:t>url_timeout=30</w:t>
      </w:r>
    </w:p>
    <w:p w14:paraId="54D0BAC2" w14:textId="77777777" w:rsidR="004C7B9B" w:rsidRDefault="00623D57">
      <w:pPr>
        <w:pStyle w:val="a5"/>
        <w:ind w:left="840"/>
      </w:pPr>
      <w:r>
        <w:t>admin_username=neutron</w:t>
      </w:r>
    </w:p>
    <w:p w14:paraId="54D0BAC3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admin_password=947da0da7413 # neutron</w:t>
      </w:r>
      <w:r>
        <w:rPr>
          <w:color w:val="FF0000"/>
          <w:u w:color="FF0000"/>
          <w:lang w:val="zh-TW" w:eastAsia="zh-TW"/>
        </w:rPr>
        <w:t>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中注册的密码</w:t>
      </w:r>
    </w:p>
    <w:p w14:paraId="54D0BAC4" w14:textId="77777777" w:rsidR="004C7B9B" w:rsidRDefault="00623D57">
      <w:pPr>
        <w:pStyle w:val="a5"/>
        <w:ind w:left="840"/>
      </w:pPr>
      <w:r>
        <w:t>admin_tenant_name=service</w:t>
      </w:r>
    </w:p>
    <w:p w14:paraId="54D0BAC5" w14:textId="77777777" w:rsidR="004C7B9B" w:rsidRDefault="00623D57">
      <w:pPr>
        <w:pStyle w:val="a5"/>
        <w:ind w:left="840"/>
      </w:pPr>
      <w:r>
        <w:t>region_name=RegionOne</w:t>
      </w:r>
    </w:p>
    <w:p w14:paraId="54D0BAC6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admin_auth_url=http://172.16.216.201:35357/v2.0 #keystone</w:t>
      </w:r>
      <w:r>
        <w:rPr>
          <w:color w:val="FF0000"/>
          <w:u w:color="FF0000"/>
          <w:lang w:val="zh-TW" w:eastAsia="zh-TW"/>
        </w:rPr>
        <w:t>地址，填</w:t>
      </w:r>
      <w:r>
        <w:rPr>
          <w:color w:val="FF0000"/>
          <w:u w:color="FF0000"/>
        </w:rPr>
        <w:t>vip</w:t>
      </w:r>
    </w:p>
    <w:p w14:paraId="54D0BAC7" w14:textId="77777777" w:rsidR="004C7B9B" w:rsidRDefault="00623D57">
      <w:pPr>
        <w:pStyle w:val="a5"/>
        <w:ind w:left="840"/>
      </w:pPr>
      <w:r>
        <w:t>auth_strategy=keystone</w:t>
      </w:r>
    </w:p>
    <w:p w14:paraId="54D0BAC8" w14:textId="77777777" w:rsidR="004C7B9B" w:rsidRDefault="00623D57">
      <w:pPr>
        <w:pStyle w:val="a5"/>
        <w:ind w:left="840"/>
      </w:pPr>
      <w:r>
        <w:t>ovs_bridge=br-int</w:t>
      </w:r>
    </w:p>
    <w:p w14:paraId="54D0BAC9" w14:textId="77777777" w:rsidR="004C7B9B" w:rsidRDefault="00623D57">
      <w:pPr>
        <w:pStyle w:val="a5"/>
        <w:ind w:left="840"/>
      </w:pPr>
      <w:r>
        <w:t>extension_sync_interval=600</w:t>
      </w:r>
    </w:p>
    <w:p w14:paraId="54D0BACA" w14:textId="77777777" w:rsidR="004C7B9B" w:rsidRDefault="00623D57">
      <w:pPr>
        <w:pStyle w:val="a5"/>
        <w:ind w:left="840"/>
      </w:pPr>
      <w:r>
        <w:t>allow_duplicate_networks=false</w:t>
      </w:r>
    </w:p>
    <w:p w14:paraId="54D0BACB" w14:textId="77777777" w:rsidR="004C7B9B" w:rsidRDefault="00623D57">
      <w:pPr>
        <w:pStyle w:val="a5"/>
        <w:ind w:left="840"/>
      </w:pPr>
      <w:r>
        <w:t>default_tenant_id=default</w:t>
      </w:r>
    </w:p>
    <w:p w14:paraId="54D0BACC" w14:textId="77777777" w:rsidR="004C7B9B" w:rsidRDefault="00623D57">
      <w:pPr>
        <w:pStyle w:val="a5"/>
        <w:ind w:left="840"/>
      </w:pPr>
      <w:r>
        <w:t>[osapi_v3]</w:t>
      </w:r>
    </w:p>
    <w:p w14:paraId="54D0BACD" w14:textId="77777777" w:rsidR="004C7B9B" w:rsidRDefault="00623D57">
      <w:pPr>
        <w:pStyle w:val="a5"/>
        <w:ind w:left="840"/>
      </w:pPr>
      <w:r>
        <w:t>enabled=False</w:t>
      </w:r>
    </w:p>
    <w:p w14:paraId="54D0BACE" w14:textId="77777777" w:rsidR="004C7B9B" w:rsidRDefault="00623D57">
      <w:pPr>
        <w:pStyle w:val="a5"/>
        <w:ind w:left="840"/>
      </w:pPr>
      <w:r>
        <w:t>[zookeeper]</w:t>
      </w:r>
    </w:p>
    <w:p w14:paraId="54D0BACF" w14:textId="77777777" w:rsidR="004C7B9B" w:rsidRDefault="00623D57">
      <w:pPr>
        <w:pStyle w:val="a5"/>
        <w:ind w:left="840"/>
      </w:pPr>
      <w:r>
        <w:t>[oslo_messaging_rabbit]</w:t>
      </w:r>
    </w:p>
    <w:p w14:paraId="54D0BAD0" w14:textId="77777777" w:rsidR="004C7B9B" w:rsidRDefault="00623D57">
      <w:pPr>
        <w:pStyle w:val="a5"/>
        <w:ind w:left="840"/>
      </w:pPr>
      <w:r>
        <w:t>rabbit_userid=nova</w:t>
      </w:r>
    </w:p>
    <w:p w14:paraId="54D0BAD1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rabbit_password=D36tiX3x #rabbitmq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用户密码</w:t>
      </w:r>
    </w:p>
    <w:p w14:paraId="54D0BAD2" w14:textId="77777777" w:rsidR="004C7B9B" w:rsidRDefault="00623D57">
      <w:pPr>
        <w:pStyle w:val="a5"/>
        <w:ind w:left="840"/>
      </w:pPr>
      <w:r>
        <w:t>rabbit_ha_queues=True</w:t>
      </w:r>
    </w:p>
    <w:p w14:paraId="54D0BAD3" w14:textId="77777777" w:rsidR="004C7B9B" w:rsidRDefault="00623D57">
      <w:pPr>
        <w:pStyle w:val="a5"/>
        <w:ind w:left="840"/>
      </w:pPr>
      <w:r>
        <w:t>rabbit_virtual_host=/</w:t>
      </w:r>
    </w:p>
    <w:p w14:paraId="54D0BAD4" w14:textId="77777777" w:rsidR="004C7B9B" w:rsidRDefault="00623D57">
      <w:pPr>
        <w:pStyle w:val="a5"/>
        <w:ind w:left="840"/>
      </w:pPr>
      <w:r>
        <w:t>kombu_reconnect_delay=5.0</w:t>
      </w:r>
    </w:p>
    <w:p w14:paraId="54D0BAD5" w14:textId="77777777" w:rsidR="004C7B9B" w:rsidRDefault="00623D57">
      <w:pPr>
        <w:pStyle w:val="a5"/>
        <w:ind w:left="840"/>
      </w:pPr>
      <w:r>
        <w:t>rabbit_use_ssl=False</w:t>
      </w:r>
    </w:p>
    <w:p w14:paraId="54D0BAD6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rabbit_hosts=pm.rabbit1.bcec.core:5672,pm.rabbit2.bcec.core:5672,pm.rabbit3.bcec.core:5672 #rabbitmq</w:t>
      </w:r>
      <w:r>
        <w:rPr>
          <w:color w:val="FF0000"/>
          <w:u w:color="FF0000"/>
          <w:lang w:val="zh-TW" w:eastAsia="zh-TW"/>
        </w:rPr>
        <w:t>集群地址</w:t>
      </w:r>
    </w:p>
    <w:p w14:paraId="54D0BAD7" w14:textId="77777777" w:rsidR="004C7B9B" w:rsidRDefault="00623D57">
      <w:pPr>
        <w:pStyle w:val="a5"/>
        <w:ind w:left="840"/>
      </w:pPr>
      <w:r>
        <w:t>[DATABASE]</w:t>
      </w:r>
    </w:p>
    <w:p w14:paraId="54D0BAD8" w14:textId="77777777" w:rsidR="004C7B9B" w:rsidRDefault="00623D57">
      <w:pPr>
        <w:pStyle w:val="a5"/>
        <w:ind w:left="840"/>
      </w:pPr>
      <w:r>
        <w:t>max_pool_size=64</w:t>
      </w:r>
    </w:p>
    <w:p w14:paraId="54D0BAD9" w14:textId="77777777" w:rsidR="004C7B9B" w:rsidRDefault="00623D57">
      <w:pPr>
        <w:pStyle w:val="a5"/>
        <w:ind w:left="840"/>
      </w:pPr>
      <w:r>
        <w:t>max_retries=-1</w:t>
      </w:r>
    </w:p>
    <w:p w14:paraId="54D0BADA" w14:textId="77777777" w:rsidR="004C7B9B" w:rsidRDefault="00623D57">
      <w:pPr>
        <w:pStyle w:val="a5"/>
        <w:ind w:left="840"/>
      </w:pPr>
      <w:r>
        <w:t>max_overflow=128</w:t>
      </w:r>
    </w:p>
    <w:p w14:paraId="54D0BADB" w14:textId="77777777" w:rsidR="004C7B9B" w:rsidRDefault="00623D57">
      <w:pPr>
        <w:pStyle w:val="a5"/>
        <w:ind w:left="840"/>
      </w:pPr>
      <w:r>
        <w:t>[database]</w:t>
      </w:r>
    </w:p>
    <w:p w14:paraId="54D0BADC" w14:textId="77777777" w:rsidR="004C7B9B" w:rsidRDefault="00623D57">
      <w:pPr>
        <w:pStyle w:val="a5"/>
        <w:ind w:left="840"/>
      </w:pPr>
      <w:r>
        <w:t>idle_timeout=3600</w:t>
      </w:r>
    </w:p>
    <w:p w14:paraId="54D0BADD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connection=mysql://nova:282e94dec131@172.16.216.201/nova #nova</w:t>
      </w:r>
      <w:r>
        <w:rPr>
          <w:color w:val="FF0000"/>
          <w:u w:color="FF0000"/>
          <w:lang w:val="zh-TW" w:eastAsia="zh-TW"/>
        </w:rPr>
        <w:t>数据库地址，密码，注意要填数据库的</w:t>
      </w:r>
      <w:r>
        <w:rPr>
          <w:color w:val="FF0000"/>
          <w:u w:color="FF0000"/>
        </w:rPr>
        <w:t>vip</w:t>
      </w:r>
    </w:p>
    <w:p w14:paraId="54D0BAD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初始化</w:t>
      </w:r>
      <w:r>
        <w:t>nova</w:t>
      </w:r>
      <w:r>
        <w:rPr>
          <w:lang w:val="zh-TW" w:eastAsia="zh-TW"/>
        </w:rPr>
        <w:t>数据库</w:t>
      </w:r>
    </w:p>
    <w:p w14:paraId="54D0BADF" w14:textId="77777777" w:rsidR="004C7B9B" w:rsidRDefault="00623D57">
      <w:pPr>
        <w:pStyle w:val="a5"/>
        <w:ind w:left="840" w:firstLine="0"/>
      </w:pPr>
      <w:r>
        <w:t># su -s /bin/sh -c "nova-manage db sync" nova</w:t>
      </w:r>
    </w:p>
    <w:p w14:paraId="54D0BAE0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启动服务</w:t>
      </w:r>
    </w:p>
    <w:p w14:paraId="54D0BAE1" w14:textId="77777777" w:rsidR="004C7B9B" w:rsidRDefault="00623D57">
      <w:pPr>
        <w:pStyle w:val="a5"/>
        <w:ind w:left="840" w:firstLine="0"/>
        <w:rPr>
          <w:color w:val="FF0000"/>
          <w:u w:color="FF0000"/>
        </w:rPr>
      </w:pPr>
      <w:r>
        <w:rPr>
          <w:color w:val="FF0000"/>
          <w:u w:color="FF0000"/>
          <w:lang w:val="zh-TW" w:eastAsia="zh-TW"/>
        </w:rPr>
        <w:t>注意，应该按照需求和规划在各个节点起对于的服务，下述脚本只适合该节点启动所有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控制服务的情况</w:t>
      </w:r>
    </w:p>
    <w:p w14:paraId="54D0BAE2" w14:textId="77777777" w:rsidR="004C7B9B" w:rsidRDefault="00623D57">
      <w:pPr>
        <w:ind w:left="840"/>
      </w:pPr>
      <w:r>
        <w:t># systemctl enable openstack-nova-api.service openstack-nova-cert.service openstack-nova-consoleauth.service openstack-nova-scheduler.service openstack-nova-conductor.service openstack-nova-novncproxy.service</w:t>
      </w:r>
    </w:p>
    <w:p w14:paraId="54D0BAE3" w14:textId="3283AB9E" w:rsidR="004C7B9B" w:rsidRPr="005B1521" w:rsidRDefault="00623D57">
      <w:pPr>
        <w:ind w:left="840"/>
        <w:rPr>
          <w:rFonts w:eastAsiaTheme="minorEastAsia"/>
          <w:rPrChange w:id="71" w:author="Eldon" w:date="2016-04-21T09:56:00Z">
            <w:rPr/>
          </w:rPrChange>
        </w:rPr>
      </w:pPr>
      <w:r>
        <w:t># systemctl start openstack-nova-api.service openstack-nova-cert.service openstack-nova-consoleauth.service openstack-nova-scheduler.service openstack-nova-conductor.service openstack-nova-novncproxy.service</w:t>
      </w:r>
      <w:ins w:id="72" w:author="Eldon" w:date="2016-04-21T09:56:00Z">
        <w:r w:rsidR="005B1521">
          <w:rPr>
            <w:rFonts w:eastAsiaTheme="minorEastAsia" w:hint="eastAsia"/>
          </w:rPr>
          <w:t xml:space="preserve"> </w:t>
        </w:r>
      </w:ins>
    </w:p>
    <w:p w14:paraId="54D0BAE4" w14:textId="77777777" w:rsidR="004C7B9B" w:rsidRDefault="00623D57">
      <w:pPr>
        <w:pStyle w:val="40"/>
        <w:numPr>
          <w:ilvl w:val="2"/>
          <w:numId w:val="34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lastRenderedPageBreak/>
        <w:t>计算节点</w:t>
      </w:r>
      <w:r>
        <w:rPr>
          <w:sz w:val="24"/>
          <w:szCs w:val="24"/>
        </w:rPr>
        <w:t>Nova</w:t>
      </w:r>
      <w:r>
        <w:rPr>
          <w:sz w:val="24"/>
          <w:szCs w:val="24"/>
          <w:lang w:val="zh-TW" w:eastAsia="zh-TW"/>
        </w:rPr>
        <w:t>部署</w:t>
      </w:r>
    </w:p>
    <w:p w14:paraId="54D0BAE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安装软件包</w:t>
      </w:r>
    </w:p>
    <w:p w14:paraId="54D0BAE6" w14:textId="77777777" w:rsidR="004C7B9B" w:rsidRDefault="00623D57">
      <w:pPr>
        <w:pStyle w:val="a5"/>
        <w:ind w:left="840" w:firstLine="0"/>
      </w:pPr>
      <w:r>
        <w:t># yum install openstack-nova-compute sysfsutils</w:t>
      </w:r>
    </w:p>
    <w:p w14:paraId="54D0BAE7" w14:textId="77777777" w:rsidR="004C7B9B" w:rsidRDefault="004C7B9B">
      <w:pPr>
        <w:pStyle w:val="a5"/>
        <w:ind w:left="840" w:firstLine="0"/>
      </w:pPr>
    </w:p>
    <w:p w14:paraId="54D0BAE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编辑</w:t>
      </w:r>
      <w:r>
        <w:t>nova.conf</w:t>
      </w:r>
      <w:r>
        <w:rPr>
          <w:lang w:val="zh-TW" w:eastAsia="zh-TW"/>
        </w:rPr>
        <w:t>，</w:t>
      </w:r>
      <w:r>
        <w:t>vim /etc/nova/nova.conf</w:t>
      </w:r>
    </w:p>
    <w:p w14:paraId="54D0BAE9" w14:textId="77777777" w:rsidR="004C7B9B" w:rsidRDefault="00623D57">
      <w:pPr>
        <w:pStyle w:val="a5"/>
        <w:ind w:left="840"/>
      </w:pPr>
      <w:r>
        <w:t>[DEFAULT]</w:t>
      </w:r>
    </w:p>
    <w:p w14:paraId="54D0BAEA" w14:textId="77777777" w:rsidR="004C7B9B" w:rsidRDefault="00623D57">
      <w:pPr>
        <w:pStyle w:val="a5"/>
        <w:ind w:left="840"/>
      </w:pPr>
      <w:r>
        <w:t>amqp_durable_queues=False</w:t>
      </w:r>
    </w:p>
    <w:p w14:paraId="54D0BAEB" w14:textId="77777777" w:rsidR="004C7B9B" w:rsidRDefault="00623D57">
      <w:pPr>
        <w:pStyle w:val="a5"/>
        <w:ind w:left="840"/>
      </w:pPr>
      <w:r>
        <w:t>connection_type=libvirt</w:t>
      </w:r>
    </w:p>
    <w:p w14:paraId="54D0BAEC" w14:textId="77777777" w:rsidR="004C7B9B" w:rsidRDefault="00623D57">
      <w:pPr>
        <w:pStyle w:val="a5"/>
        <w:ind w:left="840"/>
      </w:pPr>
      <w:r>
        <w:t>notification_driver=messaging</w:t>
      </w:r>
    </w:p>
    <w:p w14:paraId="54D0BAED" w14:textId="77777777" w:rsidR="004C7B9B" w:rsidRDefault="00623D57">
      <w:pPr>
        <w:pStyle w:val="a5"/>
        <w:ind w:left="840"/>
      </w:pPr>
      <w:r>
        <w:t>notification_topics=notifications</w:t>
      </w:r>
    </w:p>
    <w:p w14:paraId="54D0BAEE" w14:textId="77777777" w:rsidR="004C7B9B" w:rsidRDefault="00623D57">
      <w:pPr>
        <w:pStyle w:val="a5"/>
        <w:ind w:left="840"/>
      </w:pPr>
      <w:r>
        <w:t>rpc_backend=nova.openstack.common.rpc.impl_kombu</w:t>
      </w:r>
    </w:p>
    <w:p w14:paraId="54D0BAEF" w14:textId="77777777" w:rsidR="004C7B9B" w:rsidRDefault="00623D57">
      <w:pPr>
        <w:pStyle w:val="a5"/>
        <w:ind w:left="840"/>
      </w:pPr>
      <w:r>
        <w:t>rpc_response_timeout=300</w:t>
      </w:r>
    </w:p>
    <w:p w14:paraId="54D0BAF0" w14:textId="77777777" w:rsidR="004C7B9B" w:rsidRDefault="00623D57">
      <w:pPr>
        <w:pStyle w:val="a5"/>
        <w:ind w:left="840"/>
      </w:pPr>
      <w:r>
        <w:t>notify_on_state_change=vm_and_task_state</w:t>
      </w:r>
    </w:p>
    <w:p w14:paraId="54D0BAF1" w14:textId="77777777" w:rsidR="004C7B9B" w:rsidRDefault="00623D57">
      <w:pPr>
        <w:pStyle w:val="a5"/>
        <w:ind w:left="840"/>
      </w:pPr>
      <w:r>
        <w:t>notify_api_faults=False</w:t>
      </w:r>
    </w:p>
    <w:p w14:paraId="54D0BAF2" w14:textId="77777777" w:rsidR="004C7B9B" w:rsidRDefault="00623D57">
      <w:pPr>
        <w:pStyle w:val="a5"/>
        <w:ind w:left="840"/>
      </w:pPr>
      <w:r>
        <w:t>state_path=/var/lib/nova</w:t>
      </w:r>
    </w:p>
    <w:p w14:paraId="54D0BAF3" w14:textId="77777777" w:rsidR="004C7B9B" w:rsidRDefault="00623D57">
      <w:pPr>
        <w:pStyle w:val="a5"/>
        <w:ind w:left="840"/>
      </w:pPr>
      <w:r>
        <w:t>quota_instances=100</w:t>
      </w:r>
    </w:p>
    <w:p w14:paraId="54D0BAF4" w14:textId="77777777" w:rsidR="004C7B9B" w:rsidRDefault="00623D57">
      <w:pPr>
        <w:pStyle w:val="a5"/>
        <w:ind w:left="840"/>
      </w:pPr>
      <w:r>
        <w:t>quota_cores=1000</w:t>
      </w:r>
    </w:p>
    <w:p w14:paraId="54D0BAF5" w14:textId="77777777" w:rsidR="004C7B9B" w:rsidRDefault="00623D57">
      <w:pPr>
        <w:pStyle w:val="a5"/>
        <w:ind w:left="840"/>
      </w:pPr>
      <w:r>
        <w:t>quota_ram=512000</w:t>
      </w:r>
    </w:p>
    <w:p w14:paraId="54D0BAF6" w14:textId="77777777" w:rsidR="004C7B9B" w:rsidRDefault="00623D57">
      <w:pPr>
        <w:pStyle w:val="a5"/>
        <w:ind w:left="840"/>
      </w:pPr>
      <w:r>
        <w:t>quota_floating_ips=100</w:t>
      </w:r>
    </w:p>
    <w:p w14:paraId="54D0BAF7" w14:textId="77777777" w:rsidR="004C7B9B" w:rsidRDefault="00623D57">
      <w:pPr>
        <w:pStyle w:val="a5"/>
        <w:ind w:left="840"/>
      </w:pPr>
      <w:r>
        <w:t>quota_fixed_ips=-1</w:t>
      </w:r>
    </w:p>
    <w:p w14:paraId="54D0BAF8" w14:textId="77777777" w:rsidR="004C7B9B" w:rsidRDefault="00623D57">
      <w:pPr>
        <w:pStyle w:val="a5"/>
        <w:ind w:left="840"/>
      </w:pPr>
      <w:r>
        <w:t>quota_metadata_items=10240</w:t>
      </w:r>
    </w:p>
    <w:p w14:paraId="54D0BAF9" w14:textId="77777777" w:rsidR="004C7B9B" w:rsidRDefault="00623D57">
      <w:pPr>
        <w:pStyle w:val="a5"/>
        <w:ind w:left="840"/>
      </w:pPr>
      <w:r>
        <w:t>quota_injected_files=500</w:t>
      </w:r>
    </w:p>
    <w:p w14:paraId="54D0BAFA" w14:textId="77777777" w:rsidR="004C7B9B" w:rsidRDefault="00623D57">
      <w:pPr>
        <w:pStyle w:val="a5"/>
        <w:ind w:left="840"/>
      </w:pPr>
      <w:r>
        <w:t>quota_injected_file_content_bytes=102400</w:t>
      </w:r>
    </w:p>
    <w:p w14:paraId="54D0BAFB" w14:textId="77777777" w:rsidR="004C7B9B" w:rsidRDefault="00623D57">
      <w:pPr>
        <w:pStyle w:val="a5"/>
        <w:ind w:left="840"/>
      </w:pPr>
      <w:r>
        <w:t>quota_injected_file_path_length=4096</w:t>
      </w:r>
    </w:p>
    <w:p w14:paraId="54D0BAFC" w14:textId="77777777" w:rsidR="004C7B9B" w:rsidRDefault="00623D57">
      <w:pPr>
        <w:pStyle w:val="a5"/>
        <w:ind w:left="840"/>
      </w:pPr>
      <w:r>
        <w:t>quota_security_groups=10</w:t>
      </w:r>
    </w:p>
    <w:p w14:paraId="54D0BAFD" w14:textId="77777777" w:rsidR="004C7B9B" w:rsidRDefault="00623D57">
      <w:pPr>
        <w:pStyle w:val="a5"/>
        <w:ind w:left="840"/>
      </w:pPr>
      <w:r>
        <w:t>quota_security_group_rules=20</w:t>
      </w:r>
    </w:p>
    <w:p w14:paraId="54D0BAFE" w14:textId="77777777" w:rsidR="004C7B9B" w:rsidRDefault="00623D57">
      <w:pPr>
        <w:pStyle w:val="a5"/>
        <w:ind w:left="840"/>
      </w:pPr>
      <w:r>
        <w:t>quota_key_pairs=10</w:t>
      </w:r>
    </w:p>
    <w:p w14:paraId="54D0BAFF" w14:textId="77777777" w:rsidR="004C7B9B" w:rsidRDefault="00623D57">
      <w:pPr>
        <w:pStyle w:val="a5"/>
        <w:ind w:left="840"/>
      </w:pPr>
      <w:r>
        <w:t>reservation_expire=86400</w:t>
      </w:r>
    </w:p>
    <w:p w14:paraId="54D0BB00" w14:textId="77777777" w:rsidR="004C7B9B" w:rsidRDefault="00623D57">
      <w:pPr>
        <w:pStyle w:val="a5"/>
        <w:ind w:left="840"/>
      </w:pPr>
      <w:r>
        <w:t>until_refresh=0</w:t>
      </w:r>
    </w:p>
    <w:p w14:paraId="54D0BB01" w14:textId="77777777" w:rsidR="004C7B9B" w:rsidRDefault="00623D57">
      <w:pPr>
        <w:pStyle w:val="a5"/>
        <w:ind w:left="840"/>
      </w:pPr>
      <w:r>
        <w:t>max_age=0</w:t>
      </w:r>
    </w:p>
    <w:p w14:paraId="54D0BB02" w14:textId="77777777" w:rsidR="004C7B9B" w:rsidRDefault="00623D57">
      <w:pPr>
        <w:pStyle w:val="a5"/>
        <w:ind w:left="840"/>
      </w:pPr>
      <w:r>
        <w:t>quota_driver=nova.quota.DbQuotaDriver</w:t>
      </w:r>
    </w:p>
    <w:p w14:paraId="54D0BB03" w14:textId="77777777" w:rsidR="004C7B9B" w:rsidRDefault="00623D57">
      <w:pPr>
        <w:pStyle w:val="a5"/>
        <w:ind w:left="840"/>
      </w:pPr>
      <w:r>
        <w:t>report_interval=60</w:t>
      </w:r>
    </w:p>
    <w:p w14:paraId="54D0BB04" w14:textId="77777777" w:rsidR="004C7B9B" w:rsidRDefault="00623D57">
      <w:pPr>
        <w:pStyle w:val="a5"/>
        <w:ind w:left="840"/>
      </w:pPr>
      <w:r>
        <w:t>enabled_apis=ec2,osapi_compute,metadata</w:t>
      </w:r>
    </w:p>
    <w:p w14:paraId="54D0BB05" w14:textId="77777777" w:rsidR="004C7B9B" w:rsidRDefault="00623D57">
      <w:pPr>
        <w:pStyle w:val="a5"/>
        <w:ind w:left="840"/>
      </w:pPr>
      <w:r>
        <w:t>service_down_time=180</w:t>
      </w:r>
    </w:p>
    <w:p w14:paraId="54D0BB06" w14:textId="77777777" w:rsidR="004C7B9B" w:rsidRDefault="00623D57">
      <w:pPr>
        <w:pStyle w:val="a5"/>
        <w:ind w:left="840"/>
      </w:pPr>
      <w:r>
        <w:t>instance_usage_audit_period=hour</w:t>
      </w:r>
    </w:p>
    <w:p w14:paraId="54D0BB07" w14:textId="77777777" w:rsidR="004C7B9B" w:rsidRDefault="00623D57">
      <w:pPr>
        <w:pStyle w:val="a5"/>
        <w:ind w:left="840"/>
      </w:pPr>
      <w:r>
        <w:t>rootwrap_config=/etc/nova/rootwrap.conf</w:t>
      </w:r>
    </w:p>
    <w:p w14:paraId="54D0BB08" w14:textId="77777777" w:rsidR="004C7B9B" w:rsidRDefault="00623D57">
      <w:pPr>
        <w:pStyle w:val="a5"/>
        <w:ind w:left="840"/>
      </w:pPr>
      <w:r>
        <w:t>api_paste_config=/etc/nova/api-paste.ini</w:t>
      </w:r>
    </w:p>
    <w:p w14:paraId="54D0BB09" w14:textId="77777777" w:rsidR="004C7B9B" w:rsidRDefault="00623D57">
      <w:pPr>
        <w:pStyle w:val="a5"/>
        <w:ind w:left="840"/>
      </w:pPr>
      <w:r>
        <w:t>auth_strategy=keystone</w:t>
      </w:r>
    </w:p>
    <w:p w14:paraId="54D0BB0A" w14:textId="77777777" w:rsidR="004C7B9B" w:rsidRDefault="00623D57">
      <w:pPr>
        <w:pStyle w:val="a5"/>
        <w:ind w:left="840"/>
      </w:pPr>
      <w:r>
        <w:t>use_forwarded_for=False</w:t>
      </w:r>
    </w:p>
    <w:p w14:paraId="54D0BB0B" w14:textId="77777777" w:rsidR="004C7B9B" w:rsidRDefault="00623D57">
      <w:pPr>
        <w:pStyle w:val="a5"/>
        <w:ind w:left="840"/>
      </w:pPr>
      <w:r>
        <w:t>fping_path=/usr/sbin/fping</w:t>
      </w:r>
    </w:p>
    <w:p w14:paraId="54D0BB0C" w14:textId="77777777" w:rsidR="004C7B9B" w:rsidRDefault="00623D57">
      <w:pPr>
        <w:pStyle w:val="a5"/>
        <w:ind w:left="840"/>
      </w:pPr>
      <w:r>
        <w:t>novncproxy_host=0.0.0.0</w:t>
      </w:r>
    </w:p>
    <w:p w14:paraId="54D0BB0D" w14:textId="77777777" w:rsidR="004C7B9B" w:rsidRDefault="00623D57">
      <w:pPr>
        <w:pStyle w:val="a5"/>
        <w:ind w:left="840"/>
      </w:pPr>
      <w:r>
        <w:t>novncproxy_port=6080</w:t>
      </w:r>
    </w:p>
    <w:p w14:paraId="54D0BB0E" w14:textId="77777777" w:rsidR="004C7B9B" w:rsidRDefault="00623D57">
      <w:pPr>
        <w:pStyle w:val="a5"/>
        <w:ind w:left="840"/>
      </w:pPr>
      <w:r>
        <w:t>force_config_drive=always</w:t>
      </w:r>
    </w:p>
    <w:p w14:paraId="54D0BB0F" w14:textId="77777777" w:rsidR="004C7B9B" w:rsidRDefault="00623D57">
      <w:pPr>
        <w:pStyle w:val="a5"/>
        <w:ind w:left="840"/>
      </w:pPr>
      <w:r>
        <w:t>allow_resize_to_same_host=True</w:t>
      </w:r>
    </w:p>
    <w:p w14:paraId="54D0BB10" w14:textId="77777777" w:rsidR="004C7B9B" w:rsidRDefault="00623D57">
      <w:pPr>
        <w:pStyle w:val="a5"/>
        <w:ind w:left="840"/>
      </w:pPr>
      <w:r>
        <w:t>allow_migrate_to_same_host=True</w:t>
      </w:r>
    </w:p>
    <w:p w14:paraId="54D0BB11" w14:textId="77777777" w:rsidR="004C7B9B" w:rsidRDefault="00623D57">
      <w:pPr>
        <w:pStyle w:val="a5"/>
        <w:ind w:left="840"/>
      </w:pPr>
      <w:r>
        <w:t>instance_usage_audit=True</w:t>
      </w:r>
    </w:p>
    <w:p w14:paraId="54D0BB12" w14:textId="77777777" w:rsidR="004C7B9B" w:rsidRDefault="00623D57">
      <w:pPr>
        <w:pStyle w:val="a5"/>
        <w:ind w:left="840"/>
      </w:pPr>
      <w:r>
        <w:t>resume_guests_state_on_host_boot=True</w:t>
      </w:r>
    </w:p>
    <w:p w14:paraId="54D0BB13" w14:textId="77777777" w:rsidR="004C7B9B" w:rsidRDefault="00623D57">
      <w:pPr>
        <w:pStyle w:val="a5"/>
        <w:ind w:left="840"/>
      </w:pPr>
      <w:r>
        <w:t>block_device_allocate_retries=300</w:t>
      </w:r>
    </w:p>
    <w:p w14:paraId="54D0BB14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reserved_host_memory_mb=10240 #</w:t>
      </w:r>
      <w:r>
        <w:rPr>
          <w:color w:val="FF0000"/>
          <w:u w:color="FF0000"/>
          <w:lang w:val="zh-TW" w:eastAsia="zh-TW"/>
        </w:rPr>
        <w:t>计算节点内存预留，建议至少预留</w:t>
      </w:r>
      <w:r>
        <w:rPr>
          <w:color w:val="FF0000"/>
          <w:u w:color="FF0000"/>
        </w:rPr>
        <w:t>10G</w:t>
      </w:r>
    </w:p>
    <w:p w14:paraId="54D0BB15" w14:textId="77777777" w:rsidR="004C7B9B" w:rsidRDefault="00623D57">
      <w:pPr>
        <w:pStyle w:val="a5"/>
        <w:ind w:left="840"/>
      </w:pPr>
      <w:r>
        <w:t>network_api_class=nova.network.neutronv2.api.API</w:t>
      </w:r>
    </w:p>
    <w:p w14:paraId="54D0BB16" w14:textId="77777777" w:rsidR="004C7B9B" w:rsidRDefault="00623D57">
      <w:pPr>
        <w:pStyle w:val="a5"/>
        <w:ind w:left="840"/>
      </w:pPr>
      <w:r>
        <w:t>default_floating_pool=net04_ext</w:t>
      </w:r>
    </w:p>
    <w:p w14:paraId="54D0BB17" w14:textId="77777777" w:rsidR="004C7B9B" w:rsidRDefault="00623D57">
      <w:pPr>
        <w:pStyle w:val="a5"/>
        <w:ind w:left="840"/>
      </w:pPr>
      <w:r>
        <w:lastRenderedPageBreak/>
        <w:t>linuxnet_interface_driver=nova.network.linux_net.LinuxOVSInterfaceDriver</w:t>
      </w:r>
    </w:p>
    <w:p w14:paraId="54D0BB18" w14:textId="77777777" w:rsidR="004C7B9B" w:rsidRDefault="00623D57">
      <w:pPr>
        <w:pStyle w:val="a5"/>
        <w:ind w:left="840"/>
      </w:pPr>
      <w:r>
        <w:t>teardown_unused_network_gateway=True</w:t>
      </w:r>
    </w:p>
    <w:p w14:paraId="54D0BB19" w14:textId="77777777" w:rsidR="004C7B9B" w:rsidRDefault="00623D57">
      <w:pPr>
        <w:pStyle w:val="a5"/>
        <w:ind w:left="840"/>
      </w:pPr>
      <w:r>
        <w:t>dhcp_domain=novalocal</w:t>
      </w:r>
    </w:p>
    <w:p w14:paraId="54D0BB1A" w14:textId="77777777" w:rsidR="004C7B9B" w:rsidRDefault="00623D57">
      <w:pPr>
        <w:pStyle w:val="a5"/>
        <w:ind w:left="840"/>
      </w:pPr>
      <w:r>
        <w:t>security_group_api=neutron</w:t>
      </w:r>
    </w:p>
    <w:p w14:paraId="54D0BB1B" w14:textId="77777777" w:rsidR="004C7B9B" w:rsidRDefault="00623D57">
      <w:pPr>
        <w:pStyle w:val="a5"/>
        <w:ind w:left="840"/>
      </w:pPr>
      <w:r>
        <w:t>debug=false</w:t>
      </w:r>
    </w:p>
    <w:p w14:paraId="54D0BB1C" w14:textId="77777777" w:rsidR="004C7B9B" w:rsidRDefault="00623D57">
      <w:pPr>
        <w:pStyle w:val="a5"/>
        <w:ind w:left="840"/>
      </w:pPr>
      <w:r>
        <w:t>verbose=true</w:t>
      </w:r>
    </w:p>
    <w:p w14:paraId="54D0BB1D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use_stderr=False</w:t>
      </w:r>
    </w:p>
    <w:p w14:paraId="54D0BB1E" w14:textId="77777777" w:rsidR="004C7B9B" w:rsidRDefault="00623D57">
      <w:pPr>
        <w:pStyle w:val="a5"/>
        <w:ind w:left="840"/>
      </w:pPr>
      <w:r>
        <w:t>log_dir=/var/log/nova</w:t>
      </w:r>
    </w:p>
    <w:p w14:paraId="54D0BB1F" w14:textId="77777777" w:rsidR="004C7B9B" w:rsidRDefault="00623D57">
      <w:pPr>
        <w:pStyle w:val="a5"/>
        <w:ind w:left="840"/>
      </w:pPr>
      <w:r>
        <w:t>scheduler_host_manager=nova.scheduler.host_manager.HostManager</w:t>
      </w:r>
    </w:p>
    <w:p w14:paraId="54D0BB20" w14:textId="77777777" w:rsidR="004C7B9B" w:rsidRDefault="00623D57">
      <w:pPr>
        <w:pStyle w:val="a5"/>
        <w:ind w:left="840"/>
      </w:pPr>
      <w:r>
        <w:t>scheduler_host_subset_size=30</w:t>
      </w:r>
    </w:p>
    <w:p w14:paraId="54D0BB21" w14:textId="77777777" w:rsidR="004C7B9B" w:rsidRDefault="00623D57">
      <w:pPr>
        <w:pStyle w:val="a5"/>
        <w:ind w:left="840"/>
      </w:pPr>
      <w:r>
        <w:t>cpu_allocation_ratio=8.0</w:t>
      </w:r>
    </w:p>
    <w:p w14:paraId="54D0BB22" w14:textId="77777777" w:rsidR="004C7B9B" w:rsidRDefault="00623D57">
      <w:pPr>
        <w:pStyle w:val="a5"/>
        <w:ind w:left="840"/>
      </w:pPr>
      <w:r>
        <w:t>disk_allocation_ratio=1.0</w:t>
      </w:r>
    </w:p>
    <w:p w14:paraId="54D0BB23" w14:textId="77777777" w:rsidR="004C7B9B" w:rsidRDefault="00623D57">
      <w:pPr>
        <w:pStyle w:val="a5"/>
        <w:ind w:left="840"/>
      </w:pPr>
      <w:r>
        <w:t>max_io_ops_per_host=8</w:t>
      </w:r>
    </w:p>
    <w:p w14:paraId="54D0BB24" w14:textId="77777777" w:rsidR="004C7B9B" w:rsidRDefault="00623D57">
      <w:pPr>
        <w:pStyle w:val="a5"/>
        <w:ind w:left="840"/>
      </w:pPr>
      <w:r>
        <w:t>max_instances_per_host=50</w:t>
      </w:r>
    </w:p>
    <w:p w14:paraId="54D0BB25" w14:textId="77777777" w:rsidR="004C7B9B" w:rsidRDefault="00623D57">
      <w:pPr>
        <w:pStyle w:val="a5"/>
        <w:ind w:left="840"/>
      </w:pPr>
      <w:r>
        <w:t>ram_allocation_ratio=1.0</w:t>
      </w:r>
    </w:p>
    <w:p w14:paraId="54D0BB26" w14:textId="77777777" w:rsidR="004C7B9B" w:rsidRDefault="00623D57">
      <w:pPr>
        <w:pStyle w:val="a5"/>
        <w:ind w:left="840"/>
      </w:pPr>
      <w:r>
        <w:t>scheduler_available_filters=nova.scheduler.filters.all_filters</w:t>
      </w:r>
    </w:p>
    <w:p w14:paraId="54D0BB27" w14:textId="77777777" w:rsidR="004C7B9B" w:rsidRDefault="00623D57">
      <w:pPr>
        <w:pStyle w:val="a5"/>
        <w:ind w:left="840"/>
      </w:pPr>
      <w:r>
        <w:t>scheduler_default_filters=RetryFilter,AvailabilityZoneFilter,RamFilter,CoreFilter,DiskFilter,ComputeFilter,ComputeCapabilitiesFilter,ImagePropertiesFilter,ServerGroupAntiAffinityFilter,ServerGroupAffinityFilter</w:t>
      </w:r>
    </w:p>
    <w:p w14:paraId="54D0BB28" w14:textId="77777777" w:rsidR="004C7B9B" w:rsidRDefault="00623D57">
      <w:pPr>
        <w:pStyle w:val="a5"/>
        <w:ind w:left="840"/>
      </w:pPr>
      <w:r>
        <w:t>scheduler_weight_classes=nova.scheduler.weights.all_weighers</w:t>
      </w:r>
    </w:p>
    <w:p w14:paraId="54D0BB29" w14:textId="77777777" w:rsidR="004C7B9B" w:rsidRDefault="00623D57">
      <w:pPr>
        <w:pStyle w:val="a5"/>
        <w:ind w:left="840"/>
      </w:pPr>
      <w:r>
        <w:t>scheduler_use_baremetal_filters=False</w:t>
      </w:r>
    </w:p>
    <w:p w14:paraId="54D0BB2A" w14:textId="77777777" w:rsidR="004C7B9B" w:rsidRDefault="00623D57">
      <w:pPr>
        <w:pStyle w:val="a5"/>
        <w:ind w:left="840"/>
      </w:pPr>
      <w:r>
        <w:t>scheduler_driver=nova.scheduler.filter_scheduler.FilterScheduler</w:t>
      </w:r>
    </w:p>
    <w:p w14:paraId="54D0BB2B" w14:textId="77777777" w:rsidR="004C7B9B" w:rsidRDefault="00623D57">
      <w:pPr>
        <w:pStyle w:val="a5"/>
        <w:ind w:left="840"/>
      </w:pPr>
      <w:r>
        <w:t>scheduler_max_attempts=3</w:t>
      </w:r>
    </w:p>
    <w:p w14:paraId="54D0BB2C" w14:textId="77777777" w:rsidR="004C7B9B" w:rsidRDefault="00623D57">
      <w:pPr>
        <w:pStyle w:val="a5"/>
        <w:ind w:left="840"/>
      </w:pPr>
      <w:r>
        <w:t>ram_weight_multiplier=1.0</w:t>
      </w:r>
    </w:p>
    <w:p w14:paraId="54D0BB2D" w14:textId="77777777" w:rsidR="004C7B9B" w:rsidRDefault="00623D57">
      <w:pPr>
        <w:pStyle w:val="a5"/>
        <w:ind w:left="840"/>
      </w:pPr>
      <w:r>
        <w:t>compute_driver=libvirt.LibvirtDriver</w:t>
      </w:r>
    </w:p>
    <w:p w14:paraId="54D0BB2E" w14:textId="77777777" w:rsidR="004C7B9B" w:rsidRDefault="00623D57">
      <w:pPr>
        <w:pStyle w:val="a5"/>
        <w:ind w:left="840"/>
      </w:pPr>
      <w:r>
        <w:t>use_cow_images=True</w:t>
      </w:r>
    </w:p>
    <w:p w14:paraId="54D0BB2F" w14:textId="77777777" w:rsidR="004C7B9B" w:rsidRDefault="00623D57">
      <w:pPr>
        <w:pStyle w:val="a5"/>
        <w:ind w:left="840"/>
      </w:pPr>
      <w:r>
        <w:t>vif_plugging_is_fatal=False</w:t>
      </w:r>
    </w:p>
    <w:p w14:paraId="54D0BB30" w14:textId="77777777" w:rsidR="004C7B9B" w:rsidRDefault="00623D57">
      <w:pPr>
        <w:pStyle w:val="a5"/>
        <w:ind w:left="840"/>
      </w:pPr>
      <w:r>
        <w:t>vif_plugging_timeout=300</w:t>
      </w:r>
    </w:p>
    <w:p w14:paraId="54D0BB31" w14:textId="77777777" w:rsidR="004C7B9B" w:rsidRDefault="00623D57">
      <w:pPr>
        <w:pStyle w:val="a5"/>
        <w:ind w:left="840"/>
      </w:pPr>
      <w:r>
        <w:t>firewall_driver=nova.virt.firewall.NoopFirewallDriver</w:t>
      </w:r>
    </w:p>
    <w:p w14:paraId="54D0BB32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novncproxy_base_url=https://ecloud.10086.cn:6080/vnc_auto.html #</w:t>
      </w:r>
      <w:r>
        <w:rPr>
          <w:color w:val="FF0000"/>
          <w:u w:color="FF0000"/>
          <w:lang w:val="zh-TW" w:eastAsia="zh-TW"/>
        </w:rPr>
        <w:t>修改为实际的公网</w:t>
      </w:r>
      <w:r>
        <w:rPr>
          <w:color w:val="FF0000"/>
          <w:u w:color="FF0000"/>
        </w:rPr>
        <w:t>IP, https</w:t>
      </w:r>
      <w:r>
        <w:rPr>
          <w:color w:val="FF0000"/>
          <w:u w:color="FF0000"/>
          <w:lang w:val="zh-TW" w:eastAsia="zh-TW"/>
        </w:rPr>
        <w:t>需要有证书，在公有云项目中，</w:t>
      </w:r>
      <w:r>
        <w:rPr>
          <w:color w:val="FF0000"/>
          <w:u w:color="FF0000"/>
        </w:rPr>
        <w:t>F5</w:t>
      </w:r>
      <w:r>
        <w:rPr>
          <w:color w:val="FF0000"/>
          <w:u w:color="FF0000"/>
          <w:lang w:val="zh-TW" w:eastAsia="zh-TW"/>
        </w:rPr>
        <w:t>做了</w:t>
      </w:r>
      <w:r>
        <w:rPr>
          <w:color w:val="FF0000"/>
          <w:u w:color="FF0000"/>
        </w:rPr>
        <w:t>https</w:t>
      </w:r>
      <w:r>
        <w:rPr>
          <w:color w:val="FF0000"/>
          <w:u w:color="FF0000"/>
          <w:lang w:val="zh-TW" w:eastAsia="zh-TW"/>
        </w:rPr>
        <w:t>解包，所以</w:t>
      </w:r>
      <w:r>
        <w:rPr>
          <w:color w:val="FF0000"/>
          <w:u w:color="FF0000"/>
        </w:rPr>
        <w:t>novncproxy</w:t>
      </w:r>
      <w:r>
        <w:rPr>
          <w:color w:val="FF0000"/>
          <w:u w:color="FF0000"/>
          <w:lang w:val="zh-TW" w:eastAsia="zh-TW"/>
        </w:rPr>
        <w:t>这一测不需要配置证书。</w:t>
      </w:r>
    </w:p>
    <w:p w14:paraId="54D0BB33" w14:textId="77777777" w:rsidR="004C7B9B" w:rsidRDefault="00623D57">
      <w:pPr>
        <w:pStyle w:val="a5"/>
        <w:ind w:left="840"/>
      </w:pPr>
      <w:r>
        <w:t>vncserver_listen=0.0.0.0</w:t>
      </w:r>
    </w:p>
    <w:p w14:paraId="54D0BB34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vncserver_proxyclient_address=172.16.169.1 # </w:t>
      </w:r>
      <w:r>
        <w:rPr>
          <w:color w:val="FF0000"/>
          <w:u w:color="FF0000"/>
          <w:lang w:val="zh-TW" w:eastAsia="zh-TW"/>
        </w:rPr>
        <w:t>本机的管理网</w:t>
      </w:r>
      <w:r>
        <w:rPr>
          <w:color w:val="FF0000"/>
          <w:u w:color="FF0000"/>
        </w:rPr>
        <w:t>IP</w:t>
      </w:r>
    </w:p>
    <w:p w14:paraId="54D0BB35" w14:textId="77777777" w:rsidR="004C7B9B" w:rsidRDefault="00623D57">
      <w:pPr>
        <w:pStyle w:val="a5"/>
        <w:ind w:left="840"/>
      </w:pPr>
      <w:r>
        <w:t>volume_api_class=nova.volume.cinder.API</w:t>
      </w:r>
    </w:p>
    <w:p w14:paraId="54D0BB36" w14:textId="77777777" w:rsidR="004C7B9B" w:rsidRDefault="00623D57">
      <w:pPr>
        <w:pStyle w:val="a5"/>
        <w:ind w:left="840"/>
      </w:pPr>
      <w:r>
        <w:t>image_service=nova.image.glance.GlanceImageService</w:t>
      </w:r>
    </w:p>
    <w:p w14:paraId="54D0BB37" w14:textId="77777777" w:rsidR="004C7B9B" w:rsidRDefault="00623D57">
      <w:pPr>
        <w:pStyle w:val="a5"/>
        <w:ind w:left="840"/>
      </w:pPr>
      <w:r>
        <w:t>rpc_conn_pool_size = 64</w:t>
      </w:r>
    </w:p>
    <w:p w14:paraId="54D0BB38" w14:textId="77777777" w:rsidR="004C7B9B" w:rsidRDefault="00623D57">
      <w:pPr>
        <w:pStyle w:val="a5"/>
        <w:ind w:left="840"/>
      </w:pPr>
      <w:r>
        <w:t>[baremetal]</w:t>
      </w:r>
    </w:p>
    <w:p w14:paraId="54D0BB39" w14:textId="77777777" w:rsidR="004C7B9B" w:rsidRDefault="00623D57">
      <w:pPr>
        <w:pStyle w:val="a5"/>
        <w:ind w:left="840"/>
      </w:pPr>
      <w:r>
        <w:t>[cells]</w:t>
      </w:r>
    </w:p>
    <w:p w14:paraId="54D0BB3A" w14:textId="77777777" w:rsidR="004C7B9B" w:rsidRDefault="00623D57">
      <w:pPr>
        <w:pStyle w:val="a5"/>
        <w:ind w:left="840"/>
      </w:pPr>
      <w:r>
        <w:t>[cinder]</w:t>
      </w:r>
    </w:p>
    <w:p w14:paraId="54D0BB3B" w14:textId="77777777" w:rsidR="004C7B9B" w:rsidRDefault="00623D57">
      <w:pPr>
        <w:pStyle w:val="a5"/>
        <w:ind w:left="840"/>
      </w:pPr>
      <w:r>
        <w:t>catalog_info=volume:cinder:internalURL</w:t>
      </w:r>
    </w:p>
    <w:p w14:paraId="54D0BB3C" w14:textId="77777777" w:rsidR="004C7B9B" w:rsidRDefault="00623D57">
      <w:pPr>
        <w:pStyle w:val="a5"/>
        <w:ind w:left="840"/>
      </w:pPr>
      <w:r>
        <w:t>http_timeout = 300</w:t>
      </w:r>
    </w:p>
    <w:p w14:paraId="54D0BB3D" w14:textId="77777777" w:rsidR="004C7B9B" w:rsidRDefault="00623D57">
      <w:pPr>
        <w:pStyle w:val="a5"/>
        <w:ind w:left="840"/>
      </w:pPr>
      <w:r>
        <w:t>timeout = 300</w:t>
      </w:r>
    </w:p>
    <w:p w14:paraId="54D0BB3E" w14:textId="77777777" w:rsidR="004C7B9B" w:rsidRDefault="00623D57">
      <w:pPr>
        <w:pStyle w:val="a5"/>
        <w:ind w:left="840"/>
      </w:pPr>
      <w:r>
        <w:t>[conductor]</w:t>
      </w:r>
    </w:p>
    <w:p w14:paraId="54D0BB3F" w14:textId="77777777" w:rsidR="004C7B9B" w:rsidRDefault="00623D57">
      <w:pPr>
        <w:pStyle w:val="a5"/>
        <w:ind w:left="840"/>
      </w:pPr>
      <w:r>
        <w:t>[ephemeral_storage_encryption]</w:t>
      </w:r>
    </w:p>
    <w:p w14:paraId="54D0BB40" w14:textId="77777777" w:rsidR="004C7B9B" w:rsidRDefault="00623D57">
      <w:pPr>
        <w:pStyle w:val="a5"/>
        <w:ind w:left="840"/>
      </w:pPr>
      <w:r>
        <w:t>[glance]</w:t>
      </w:r>
    </w:p>
    <w:p w14:paraId="54D0BB41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api_servers=172.16.216.201:9292 #glance</w:t>
      </w:r>
      <w:r>
        <w:rPr>
          <w:color w:val="FF0000"/>
          <w:u w:color="FF0000"/>
          <w:lang w:val="zh-TW" w:eastAsia="zh-TW"/>
        </w:rPr>
        <w:t>地址，填</w:t>
      </w:r>
      <w:r>
        <w:rPr>
          <w:color w:val="FF0000"/>
          <w:u w:color="FF0000"/>
        </w:rPr>
        <w:t>VIP</w:t>
      </w:r>
    </w:p>
    <w:p w14:paraId="54D0BB42" w14:textId="77777777" w:rsidR="004C7B9B" w:rsidRDefault="00623D57">
      <w:pPr>
        <w:pStyle w:val="a5"/>
        <w:ind w:left="840"/>
      </w:pPr>
      <w:r>
        <w:t>[hyperv]</w:t>
      </w:r>
    </w:p>
    <w:p w14:paraId="54D0BB43" w14:textId="77777777" w:rsidR="004C7B9B" w:rsidRDefault="00623D57">
      <w:pPr>
        <w:pStyle w:val="a5"/>
        <w:ind w:left="840"/>
      </w:pPr>
      <w:r>
        <w:t>[image_file_url]</w:t>
      </w:r>
    </w:p>
    <w:p w14:paraId="54D0BB44" w14:textId="77777777" w:rsidR="004C7B9B" w:rsidRDefault="00623D57">
      <w:pPr>
        <w:pStyle w:val="a5"/>
        <w:ind w:left="840"/>
      </w:pPr>
      <w:r>
        <w:t>[ironic]</w:t>
      </w:r>
    </w:p>
    <w:p w14:paraId="54D0BB45" w14:textId="77777777" w:rsidR="004C7B9B" w:rsidRDefault="00623D57">
      <w:pPr>
        <w:pStyle w:val="a5"/>
        <w:ind w:left="840"/>
      </w:pPr>
      <w:r>
        <w:t>[keymgr]</w:t>
      </w:r>
    </w:p>
    <w:p w14:paraId="54D0BB46" w14:textId="77777777" w:rsidR="004C7B9B" w:rsidRDefault="00623D57">
      <w:pPr>
        <w:pStyle w:val="a5"/>
        <w:ind w:left="840"/>
      </w:pPr>
      <w:r>
        <w:t>[workarounds]</w:t>
      </w:r>
    </w:p>
    <w:p w14:paraId="54D0BB47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disable_libvirt_livesnapshot=false</w:t>
      </w:r>
    </w:p>
    <w:p w14:paraId="54D0BB48" w14:textId="77777777" w:rsidR="004C7B9B" w:rsidRDefault="00623D57">
      <w:pPr>
        <w:pStyle w:val="a5"/>
        <w:ind w:left="840"/>
      </w:pPr>
      <w:r>
        <w:t>[keystone_authtoken]</w:t>
      </w:r>
    </w:p>
    <w:p w14:paraId="54D0BB49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lastRenderedPageBreak/>
        <w:t>auth_host=172.16.216.201 #KEYSTONE VIP</w:t>
      </w:r>
      <w:r>
        <w:rPr>
          <w:color w:val="FF0000"/>
          <w:u w:color="FF0000"/>
          <w:lang w:val="zh-TW" w:eastAsia="zh-TW"/>
        </w:rPr>
        <w:t>地址</w:t>
      </w:r>
    </w:p>
    <w:p w14:paraId="54D0BB4A" w14:textId="77777777" w:rsidR="004C7B9B" w:rsidRDefault="00623D57">
      <w:pPr>
        <w:pStyle w:val="a5"/>
        <w:ind w:left="840"/>
      </w:pPr>
      <w:r>
        <w:t>auth_port=35357</w:t>
      </w:r>
    </w:p>
    <w:p w14:paraId="54D0BB4B" w14:textId="77777777" w:rsidR="004C7B9B" w:rsidRDefault="00623D57">
      <w:pPr>
        <w:pStyle w:val="a5"/>
        <w:ind w:left="840"/>
      </w:pPr>
      <w:r>
        <w:t>auth_protocol=http</w:t>
      </w:r>
    </w:p>
    <w:p w14:paraId="54D0BB4C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auth_uri=http://172.16.216.201:5000/ #KEYSTONE VIP</w:t>
      </w:r>
      <w:r>
        <w:rPr>
          <w:color w:val="FF0000"/>
          <w:u w:color="FF0000"/>
          <w:lang w:val="zh-TW" w:eastAsia="zh-TW"/>
        </w:rPr>
        <w:t>地址</w:t>
      </w:r>
    </w:p>
    <w:p w14:paraId="54D0BB4D" w14:textId="77777777" w:rsidR="004C7B9B" w:rsidRDefault="00623D57">
      <w:pPr>
        <w:pStyle w:val="a5"/>
        <w:ind w:left="840"/>
      </w:pPr>
      <w:r>
        <w:t>admin_user=nova</w:t>
      </w:r>
    </w:p>
    <w:p w14:paraId="54D0BB4E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admin_password=d0acf03b45880707ebc8 #KESYSTONE</w:t>
      </w:r>
      <w:r>
        <w:rPr>
          <w:color w:val="FF0000"/>
          <w:u w:color="FF0000"/>
          <w:lang w:val="zh-TW" w:eastAsia="zh-TW"/>
        </w:rPr>
        <w:t>中的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用户密码</w:t>
      </w:r>
    </w:p>
    <w:p w14:paraId="54D0BB4F" w14:textId="77777777" w:rsidR="004C7B9B" w:rsidRDefault="00623D57">
      <w:pPr>
        <w:pStyle w:val="a5"/>
        <w:ind w:left="840"/>
      </w:pPr>
      <w:r>
        <w:t>admin_tenant_name=service</w:t>
      </w:r>
    </w:p>
    <w:p w14:paraId="54D0BB50" w14:textId="77777777" w:rsidR="004C7B9B" w:rsidRDefault="00623D57">
      <w:pPr>
        <w:pStyle w:val="a5"/>
        <w:ind w:left="840"/>
      </w:pPr>
      <w:r>
        <w:t>signing_dir=/tmp/keystone-signing-nova</w:t>
      </w:r>
    </w:p>
    <w:p w14:paraId="54D0BB51" w14:textId="77777777" w:rsidR="004C7B9B" w:rsidRDefault="00623D57">
      <w:pPr>
        <w:pStyle w:val="a5"/>
        <w:ind w:left="840"/>
      </w:pPr>
      <w:r>
        <w:t>signing_dirname=/tmp/keystone-signing-nova</w:t>
      </w:r>
    </w:p>
    <w:p w14:paraId="54D0BB52" w14:textId="77777777" w:rsidR="004C7B9B" w:rsidRDefault="00623D57">
      <w:pPr>
        <w:pStyle w:val="a5"/>
        <w:ind w:left="840"/>
      </w:pPr>
      <w:r>
        <w:t>[libvirt]</w:t>
      </w:r>
    </w:p>
    <w:p w14:paraId="54D0BB53" w14:textId="77777777" w:rsidR="004C7B9B" w:rsidRDefault="00623D57">
      <w:pPr>
        <w:pStyle w:val="a5"/>
        <w:ind w:left="840"/>
      </w:pPr>
      <w:r>
        <w:t>vif_driver=nova.virt.libvirt.vif.LibvirtGenericVIFDriver</w:t>
      </w:r>
    </w:p>
    <w:p w14:paraId="54D0BB54" w14:textId="77777777" w:rsidR="004C7B9B" w:rsidRDefault="00623D57">
      <w:pPr>
        <w:pStyle w:val="a5"/>
        <w:ind w:left="840"/>
      </w:pPr>
      <w:r>
        <w:t>live_migration_flag=VIR_MIGRATE_UNDEFINE_SOURCE,VIR_MIGRATE_PEER2PEER,VIR_MIGRATE_LIVE,VIR_MIGRATE_PERSIST_DEST</w:t>
      </w:r>
    </w:p>
    <w:p w14:paraId="54D0BB55" w14:textId="77777777" w:rsidR="004C7B9B" w:rsidRDefault="00623D57">
      <w:pPr>
        <w:pStyle w:val="a5"/>
        <w:ind w:left="840"/>
      </w:pPr>
      <w:r>
        <w:t xml:space="preserve">block_migration_flag=VIR_MIGRATE_UNDEFINE_SOURCE,VIR_MIGRATE_PEER2PEER,VIR_MIGRATE_LIVE,VIR_MIGRATE_NON_SHARED_INC </w:t>
      </w:r>
    </w:p>
    <w:p w14:paraId="54D0BB56" w14:textId="77777777" w:rsidR="004C7B9B" w:rsidRDefault="00623D57">
      <w:pPr>
        <w:pStyle w:val="a5"/>
        <w:ind w:left="840"/>
      </w:pPr>
      <w:r>
        <w:t>cpu_mode=host-model</w:t>
      </w:r>
    </w:p>
    <w:p w14:paraId="54D0BB57" w14:textId="77777777" w:rsidR="004C7B9B" w:rsidRDefault="00623D57">
      <w:pPr>
        <w:pStyle w:val="a5"/>
        <w:ind w:left="840"/>
      </w:pPr>
      <w:r>
        <w:t>disk_cachemodes="network=writeback,block=none"</w:t>
      </w:r>
    </w:p>
    <w:p w14:paraId="54D0BB58" w14:textId="77777777" w:rsidR="004C7B9B" w:rsidRDefault="00623D57">
      <w:pPr>
        <w:pStyle w:val="a5"/>
        <w:ind w:left="840"/>
      </w:pPr>
      <w:r>
        <w:t>iscsi_use_multipath=true</w:t>
      </w:r>
    </w:p>
    <w:p w14:paraId="54D0BB59" w14:textId="77777777" w:rsidR="004C7B9B" w:rsidRDefault="00623D57">
      <w:pPr>
        <w:pStyle w:val="a5"/>
        <w:ind w:left="840"/>
      </w:pPr>
      <w:r>
        <w:t>[matchmaker_redis]</w:t>
      </w:r>
    </w:p>
    <w:p w14:paraId="54D0BB5A" w14:textId="77777777" w:rsidR="004C7B9B" w:rsidRDefault="00623D57">
      <w:pPr>
        <w:pStyle w:val="a5"/>
        <w:ind w:left="840"/>
      </w:pPr>
      <w:r>
        <w:t>[matchmaker_ring]</w:t>
      </w:r>
    </w:p>
    <w:p w14:paraId="54D0BB5B" w14:textId="77777777" w:rsidR="004C7B9B" w:rsidRDefault="00623D57">
      <w:pPr>
        <w:pStyle w:val="a5"/>
        <w:ind w:left="840"/>
      </w:pPr>
      <w:r>
        <w:t>[metrics]</w:t>
      </w:r>
    </w:p>
    <w:p w14:paraId="54D0BB5C" w14:textId="77777777" w:rsidR="004C7B9B" w:rsidRDefault="00623D57">
      <w:pPr>
        <w:pStyle w:val="a5"/>
        <w:ind w:left="840"/>
      </w:pPr>
      <w:r>
        <w:t>[neutron]</w:t>
      </w:r>
    </w:p>
    <w:p w14:paraId="54D0BB5D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url=http://172.16.215.196:9696 #neutron</w:t>
      </w:r>
      <w:r>
        <w:rPr>
          <w:color w:val="FF0000"/>
          <w:u w:color="FF0000"/>
          <w:lang w:val="zh-TW" w:eastAsia="zh-TW"/>
        </w:rPr>
        <w:t>地址，填</w:t>
      </w:r>
      <w:r>
        <w:rPr>
          <w:color w:val="FF0000"/>
          <w:u w:color="FF0000"/>
        </w:rPr>
        <w:t>VIP</w:t>
      </w:r>
    </w:p>
    <w:p w14:paraId="54D0BB5E" w14:textId="77777777" w:rsidR="004C7B9B" w:rsidRDefault="00623D57">
      <w:pPr>
        <w:pStyle w:val="a5"/>
        <w:ind w:left="840"/>
      </w:pPr>
      <w:r>
        <w:t>url_timeout=30</w:t>
      </w:r>
    </w:p>
    <w:p w14:paraId="54D0BB5F" w14:textId="77777777" w:rsidR="004C7B9B" w:rsidRDefault="00623D57">
      <w:pPr>
        <w:pStyle w:val="a5"/>
        <w:ind w:left="840"/>
      </w:pPr>
      <w:r>
        <w:t>admin_username=neutron</w:t>
      </w:r>
    </w:p>
    <w:p w14:paraId="54D0BB60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admin_password=947da0da7413 #neutron</w:t>
      </w:r>
      <w:r>
        <w:rPr>
          <w:color w:val="FF0000"/>
          <w:u w:color="FF0000"/>
          <w:lang w:val="zh-TW" w:eastAsia="zh-TW"/>
        </w:rPr>
        <w:t>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B61" w14:textId="77777777" w:rsidR="004C7B9B" w:rsidRDefault="00623D57">
      <w:pPr>
        <w:pStyle w:val="a5"/>
        <w:ind w:left="840"/>
      </w:pPr>
      <w:r>
        <w:t>admin_tenant_name=service</w:t>
      </w:r>
    </w:p>
    <w:p w14:paraId="54D0BB62" w14:textId="77777777" w:rsidR="004C7B9B" w:rsidRDefault="00623D57">
      <w:pPr>
        <w:pStyle w:val="a5"/>
        <w:ind w:left="840"/>
      </w:pPr>
      <w:r>
        <w:t>region_name=RegionOne</w:t>
      </w:r>
    </w:p>
    <w:p w14:paraId="54D0BB63" w14:textId="77777777" w:rsidR="004C7B9B" w:rsidRDefault="00623D57">
      <w:pPr>
        <w:pStyle w:val="a5"/>
        <w:ind w:left="840"/>
      </w:pPr>
      <w:r>
        <w:rPr>
          <w:color w:val="FF0000"/>
          <w:u w:color="FF0000"/>
        </w:rPr>
        <w:t>admin_auth_url=http://172.16.216.201:35357/v2.0 #keystone</w:t>
      </w:r>
      <w:r>
        <w:rPr>
          <w:color w:val="FF0000"/>
          <w:u w:color="FF0000"/>
          <w:lang w:val="zh-TW" w:eastAsia="zh-TW"/>
        </w:rPr>
        <w:t>地址，填</w:t>
      </w:r>
      <w:r>
        <w:rPr>
          <w:color w:val="FF0000"/>
          <w:u w:color="FF0000"/>
        </w:rPr>
        <w:t>vip</w:t>
      </w:r>
    </w:p>
    <w:p w14:paraId="54D0BB64" w14:textId="77777777" w:rsidR="004C7B9B" w:rsidRDefault="00623D57">
      <w:pPr>
        <w:pStyle w:val="a5"/>
        <w:ind w:left="840"/>
      </w:pPr>
      <w:r>
        <w:t>auth_strategy=keystone</w:t>
      </w:r>
    </w:p>
    <w:p w14:paraId="54D0BB65" w14:textId="77777777" w:rsidR="004C7B9B" w:rsidRDefault="00623D57">
      <w:pPr>
        <w:pStyle w:val="a5"/>
        <w:ind w:left="840"/>
      </w:pPr>
      <w:r>
        <w:t>ovs_bridge=br-int</w:t>
      </w:r>
    </w:p>
    <w:p w14:paraId="54D0BB66" w14:textId="77777777" w:rsidR="004C7B9B" w:rsidRDefault="00623D57">
      <w:pPr>
        <w:pStyle w:val="a5"/>
        <w:ind w:left="840"/>
      </w:pPr>
      <w:r>
        <w:t>extension_sync_interval=600</w:t>
      </w:r>
    </w:p>
    <w:p w14:paraId="54D0BB67" w14:textId="77777777" w:rsidR="004C7B9B" w:rsidRDefault="00623D57">
      <w:pPr>
        <w:pStyle w:val="a5"/>
        <w:ind w:left="840"/>
      </w:pPr>
      <w:r>
        <w:t>allow_duplicate_networks=false</w:t>
      </w:r>
    </w:p>
    <w:p w14:paraId="54D0BB68" w14:textId="77777777" w:rsidR="004C7B9B" w:rsidRDefault="00623D57">
      <w:pPr>
        <w:pStyle w:val="a5"/>
        <w:ind w:left="840"/>
      </w:pPr>
      <w:r>
        <w:t>default_tenant_id=default</w:t>
      </w:r>
    </w:p>
    <w:p w14:paraId="54D0BB69" w14:textId="77777777" w:rsidR="004C7B9B" w:rsidRDefault="00623D57">
      <w:pPr>
        <w:pStyle w:val="a5"/>
        <w:ind w:left="840"/>
      </w:pPr>
      <w:r>
        <w:t>[osapi_v3]</w:t>
      </w:r>
    </w:p>
    <w:p w14:paraId="54D0BB6A" w14:textId="77777777" w:rsidR="004C7B9B" w:rsidRDefault="00623D57">
      <w:pPr>
        <w:pStyle w:val="a5"/>
        <w:ind w:left="840"/>
      </w:pPr>
      <w:r>
        <w:t>enabled=False</w:t>
      </w:r>
    </w:p>
    <w:p w14:paraId="54D0BB6B" w14:textId="77777777" w:rsidR="004C7B9B" w:rsidRDefault="00623D57">
      <w:pPr>
        <w:pStyle w:val="a5"/>
        <w:ind w:left="840"/>
      </w:pPr>
      <w:r>
        <w:t>[oslo_messaging_rabbit]</w:t>
      </w:r>
    </w:p>
    <w:p w14:paraId="54D0BB6C" w14:textId="77777777" w:rsidR="004C7B9B" w:rsidRDefault="00623D57">
      <w:pPr>
        <w:pStyle w:val="a5"/>
        <w:ind w:left="840"/>
      </w:pPr>
      <w:r>
        <w:t>rabbit_userid=nova</w:t>
      </w:r>
    </w:p>
    <w:p w14:paraId="54D0BB6D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rabbit_password=D36tiX3x #rabbit mq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密码</w:t>
      </w:r>
    </w:p>
    <w:p w14:paraId="54D0BB6E" w14:textId="77777777" w:rsidR="004C7B9B" w:rsidRDefault="00623D57">
      <w:pPr>
        <w:pStyle w:val="a5"/>
        <w:ind w:left="840"/>
      </w:pPr>
      <w:r>
        <w:t>rabbit_ha_queues=True</w:t>
      </w:r>
    </w:p>
    <w:p w14:paraId="54D0BB6F" w14:textId="77777777" w:rsidR="004C7B9B" w:rsidRDefault="00623D57">
      <w:pPr>
        <w:pStyle w:val="a5"/>
        <w:ind w:left="840"/>
      </w:pPr>
      <w:r>
        <w:t>rabbit_virtual_host=/</w:t>
      </w:r>
    </w:p>
    <w:p w14:paraId="54D0BB70" w14:textId="77777777" w:rsidR="004C7B9B" w:rsidRDefault="00623D57">
      <w:pPr>
        <w:pStyle w:val="a5"/>
        <w:ind w:left="840"/>
      </w:pPr>
      <w:r>
        <w:t>kombu_reconnect_delay=5.0</w:t>
      </w:r>
    </w:p>
    <w:p w14:paraId="54D0BB71" w14:textId="77777777" w:rsidR="004C7B9B" w:rsidRDefault="00623D57">
      <w:pPr>
        <w:pStyle w:val="a5"/>
        <w:ind w:left="840"/>
      </w:pPr>
      <w:r>
        <w:t>rabbit_use_ssl=False</w:t>
      </w:r>
    </w:p>
    <w:p w14:paraId="54D0BB72" w14:textId="77777777" w:rsidR="004C7B9B" w:rsidRDefault="00623D57">
      <w:pPr>
        <w:pStyle w:val="a5"/>
        <w:ind w:left="840"/>
      </w:pPr>
      <w:r>
        <w:rPr>
          <w:color w:val="FF0000"/>
          <w:u w:color="FF0000"/>
        </w:rPr>
        <w:t>rabbit_hosts=172.16.216.12:5672,172.16.216.21:5672,172.16.216.25:5672 #MQ</w:t>
      </w:r>
      <w:r>
        <w:rPr>
          <w:color w:val="FF0000"/>
          <w:u w:color="FF0000"/>
          <w:lang w:val="zh-TW" w:eastAsia="zh-TW"/>
        </w:rPr>
        <w:t>集群的地址</w:t>
      </w:r>
    </w:p>
    <w:p w14:paraId="54D0BB73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启动服务</w:t>
      </w:r>
    </w:p>
    <w:p w14:paraId="54D0BB74" w14:textId="77777777" w:rsidR="004C7B9B" w:rsidRDefault="00623D57">
      <w:pPr>
        <w:ind w:left="840"/>
      </w:pPr>
      <w:r>
        <w:t># systemctl enable libvirtd.service openstack-nova-compute.service</w:t>
      </w:r>
    </w:p>
    <w:p w14:paraId="54D0BB75" w14:textId="77777777" w:rsidR="004C7B9B" w:rsidRDefault="00623D57">
      <w:pPr>
        <w:ind w:left="840"/>
      </w:pPr>
      <w:r>
        <w:t># systemctl start libvirtd.service openstack-nova-compute.service</w:t>
      </w:r>
    </w:p>
    <w:p w14:paraId="54D0BB76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验证服务</w:t>
      </w:r>
    </w:p>
    <w:p w14:paraId="54D0BB77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登陆到</w:t>
      </w:r>
      <w:r>
        <w:t>nova</w:t>
      </w:r>
      <w:r>
        <w:rPr>
          <w:lang w:val="zh-TW" w:eastAsia="zh-TW"/>
        </w:rPr>
        <w:t>的控制节点，执行</w:t>
      </w:r>
    </w:p>
    <w:p w14:paraId="54D0BB78" w14:textId="77777777" w:rsidR="004C7B9B" w:rsidRDefault="00623D57">
      <w:pPr>
        <w:pStyle w:val="a5"/>
        <w:ind w:left="840" w:firstLine="0"/>
      </w:pPr>
      <w:r>
        <w:t># source admin-openrc.sh</w:t>
      </w:r>
    </w:p>
    <w:p w14:paraId="54D0BB79" w14:textId="77777777" w:rsidR="004C7B9B" w:rsidRDefault="00623D57">
      <w:pPr>
        <w:pStyle w:val="a5"/>
        <w:ind w:left="840" w:firstLine="0"/>
      </w:pPr>
      <w:r>
        <w:t># nova service-list</w:t>
      </w:r>
    </w:p>
    <w:p w14:paraId="54D0BB7A" w14:textId="77777777" w:rsidR="004C7B9B" w:rsidRDefault="00623D57">
      <w:pPr>
        <w:pStyle w:val="a5"/>
        <w:ind w:left="840" w:firstLine="0"/>
        <w:rPr>
          <w:lang w:val="zh-TW" w:eastAsia="zh-TW"/>
        </w:rPr>
      </w:pPr>
      <w:r>
        <w:rPr>
          <w:lang w:val="zh-TW" w:eastAsia="zh-TW"/>
        </w:rPr>
        <w:t>应该能看到如下结果：</w:t>
      </w:r>
    </w:p>
    <w:p w14:paraId="54D0BB7B" w14:textId="77777777" w:rsidR="004C7B9B" w:rsidRDefault="00623D57">
      <w:r>
        <w:rPr>
          <w:noProof/>
        </w:rPr>
        <w:lastRenderedPageBreak/>
        <w:drawing>
          <wp:inline distT="0" distB="0" distL="0" distR="0" wp14:anchorId="54D0BF6F" wp14:editId="54D0BF70">
            <wp:extent cx="5270500" cy="294109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10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4D0BB7C" w14:textId="77777777" w:rsidR="004C7B9B" w:rsidRDefault="00623D57">
      <w:pPr>
        <w:pStyle w:val="40"/>
        <w:numPr>
          <w:ilvl w:val="2"/>
          <w:numId w:val="35"/>
        </w:num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计算节点</w:t>
      </w:r>
      <w:r>
        <w:rPr>
          <w:sz w:val="24"/>
          <w:szCs w:val="24"/>
        </w:rPr>
        <w:t>nova</w:t>
      </w:r>
      <w:r>
        <w:rPr>
          <w:sz w:val="24"/>
          <w:szCs w:val="24"/>
          <w:lang w:val="zh-TW" w:eastAsia="zh-TW"/>
        </w:rPr>
        <w:t>用户互信配置</w:t>
      </w:r>
    </w:p>
    <w:p w14:paraId="54D0BB7D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由于冷迁移等操作时，</w:t>
      </w:r>
      <w:r>
        <w:t>nova</w:t>
      </w:r>
      <w:r>
        <w:rPr>
          <w:lang w:val="zh-TW" w:eastAsia="zh-TW"/>
        </w:rPr>
        <w:t>会调用</w:t>
      </w:r>
      <w:r>
        <w:t>scp</w:t>
      </w:r>
      <w:r>
        <w:rPr>
          <w:lang w:val="zh-TW" w:eastAsia="zh-TW"/>
        </w:rPr>
        <w:t>命令，因此计算节点的</w:t>
      </w:r>
      <w:r>
        <w:t>nova</w:t>
      </w:r>
      <w:r>
        <w:rPr>
          <w:lang w:val="zh-TW" w:eastAsia="zh-TW"/>
        </w:rPr>
        <w:t>用户需要做</w:t>
      </w:r>
      <w:r>
        <w:t>ssh</w:t>
      </w:r>
      <w:r>
        <w:rPr>
          <w:lang w:val="zh-TW" w:eastAsia="zh-TW"/>
        </w:rPr>
        <w:t>互信。</w:t>
      </w:r>
    </w:p>
    <w:p w14:paraId="54D0BB7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登陆任一计算节点，修改</w:t>
      </w:r>
      <w:r>
        <w:t>/etc/passwd</w:t>
      </w:r>
      <w:r>
        <w:rPr>
          <w:lang w:val="zh-TW" w:eastAsia="zh-TW"/>
        </w:rPr>
        <w:t>，将</w:t>
      </w:r>
      <w:r>
        <w:t>nova</w:t>
      </w:r>
      <w:r>
        <w:rPr>
          <w:lang w:val="zh-TW" w:eastAsia="zh-TW"/>
        </w:rPr>
        <w:t>用户的</w:t>
      </w:r>
      <w:r>
        <w:t>shell</w:t>
      </w:r>
      <w:r>
        <w:rPr>
          <w:lang w:val="zh-TW" w:eastAsia="zh-TW"/>
        </w:rPr>
        <w:t>从</w:t>
      </w:r>
      <w:r>
        <w:t>/sbin/nologin</w:t>
      </w:r>
      <w:r>
        <w:rPr>
          <w:lang w:val="zh-TW" w:eastAsia="zh-TW"/>
        </w:rPr>
        <w:t>临时修改为</w:t>
      </w:r>
      <w:r>
        <w:t>/bin/bash</w:t>
      </w:r>
    </w:p>
    <w:p w14:paraId="54D0BB7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切换到</w:t>
      </w:r>
      <w:r>
        <w:t>nova</w:t>
      </w:r>
      <w:r>
        <w:rPr>
          <w:lang w:val="zh-TW" w:eastAsia="zh-TW"/>
        </w:rPr>
        <w:t>用户，并生成</w:t>
      </w:r>
      <w:r>
        <w:t>ssh-key-pair</w:t>
      </w:r>
    </w:p>
    <w:p w14:paraId="54D0BB80" w14:textId="77777777" w:rsidR="004C7B9B" w:rsidRDefault="00623D57">
      <w:pPr>
        <w:pStyle w:val="a5"/>
        <w:ind w:left="840" w:firstLine="0"/>
      </w:pPr>
      <w:r>
        <w:t># su nova</w:t>
      </w:r>
    </w:p>
    <w:p w14:paraId="54D0BB81" w14:textId="77777777" w:rsidR="004C7B9B" w:rsidRDefault="00623D57">
      <w:pPr>
        <w:pStyle w:val="a5"/>
        <w:ind w:left="840" w:firstLine="0"/>
      </w:pPr>
      <w:r>
        <w:t># ssh-keygen (</w:t>
      </w:r>
      <w:r>
        <w:rPr>
          <w:lang w:val="zh-TW" w:eastAsia="zh-TW"/>
        </w:rPr>
        <w:t>按回车确定</w:t>
      </w:r>
      <w:r>
        <w:t>)</w:t>
      </w:r>
    </w:p>
    <w:p w14:paraId="54D0BB82" w14:textId="77777777" w:rsidR="004C7B9B" w:rsidRDefault="00623D57">
      <w:pPr>
        <w:pStyle w:val="a5"/>
        <w:ind w:left="840" w:firstLine="0"/>
      </w:pPr>
      <w:r>
        <w:t># cat .ssh/id_rsa.pub &gt;&gt; .ssh/authorized_keys</w:t>
      </w:r>
    </w:p>
    <w:p w14:paraId="54D0BB83" w14:textId="77777777" w:rsidR="004C7B9B" w:rsidRDefault="00623D57">
      <w:pPr>
        <w:pStyle w:val="a5"/>
        <w:ind w:left="840" w:firstLine="0"/>
      </w:pPr>
      <w:r>
        <w:t># chmod 600 .ssh/*</w:t>
      </w:r>
    </w:p>
    <w:p w14:paraId="54D0BB84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验证到自己的互信是否成功</w:t>
      </w:r>
    </w:p>
    <w:p w14:paraId="54D0BB85" w14:textId="77777777" w:rsidR="004C7B9B" w:rsidRDefault="00623D57">
      <w:pPr>
        <w:pStyle w:val="a5"/>
        <w:ind w:left="840" w:firstLine="0"/>
      </w:pPr>
      <w:r>
        <w:t xml:space="preserve"># ssh </w:t>
      </w:r>
      <w:hyperlink r:id="rId13" w:history="1">
        <w:r>
          <w:rPr>
            <w:rStyle w:val="Hyperlink0"/>
          </w:rPr>
          <w:t>nova@127.0.0.1</w:t>
        </w:r>
      </w:hyperlink>
    </w:p>
    <w:p w14:paraId="54D0BB86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如果登陆自己不需要密钥，则证明</w:t>
      </w:r>
      <w:r>
        <w:t>key-pair</w:t>
      </w:r>
      <w:r>
        <w:rPr>
          <w:lang w:val="zh-TW" w:eastAsia="zh-TW"/>
        </w:rPr>
        <w:t>可以</w:t>
      </w:r>
    </w:p>
    <w:p w14:paraId="54D0BB87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将</w:t>
      </w:r>
      <w:r>
        <w:t>.ssh/</w:t>
      </w:r>
      <w:r>
        <w:rPr>
          <w:lang w:val="zh-TW" w:eastAsia="zh-TW"/>
        </w:rPr>
        <w:t>目录复制到其他计算节点，并赋予正确权限</w:t>
      </w:r>
    </w:p>
    <w:p w14:paraId="54D0BB88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用</w:t>
      </w:r>
      <w:r>
        <w:t>root</w:t>
      </w:r>
      <w:r>
        <w:rPr>
          <w:lang w:val="zh-TW" w:eastAsia="zh-TW"/>
        </w:rPr>
        <w:t>用户或</w:t>
      </w:r>
      <w:r>
        <w:t>salt</w:t>
      </w:r>
      <w:r>
        <w:rPr>
          <w:lang w:val="zh-TW" w:eastAsia="zh-TW"/>
        </w:rPr>
        <w:t>等，将</w:t>
      </w:r>
      <w:r>
        <w:t>/var/lib/nova/.ssh</w:t>
      </w:r>
      <w:r>
        <w:rPr>
          <w:lang w:val="zh-TW" w:eastAsia="zh-TW"/>
        </w:rPr>
        <w:t>目录复制到其他节点，如对于南基环境，如果计算节点</w:t>
      </w:r>
      <w:r>
        <w:t>1</w:t>
      </w:r>
      <w:r>
        <w:rPr>
          <w:lang w:val="zh-TW" w:eastAsia="zh-TW"/>
        </w:rPr>
        <w:t>配置完成，则可以批量对其他计算节点进行配置：</w:t>
      </w:r>
    </w:p>
    <w:p w14:paraId="54D0BB89" w14:textId="77777777" w:rsidR="004C7B9B" w:rsidRDefault="00623D57">
      <w:pPr>
        <w:pStyle w:val="a5"/>
        <w:ind w:left="840" w:firstLine="0"/>
      </w:pPr>
      <w:r>
        <w:t># for ip in `cat bcec_compute_nodes_without_1`;do echo $ip ;ssh $ip "scp -r 172.16.169.1:/var/lib/nova/.ssh /var/lib/nova/;chmod 755 /var/lib/nova/.ssh;chmod  600 /var/lib/nova/.ssh/*; chown -R nova:nova /var/lib/nova/";done</w:t>
      </w:r>
    </w:p>
    <w:p w14:paraId="54D0BB8A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验证到其他节点互信是否成功</w:t>
      </w:r>
    </w:p>
    <w:p w14:paraId="54D0BB8B" w14:textId="77777777" w:rsidR="004C7B9B" w:rsidRDefault="00623D57">
      <w:pPr>
        <w:pStyle w:val="a5"/>
        <w:ind w:left="840" w:firstLine="0"/>
      </w:pPr>
      <w:r>
        <w:t xml:space="preserve"># ssh </w:t>
      </w:r>
      <w:hyperlink r:id="rId14" w:history="1">
        <w:r>
          <w:rPr>
            <w:rStyle w:val="Hyperlink0"/>
          </w:rPr>
          <w:t>nova@xxx.xxx.xxx.xxx</w:t>
        </w:r>
      </w:hyperlink>
      <w:r>
        <w:t xml:space="preserve"> </w:t>
      </w:r>
    </w:p>
    <w:p w14:paraId="54D0BB8C" w14:textId="77777777" w:rsidR="004C7B9B" w:rsidRDefault="00623D57">
      <w:pPr>
        <w:pStyle w:val="a5"/>
        <w:ind w:left="840" w:firstLine="0"/>
        <w:rPr>
          <w:lang w:val="zh-TW" w:eastAsia="zh-TW"/>
        </w:rPr>
      </w:pPr>
      <w:r>
        <w:rPr>
          <w:lang w:val="zh-TW" w:eastAsia="zh-TW"/>
        </w:rPr>
        <w:t>如果不需要输入密码，则互信成功</w:t>
      </w:r>
    </w:p>
    <w:p w14:paraId="54D0BB8D" w14:textId="77777777" w:rsidR="004C7B9B" w:rsidRDefault="00623D57">
      <w:pPr>
        <w:pStyle w:val="30"/>
        <w:numPr>
          <w:ilvl w:val="1"/>
          <w:numId w:val="36"/>
        </w:numPr>
        <w:rPr>
          <w:lang w:val="zh-TW" w:eastAsia="zh-TW"/>
        </w:rPr>
      </w:pPr>
      <w:r>
        <w:rPr>
          <w:lang w:val="zh-TW" w:eastAsia="zh-TW"/>
        </w:rPr>
        <w:t>网络服务</w:t>
      </w:r>
      <w:r>
        <w:t>Neutron</w:t>
      </w:r>
      <w:r>
        <w:rPr>
          <w:lang w:val="zh-TW" w:eastAsia="zh-TW"/>
        </w:rPr>
        <w:t>部署</w:t>
      </w:r>
    </w:p>
    <w:p w14:paraId="54D0BB8E" w14:textId="77777777" w:rsidR="004C7B9B" w:rsidRDefault="00623D57">
      <w:pPr>
        <w:rPr>
          <w:color w:val="FF0000"/>
          <w:u w:color="FF0000"/>
          <w:lang w:val="zh-TW" w:eastAsia="zh-TW"/>
        </w:rPr>
      </w:pPr>
      <w:r>
        <w:rPr>
          <w:color w:val="FF0000"/>
          <w:u w:color="FF0000"/>
          <w:lang w:val="zh-TW" w:eastAsia="zh-TW"/>
        </w:rPr>
        <w:t>公有云四期网络方案由网络组同事和华为提供。</w:t>
      </w:r>
    </w:p>
    <w:p w14:paraId="54D0BB8F" w14:textId="77777777" w:rsidR="004C7B9B" w:rsidRDefault="00623D57">
      <w:pPr>
        <w:pStyle w:val="30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用户网页入口</w:t>
      </w:r>
      <w:r>
        <w:t>Horizon</w:t>
      </w:r>
      <w:r>
        <w:rPr>
          <w:lang w:val="zh-TW" w:eastAsia="zh-TW"/>
        </w:rPr>
        <w:t>部署</w:t>
      </w:r>
    </w:p>
    <w:p w14:paraId="54D0BB90" w14:textId="5C16F5E8" w:rsidR="004C7B9B" w:rsidDel="00DC4E5A" w:rsidRDefault="00623D57">
      <w:pPr>
        <w:pStyle w:val="a5"/>
        <w:numPr>
          <w:ilvl w:val="0"/>
          <w:numId w:val="16"/>
        </w:numPr>
        <w:rPr>
          <w:del w:id="73" w:author="Eldon" w:date="2016-04-21T11:07:00Z"/>
          <w:lang w:val="zh-TW" w:eastAsia="zh-TW"/>
        </w:rPr>
      </w:pPr>
      <w:del w:id="74" w:author="Eldon" w:date="2016-04-21T11:07:00Z">
        <w:r w:rsidDel="00DC4E5A">
          <w:rPr>
            <w:lang w:val="zh-TW" w:eastAsia="zh-TW"/>
          </w:rPr>
          <w:delText>安装软件包</w:delText>
        </w:r>
      </w:del>
    </w:p>
    <w:p w14:paraId="54D0BB91" w14:textId="17F002FD" w:rsidR="004C7B9B" w:rsidDel="00DC4E5A" w:rsidRDefault="00623D57">
      <w:pPr>
        <w:pStyle w:val="a5"/>
        <w:ind w:left="840" w:firstLine="0"/>
        <w:rPr>
          <w:del w:id="75" w:author="Eldon" w:date="2016-04-21T11:07:00Z"/>
        </w:rPr>
      </w:pPr>
      <w:del w:id="76" w:author="Eldon" w:date="2016-04-21T11:07:00Z">
        <w:r w:rsidDel="00DC4E5A">
          <w:lastRenderedPageBreak/>
          <w:delText># yum install openstack-dashboard httpd mod_wsgi memcached pythonmemcached</w:delText>
        </w:r>
      </w:del>
    </w:p>
    <w:p w14:paraId="54D0BB92" w14:textId="0964CC2E" w:rsidR="004C7B9B" w:rsidDel="00DC4E5A" w:rsidRDefault="00623D57">
      <w:pPr>
        <w:pStyle w:val="a5"/>
        <w:numPr>
          <w:ilvl w:val="0"/>
          <w:numId w:val="16"/>
        </w:numPr>
        <w:rPr>
          <w:del w:id="77" w:author="Eldon" w:date="2016-04-21T11:07:00Z"/>
          <w:lang w:val="zh-TW" w:eastAsia="zh-TW"/>
        </w:rPr>
      </w:pPr>
      <w:del w:id="78" w:author="Eldon" w:date="2016-04-21T11:07:00Z">
        <w:r w:rsidDel="00DC4E5A">
          <w:rPr>
            <w:lang w:val="zh-TW" w:eastAsia="zh-TW"/>
          </w:rPr>
          <w:delText>配置</w:delText>
        </w:r>
        <w:r w:rsidDel="00DC4E5A">
          <w:delText>dashboard</w:delText>
        </w:r>
      </w:del>
    </w:p>
    <w:p w14:paraId="54D0BB93" w14:textId="157033C8" w:rsidR="004C7B9B" w:rsidDel="00DC4E5A" w:rsidRDefault="00623D57">
      <w:pPr>
        <w:pStyle w:val="a5"/>
        <w:ind w:left="840" w:firstLine="0"/>
        <w:rPr>
          <w:del w:id="79" w:author="Eldon" w:date="2016-04-21T11:07:00Z"/>
        </w:rPr>
      </w:pPr>
      <w:del w:id="80" w:author="Eldon" w:date="2016-04-21T11:07:00Z">
        <w:r w:rsidDel="00DC4E5A">
          <w:rPr>
            <w:lang w:val="zh-TW" w:eastAsia="zh-TW"/>
          </w:rPr>
          <w:delText>编辑</w:delText>
        </w:r>
        <w:r w:rsidDel="00DC4E5A">
          <w:delText xml:space="preserve"> /etc/openstack-dashboard/local_settings</w:delText>
        </w:r>
        <w:r w:rsidDel="00DC4E5A">
          <w:rPr>
            <w:lang w:val="zh-TW" w:eastAsia="zh-TW"/>
          </w:rPr>
          <w:delText>的以下内容（</w:delText>
        </w:r>
        <w:r w:rsidDel="00DC4E5A">
          <w:rPr>
            <w:color w:val="FF0000"/>
            <w:u w:color="FF0000"/>
            <w:lang w:val="zh-TW" w:eastAsia="zh-TW"/>
          </w:rPr>
          <w:delText>其他内容保持不变</w:delText>
        </w:r>
        <w:r w:rsidDel="00DC4E5A">
          <w:rPr>
            <w:lang w:val="zh-TW" w:eastAsia="zh-TW"/>
          </w:rPr>
          <w:delText>）</w:delText>
        </w:r>
      </w:del>
    </w:p>
    <w:p w14:paraId="54D0BB94" w14:textId="061319F3" w:rsidR="004C7B9B" w:rsidDel="00DC4E5A" w:rsidRDefault="00623D57">
      <w:pPr>
        <w:pStyle w:val="a5"/>
        <w:ind w:left="840"/>
        <w:rPr>
          <w:del w:id="81" w:author="Eldon" w:date="2016-04-21T11:07:00Z"/>
        </w:rPr>
      </w:pPr>
      <w:del w:id="82" w:author="Eldon" w:date="2016-04-21T11:07:00Z">
        <w:r w:rsidDel="00DC4E5A">
          <w:delText>OPENSTACK_API_VERSIONS = {</w:delText>
        </w:r>
      </w:del>
    </w:p>
    <w:p w14:paraId="54D0BB95" w14:textId="4E102D46" w:rsidR="004C7B9B" w:rsidDel="00DC4E5A" w:rsidRDefault="00623D57">
      <w:pPr>
        <w:pStyle w:val="a5"/>
        <w:ind w:left="840"/>
        <w:rPr>
          <w:del w:id="83" w:author="Eldon" w:date="2016-04-21T11:07:00Z"/>
        </w:rPr>
      </w:pPr>
      <w:del w:id="84" w:author="Eldon" w:date="2016-04-21T11:07:00Z">
        <w:r w:rsidDel="00DC4E5A">
          <w:delText xml:space="preserve">    "data-processing": 1.1,</w:delText>
        </w:r>
      </w:del>
    </w:p>
    <w:p w14:paraId="54D0BB96" w14:textId="38373AF0" w:rsidR="004C7B9B" w:rsidDel="00DC4E5A" w:rsidRDefault="00623D57">
      <w:pPr>
        <w:pStyle w:val="a5"/>
        <w:ind w:left="840"/>
        <w:rPr>
          <w:del w:id="85" w:author="Eldon" w:date="2016-04-21T11:07:00Z"/>
          <w:color w:val="FF0000"/>
          <w:u w:color="FF0000"/>
        </w:rPr>
      </w:pPr>
      <w:del w:id="86" w:author="Eldon" w:date="2016-04-21T11:07:00Z">
        <w:r w:rsidDel="00DC4E5A">
          <w:rPr>
            <w:color w:val="FF0000"/>
            <w:u w:color="FF0000"/>
          </w:rPr>
          <w:delText xml:space="preserve">    "identity": 2.0,</w:delText>
        </w:r>
      </w:del>
    </w:p>
    <w:p w14:paraId="54D0BB97" w14:textId="68ED4180" w:rsidR="004C7B9B" w:rsidDel="00DC4E5A" w:rsidRDefault="00623D57">
      <w:pPr>
        <w:pStyle w:val="a5"/>
        <w:ind w:left="840"/>
        <w:rPr>
          <w:del w:id="87" w:author="Eldon" w:date="2016-04-21T11:07:00Z"/>
        </w:rPr>
      </w:pPr>
      <w:del w:id="88" w:author="Eldon" w:date="2016-04-21T11:07:00Z">
        <w:r w:rsidDel="00DC4E5A">
          <w:delText xml:space="preserve">    "volume": 2,</w:delText>
        </w:r>
      </w:del>
    </w:p>
    <w:p w14:paraId="54D0BB98" w14:textId="424E5F79" w:rsidR="004C7B9B" w:rsidDel="00DC4E5A" w:rsidRDefault="00623D57">
      <w:pPr>
        <w:pStyle w:val="a5"/>
        <w:ind w:left="840"/>
        <w:rPr>
          <w:del w:id="89" w:author="Eldon" w:date="2016-04-21T11:07:00Z"/>
        </w:rPr>
      </w:pPr>
      <w:del w:id="90" w:author="Eldon" w:date="2016-04-21T11:07:00Z">
        <w:r w:rsidDel="00DC4E5A">
          <w:delText>}</w:delText>
        </w:r>
      </w:del>
    </w:p>
    <w:p w14:paraId="54D0BB99" w14:textId="53B18C6F" w:rsidR="004C7B9B" w:rsidDel="00DC4E5A" w:rsidRDefault="004C7B9B">
      <w:pPr>
        <w:rPr>
          <w:del w:id="91" w:author="Eldon" w:date="2016-04-21T11:07:00Z"/>
        </w:rPr>
      </w:pPr>
    </w:p>
    <w:p w14:paraId="54D0BB9A" w14:textId="1310FF26" w:rsidR="004C7B9B" w:rsidDel="00DC4E5A" w:rsidRDefault="00623D57">
      <w:pPr>
        <w:pStyle w:val="a5"/>
        <w:ind w:left="840"/>
        <w:rPr>
          <w:del w:id="92" w:author="Eldon" w:date="2016-04-21T11:07:00Z"/>
        </w:rPr>
      </w:pPr>
      <w:del w:id="93" w:author="Eldon" w:date="2016-04-21T11:07:00Z">
        <w:r w:rsidDel="00DC4E5A">
          <w:delText>CACHES = {</w:delText>
        </w:r>
      </w:del>
    </w:p>
    <w:p w14:paraId="54D0BB9B" w14:textId="741A0466" w:rsidR="004C7B9B" w:rsidDel="00DC4E5A" w:rsidRDefault="00623D57">
      <w:pPr>
        <w:pStyle w:val="a5"/>
        <w:ind w:left="840"/>
        <w:rPr>
          <w:del w:id="94" w:author="Eldon" w:date="2016-04-21T11:07:00Z"/>
        </w:rPr>
      </w:pPr>
      <w:del w:id="95" w:author="Eldon" w:date="2016-04-21T11:07:00Z">
        <w:r w:rsidDel="00DC4E5A">
          <w:delText xml:space="preserve">      'default': {</w:delText>
        </w:r>
      </w:del>
    </w:p>
    <w:p w14:paraId="54D0BB9C" w14:textId="7FEAC646" w:rsidR="004C7B9B" w:rsidDel="00DC4E5A" w:rsidRDefault="00623D57">
      <w:pPr>
        <w:pStyle w:val="a5"/>
        <w:ind w:left="840"/>
        <w:rPr>
          <w:del w:id="96" w:author="Eldon" w:date="2016-04-21T11:07:00Z"/>
        </w:rPr>
      </w:pPr>
      <w:del w:id="97" w:author="Eldon" w:date="2016-04-21T11:07:00Z">
        <w:r w:rsidDel="00DC4E5A">
          <w:delText xml:space="preserve">        'BACKEND': 'django.core.cache.backends.memcached.MemcachedCache',</w:delText>
        </w:r>
      </w:del>
    </w:p>
    <w:p w14:paraId="54D0BB9D" w14:textId="0A2EAC70" w:rsidR="004C7B9B" w:rsidDel="00DC4E5A" w:rsidRDefault="00623D57">
      <w:pPr>
        <w:pStyle w:val="a5"/>
        <w:ind w:left="840"/>
        <w:rPr>
          <w:del w:id="98" w:author="Eldon" w:date="2016-04-21T11:07:00Z"/>
        </w:rPr>
      </w:pPr>
      <w:del w:id="99" w:author="Eldon" w:date="2016-04-21T11:07:00Z">
        <w:r w:rsidDel="00DC4E5A">
          <w:delText xml:space="preserve">        </w:delText>
        </w:r>
        <w:r w:rsidDel="00DC4E5A">
          <w:rPr>
            <w:color w:val="FF0000"/>
            <w:u w:color="FF0000"/>
          </w:rPr>
          <w:delText>'LOCATION': '172.16.216.22:11211', #Memcache</w:delText>
        </w:r>
        <w:r w:rsidDel="00DC4E5A">
          <w:rPr>
            <w:color w:val="FF0000"/>
            <w:u w:color="FF0000"/>
            <w:lang w:val="zh-TW" w:eastAsia="zh-TW"/>
          </w:rPr>
          <w:delText>地址，注意</w:delText>
        </w:r>
        <w:r w:rsidDel="00DC4E5A">
          <w:rPr>
            <w:color w:val="FF0000"/>
            <w:u w:color="FF0000"/>
          </w:rPr>
          <w:delText>redhat</w:delText>
        </w:r>
        <w:r w:rsidDel="00DC4E5A">
          <w:rPr>
            <w:color w:val="FF0000"/>
            <w:u w:color="FF0000"/>
            <w:lang w:val="zh-TW" w:eastAsia="zh-TW"/>
          </w:rPr>
          <w:delText>版本只能填一个地址</w:delText>
        </w:r>
      </w:del>
    </w:p>
    <w:p w14:paraId="54D0BB9E" w14:textId="1A6B1C1C" w:rsidR="004C7B9B" w:rsidDel="00DC4E5A" w:rsidRDefault="00623D57">
      <w:pPr>
        <w:pStyle w:val="a5"/>
        <w:ind w:left="840"/>
        <w:rPr>
          <w:del w:id="100" w:author="Eldon" w:date="2016-04-21T11:07:00Z"/>
        </w:rPr>
      </w:pPr>
      <w:del w:id="101" w:author="Eldon" w:date="2016-04-21T11:07:00Z">
        <w:r w:rsidDel="00DC4E5A">
          <w:delText xml:space="preserve">    }</w:delText>
        </w:r>
      </w:del>
    </w:p>
    <w:p w14:paraId="54D0BB9F" w14:textId="2A1CC72F" w:rsidR="004C7B9B" w:rsidDel="00DC4E5A" w:rsidRDefault="00623D57">
      <w:pPr>
        <w:pStyle w:val="a5"/>
        <w:ind w:left="840"/>
        <w:rPr>
          <w:del w:id="102" w:author="Eldon" w:date="2016-04-21T11:07:00Z"/>
        </w:rPr>
      </w:pPr>
      <w:del w:id="103" w:author="Eldon" w:date="2016-04-21T11:07:00Z">
        <w:r w:rsidDel="00DC4E5A">
          <w:delText>}</w:delText>
        </w:r>
      </w:del>
    </w:p>
    <w:p w14:paraId="54D0BBA0" w14:textId="294CE927" w:rsidR="004C7B9B" w:rsidDel="00DC4E5A" w:rsidRDefault="00623D57">
      <w:pPr>
        <w:pStyle w:val="a5"/>
        <w:ind w:left="840"/>
        <w:rPr>
          <w:del w:id="104" w:author="Eldon" w:date="2016-04-21T11:07:00Z"/>
          <w:color w:val="FF0000"/>
          <w:u w:color="FF0000"/>
        </w:rPr>
      </w:pPr>
      <w:del w:id="105" w:author="Eldon" w:date="2016-04-21T11:07:00Z">
        <w:r w:rsidDel="00DC4E5A">
          <w:rPr>
            <w:color w:val="FF0000"/>
            <w:u w:color="FF0000"/>
          </w:rPr>
          <w:delText>OPENSTACK_HOST = '172.16.216.201' #keystone vip</w:delText>
        </w:r>
      </w:del>
    </w:p>
    <w:p w14:paraId="54D0BBA1" w14:textId="42304A78" w:rsidR="004C7B9B" w:rsidDel="00DC4E5A" w:rsidRDefault="00623D57">
      <w:pPr>
        <w:pStyle w:val="a5"/>
        <w:ind w:left="840"/>
        <w:rPr>
          <w:del w:id="106" w:author="Eldon" w:date="2016-04-21T11:07:00Z"/>
        </w:rPr>
      </w:pPr>
      <w:del w:id="107" w:author="Eldon" w:date="2016-04-21T11:07:00Z">
        <w:r w:rsidDel="00DC4E5A">
          <w:delText>OPENSTACK_KEYSTONE_URL = "http://%s:5000/v2.0" % OPENSTACK_HOST</w:delText>
        </w:r>
      </w:del>
    </w:p>
    <w:p w14:paraId="54D0BBA2" w14:textId="5E7223DF" w:rsidR="004C7B9B" w:rsidDel="00DC4E5A" w:rsidRDefault="00623D57">
      <w:pPr>
        <w:pStyle w:val="a5"/>
        <w:ind w:left="840"/>
        <w:rPr>
          <w:del w:id="108" w:author="Eldon" w:date="2016-04-21T11:07:00Z"/>
        </w:rPr>
      </w:pPr>
      <w:del w:id="109" w:author="Eldon" w:date="2016-04-21T11:07:00Z">
        <w:r w:rsidDel="00DC4E5A">
          <w:delText>OPENSTACK_KEYSTONE_DEFAULT_ROLE = "_member_"</w:delText>
        </w:r>
      </w:del>
    </w:p>
    <w:p w14:paraId="54D0BBA3" w14:textId="65D87A34" w:rsidR="004C7B9B" w:rsidDel="00DC4E5A" w:rsidRDefault="00623D57">
      <w:pPr>
        <w:pStyle w:val="a5"/>
        <w:ind w:left="840"/>
        <w:rPr>
          <w:del w:id="110" w:author="Eldon" w:date="2016-04-21T11:07:00Z"/>
          <w:color w:val="FF0000"/>
          <w:u w:color="FF0000"/>
        </w:rPr>
      </w:pPr>
      <w:del w:id="111" w:author="Eldon" w:date="2016-04-21T11:07:00Z">
        <w:r w:rsidDel="00DC4E5A">
          <w:rPr>
            <w:color w:val="FF0000"/>
            <w:u w:color="FF0000"/>
          </w:rPr>
          <w:delText>AUTH_USER_MODEL = 'openstack_auth.User'</w:delText>
        </w:r>
      </w:del>
    </w:p>
    <w:p w14:paraId="54D0BBA4" w14:textId="63AFAF5E" w:rsidR="004C7B9B" w:rsidDel="00DC4E5A" w:rsidRDefault="00623D57">
      <w:pPr>
        <w:pStyle w:val="a5"/>
        <w:ind w:left="840"/>
        <w:rPr>
          <w:del w:id="112" w:author="Eldon" w:date="2016-04-21T11:07:00Z"/>
          <w:color w:val="FF0000"/>
          <w:u w:color="FF0000"/>
        </w:rPr>
      </w:pPr>
      <w:del w:id="113" w:author="Eldon" w:date="2016-04-21T11:07:00Z">
        <w:r w:rsidDel="00DC4E5A">
          <w:rPr>
            <w:color w:val="FF0000"/>
            <w:u w:color="FF0000"/>
          </w:rPr>
          <w:delText>SESSION_ENGINE = 'django.contrib.sessions.backends.cache'</w:delText>
        </w:r>
      </w:del>
    </w:p>
    <w:p w14:paraId="54D0BBA5" w14:textId="7FD4FBD8" w:rsidR="004C7B9B" w:rsidDel="00DC4E5A" w:rsidRDefault="00623D57">
      <w:pPr>
        <w:pStyle w:val="a5"/>
        <w:numPr>
          <w:ilvl w:val="0"/>
          <w:numId w:val="16"/>
        </w:numPr>
        <w:rPr>
          <w:del w:id="114" w:author="Eldon" w:date="2016-04-21T11:07:00Z"/>
          <w:lang w:val="zh-TW" w:eastAsia="zh-TW"/>
        </w:rPr>
      </w:pPr>
      <w:del w:id="115" w:author="Eldon" w:date="2016-04-21T11:07:00Z">
        <w:r w:rsidDel="00DC4E5A">
          <w:rPr>
            <w:lang w:val="zh-TW" w:eastAsia="zh-TW"/>
          </w:rPr>
          <w:delText>系统配置</w:delText>
        </w:r>
      </w:del>
    </w:p>
    <w:p w14:paraId="54D0BBA6" w14:textId="14E1CAE5" w:rsidR="004C7B9B" w:rsidDel="00DC4E5A" w:rsidRDefault="00623D57">
      <w:pPr>
        <w:pStyle w:val="a5"/>
        <w:ind w:left="840" w:firstLine="0"/>
        <w:rPr>
          <w:del w:id="116" w:author="Eldon" w:date="2016-04-21T11:07:00Z"/>
        </w:rPr>
      </w:pPr>
      <w:del w:id="117" w:author="Eldon" w:date="2016-04-21T11:07:00Z">
        <w:r w:rsidDel="00DC4E5A">
          <w:delText># setsebool -P httpd_can_network_connect on</w:delText>
        </w:r>
      </w:del>
    </w:p>
    <w:p w14:paraId="54D0BBA7" w14:textId="4556079C" w:rsidR="004C7B9B" w:rsidDel="00DC4E5A" w:rsidRDefault="00623D57">
      <w:pPr>
        <w:pStyle w:val="a5"/>
        <w:ind w:left="840" w:firstLine="0"/>
        <w:rPr>
          <w:del w:id="118" w:author="Eldon" w:date="2016-04-21T11:07:00Z"/>
        </w:rPr>
      </w:pPr>
      <w:del w:id="119" w:author="Eldon" w:date="2016-04-21T11:07:00Z">
        <w:r w:rsidDel="00DC4E5A">
          <w:delText># chown -R apache:apache /usr/share/openstack-dashboard/static</w:delText>
        </w:r>
      </w:del>
    </w:p>
    <w:p w14:paraId="54D0BBA8" w14:textId="78553F4D" w:rsidR="004C7B9B" w:rsidDel="00DC4E5A" w:rsidRDefault="00623D57">
      <w:pPr>
        <w:pStyle w:val="a5"/>
        <w:numPr>
          <w:ilvl w:val="0"/>
          <w:numId w:val="16"/>
        </w:numPr>
        <w:rPr>
          <w:del w:id="120" w:author="Eldon" w:date="2016-04-21T11:07:00Z"/>
          <w:lang w:val="zh-TW" w:eastAsia="zh-TW"/>
        </w:rPr>
      </w:pPr>
      <w:del w:id="121" w:author="Eldon" w:date="2016-04-21T11:07:00Z">
        <w:r w:rsidDel="00DC4E5A">
          <w:rPr>
            <w:lang w:val="zh-TW" w:eastAsia="zh-TW"/>
          </w:rPr>
          <w:delText>启动</w:delText>
        </w:r>
        <w:r w:rsidDel="00DC4E5A">
          <w:delText>httpd</w:delText>
        </w:r>
      </w:del>
    </w:p>
    <w:p w14:paraId="54D0BBA9" w14:textId="04105BE8" w:rsidR="004C7B9B" w:rsidDel="00DC4E5A" w:rsidRDefault="00623D57">
      <w:pPr>
        <w:pStyle w:val="a5"/>
        <w:ind w:left="840" w:firstLine="0"/>
        <w:rPr>
          <w:del w:id="122" w:author="Eldon" w:date="2016-04-21T11:07:00Z"/>
        </w:rPr>
      </w:pPr>
      <w:del w:id="123" w:author="Eldon" w:date="2016-04-21T11:07:00Z">
        <w:r w:rsidDel="00DC4E5A">
          <w:delText># systemctl enable httpd</w:delText>
        </w:r>
      </w:del>
    </w:p>
    <w:p w14:paraId="54D0BBAA" w14:textId="3154C3EC" w:rsidR="004C7B9B" w:rsidDel="00DC4E5A" w:rsidRDefault="00623D57">
      <w:pPr>
        <w:pStyle w:val="a5"/>
        <w:ind w:left="840" w:firstLine="0"/>
        <w:rPr>
          <w:del w:id="124" w:author="Eldon" w:date="2016-04-21T11:07:00Z"/>
        </w:rPr>
      </w:pPr>
      <w:del w:id="125" w:author="Eldon" w:date="2016-04-21T11:07:00Z">
        <w:r w:rsidDel="00DC4E5A">
          <w:delText># systemctl restart httpd</w:delText>
        </w:r>
      </w:del>
    </w:p>
    <w:p w14:paraId="54D0BBAB" w14:textId="5D06EABF" w:rsidR="004C7B9B" w:rsidDel="00DC4E5A" w:rsidRDefault="00623D57">
      <w:pPr>
        <w:pStyle w:val="a5"/>
        <w:numPr>
          <w:ilvl w:val="0"/>
          <w:numId w:val="16"/>
        </w:numPr>
        <w:rPr>
          <w:del w:id="126" w:author="Eldon" w:date="2016-04-21T11:07:00Z"/>
          <w:lang w:val="zh-TW" w:eastAsia="zh-TW"/>
        </w:rPr>
      </w:pPr>
      <w:del w:id="127" w:author="Eldon" w:date="2016-04-21T11:07:00Z">
        <w:r w:rsidDel="00DC4E5A">
          <w:rPr>
            <w:lang w:val="zh-TW" w:eastAsia="zh-TW"/>
          </w:rPr>
          <w:delText>验证</w:delText>
        </w:r>
        <w:r w:rsidDel="00DC4E5A">
          <w:delText>dashboard</w:delText>
        </w:r>
        <w:r w:rsidDel="00DC4E5A">
          <w:rPr>
            <w:lang w:val="zh-TW" w:eastAsia="zh-TW"/>
          </w:rPr>
          <w:delText>安装成功</w:delText>
        </w:r>
      </w:del>
    </w:p>
    <w:p w14:paraId="54D0BBAC" w14:textId="0C21C704" w:rsidR="004C7B9B" w:rsidDel="00DC4E5A" w:rsidRDefault="00623D57">
      <w:pPr>
        <w:pStyle w:val="a5"/>
        <w:ind w:left="840" w:firstLine="0"/>
        <w:rPr>
          <w:del w:id="128" w:author="Eldon" w:date="2016-04-21T11:07:00Z"/>
        </w:rPr>
      </w:pPr>
      <w:del w:id="129" w:author="Eldon" w:date="2016-04-21T11:07:00Z">
        <w:r w:rsidDel="00DC4E5A">
          <w:rPr>
            <w:lang w:val="zh-TW" w:eastAsia="zh-TW"/>
          </w:rPr>
          <w:delText>浏览器打开</w:delText>
        </w:r>
        <w:r w:rsidDel="00DC4E5A">
          <w:delText xml:space="preserve"> </w:delText>
        </w:r>
        <w:r w:rsidR="00387F20" w:rsidDel="00DC4E5A">
          <w:fldChar w:fldCharType="begin"/>
        </w:r>
        <w:r w:rsidR="00387F20" w:rsidDel="00DC4E5A">
          <w:delInstrText xml:space="preserve"> HYPERLINK "http://HORIZION_IP/dashboard" </w:delInstrText>
        </w:r>
        <w:r w:rsidR="00387F20" w:rsidDel="00DC4E5A">
          <w:fldChar w:fldCharType="separate"/>
        </w:r>
        <w:r w:rsidDel="00DC4E5A">
          <w:rPr>
            <w:rStyle w:val="Hyperlink1"/>
          </w:rPr>
          <w:delText>http://HORIZION_IP/dashboard</w:delText>
        </w:r>
        <w:r w:rsidR="00387F20" w:rsidDel="00DC4E5A">
          <w:rPr>
            <w:rStyle w:val="Hyperlink1"/>
          </w:rPr>
          <w:fldChar w:fldCharType="end"/>
        </w:r>
        <w:r w:rsidDel="00DC4E5A">
          <w:rPr>
            <w:lang w:val="zh-TW" w:eastAsia="zh-TW"/>
          </w:rPr>
          <w:delText>，能成功登陆则表示安装成功。</w:delText>
        </w:r>
      </w:del>
    </w:p>
    <w:p w14:paraId="54D0BBA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安装软件包</w:t>
      </w:r>
    </w:p>
    <w:p w14:paraId="54D0BBAE" w14:textId="77777777" w:rsidR="004C7B9B" w:rsidRDefault="00623D57">
      <w:pPr>
        <w:pStyle w:val="a5"/>
        <w:ind w:left="840" w:firstLine="0"/>
      </w:pPr>
      <w:r>
        <w:t># yum install openstack-dashboard httpd mod_wsgi memcached pythonmemcached</w:t>
      </w:r>
    </w:p>
    <w:p w14:paraId="54D0BBA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dashboard</w:t>
      </w:r>
    </w:p>
    <w:p w14:paraId="54D0BBB0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编辑</w:t>
      </w:r>
      <w:r>
        <w:t xml:space="preserve"> /etc/openstack-dashboard/local_settings</w:t>
      </w:r>
      <w:r>
        <w:rPr>
          <w:lang w:val="zh-TW" w:eastAsia="zh-TW"/>
        </w:rPr>
        <w:t>的以下内容（</w:t>
      </w:r>
      <w:r>
        <w:rPr>
          <w:color w:val="FF0000"/>
          <w:u w:color="FF0000"/>
          <w:lang w:val="zh-TW" w:eastAsia="zh-TW"/>
        </w:rPr>
        <w:t>其他内容保持不变</w:t>
      </w:r>
      <w:r>
        <w:rPr>
          <w:lang w:val="zh-TW" w:eastAsia="zh-TW"/>
        </w:rPr>
        <w:t>）</w:t>
      </w:r>
    </w:p>
    <w:p w14:paraId="54D0BBB1" w14:textId="77777777" w:rsidR="004C7B9B" w:rsidRDefault="00623D57">
      <w:pPr>
        <w:pStyle w:val="a5"/>
        <w:ind w:left="840"/>
      </w:pPr>
      <w:r>
        <w:t>OPENSTACK_API_VERSIONS = {</w:t>
      </w:r>
    </w:p>
    <w:p w14:paraId="54D0BBB2" w14:textId="77777777" w:rsidR="004C7B9B" w:rsidRDefault="00623D57">
      <w:pPr>
        <w:pStyle w:val="a5"/>
        <w:ind w:left="840"/>
      </w:pPr>
      <w:r>
        <w:t xml:space="preserve">    "data-processing": 1.1,</w:t>
      </w:r>
    </w:p>
    <w:p w14:paraId="54D0BBB3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 xml:space="preserve">    "identity": 2.0,</w:t>
      </w:r>
    </w:p>
    <w:p w14:paraId="54D0BBB4" w14:textId="77777777" w:rsidR="004C7B9B" w:rsidRDefault="00623D57">
      <w:pPr>
        <w:pStyle w:val="a5"/>
        <w:ind w:left="840"/>
      </w:pPr>
      <w:r>
        <w:t xml:space="preserve">    "volume": 2,</w:t>
      </w:r>
    </w:p>
    <w:p w14:paraId="54D0BBB5" w14:textId="77777777" w:rsidR="004C7B9B" w:rsidRDefault="00623D57">
      <w:pPr>
        <w:pStyle w:val="a5"/>
        <w:ind w:left="840"/>
      </w:pPr>
      <w:r>
        <w:t>}</w:t>
      </w:r>
    </w:p>
    <w:p w14:paraId="54D0BBB6" w14:textId="77777777" w:rsidR="004C7B9B" w:rsidRDefault="004C7B9B"/>
    <w:p w14:paraId="54D0BBB7" w14:textId="77777777" w:rsidR="004C7B9B" w:rsidRDefault="00623D57">
      <w:pPr>
        <w:pStyle w:val="a5"/>
        <w:ind w:left="840"/>
      </w:pPr>
      <w:r>
        <w:t>CACHES = {</w:t>
      </w:r>
    </w:p>
    <w:p w14:paraId="54D0BBB8" w14:textId="77777777" w:rsidR="004C7B9B" w:rsidRDefault="00623D57">
      <w:pPr>
        <w:pStyle w:val="a5"/>
        <w:ind w:left="840"/>
      </w:pPr>
      <w:r>
        <w:t xml:space="preserve">      'default': {</w:t>
      </w:r>
    </w:p>
    <w:p w14:paraId="54D0BBB9" w14:textId="77777777" w:rsidR="004C7B9B" w:rsidRDefault="00623D57">
      <w:pPr>
        <w:pStyle w:val="a5"/>
        <w:ind w:left="840"/>
      </w:pPr>
      <w:r>
        <w:t xml:space="preserve">        'BACKEND': 'django.core.cache.backends.memcached.MemcachedCache',</w:t>
      </w:r>
    </w:p>
    <w:p w14:paraId="54D0BBBA" w14:textId="77777777" w:rsidR="004C7B9B" w:rsidRDefault="00623D57">
      <w:pPr>
        <w:pStyle w:val="a5"/>
        <w:ind w:left="840"/>
      </w:pPr>
      <w:r>
        <w:t xml:space="preserve">        </w:t>
      </w:r>
      <w:r>
        <w:rPr>
          <w:color w:val="FF0000"/>
          <w:u w:color="FF0000"/>
        </w:rPr>
        <w:t>'LOCATION': '172.16.216.22:11211', #Memcache</w:t>
      </w:r>
      <w:r>
        <w:rPr>
          <w:color w:val="FF0000"/>
          <w:u w:color="FF0000"/>
          <w:lang w:val="zh-TW" w:eastAsia="zh-TW"/>
        </w:rPr>
        <w:t>地址，注意</w:t>
      </w:r>
      <w:r>
        <w:rPr>
          <w:color w:val="FF0000"/>
          <w:u w:color="FF0000"/>
        </w:rPr>
        <w:t>redhat</w:t>
      </w:r>
      <w:r>
        <w:rPr>
          <w:color w:val="FF0000"/>
          <w:u w:color="FF0000"/>
          <w:lang w:val="zh-TW" w:eastAsia="zh-TW"/>
        </w:rPr>
        <w:t>版本只能填一个地址</w:t>
      </w:r>
    </w:p>
    <w:p w14:paraId="54D0BBBB" w14:textId="77777777" w:rsidR="004C7B9B" w:rsidRDefault="00623D57">
      <w:pPr>
        <w:pStyle w:val="a5"/>
        <w:ind w:left="840"/>
      </w:pPr>
      <w:r>
        <w:t xml:space="preserve">    }</w:t>
      </w:r>
    </w:p>
    <w:p w14:paraId="54D0BBBC" w14:textId="77777777" w:rsidR="004C7B9B" w:rsidRDefault="00623D57">
      <w:pPr>
        <w:pStyle w:val="a5"/>
        <w:ind w:left="840"/>
      </w:pPr>
      <w:r>
        <w:t>}</w:t>
      </w:r>
    </w:p>
    <w:p w14:paraId="54D0BBBD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OPENSTACK_HOST = '172.16.216.201' #keystone vip</w:t>
      </w:r>
    </w:p>
    <w:p w14:paraId="54D0BBBE" w14:textId="77777777" w:rsidR="004C7B9B" w:rsidRDefault="00623D57">
      <w:pPr>
        <w:pStyle w:val="a5"/>
        <w:ind w:left="840"/>
      </w:pPr>
      <w:r>
        <w:t>OPENSTACK_KEYSTONE_URL = "http://%s:5000/v2.0" % OPENSTACK_HOST</w:t>
      </w:r>
    </w:p>
    <w:p w14:paraId="54D0BBBF" w14:textId="77777777" w:rsidR="004C7B9B" w:rsidRDefault="00623D57">
      <w:pPr>
        <w:pStyle w:val="a5"/>
        <w:ind w:left="840"/>
      </w:pPr>
      <w:r>
        <w:t>OPENSTACK_KEYSTONE_DEFAULT_ROLE = "_member_"</w:t>
      </w:r>
    </w:p>
    <w:p w14:paraId="54D0BBC0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rPr>
          <w:color w:val="FF0000"/>
          <w:u w:color="FF0000"/>
        </w:rPr>
        <w:t>AUTH_USER_MODEL = 'openstack_auth.User'</w:t>
      </w:r>
    </w:p>
    <w:p w14:paraId="54D0BBC1" w14:textId="77777777" w:rsidR="004C7B9B" w:rsidRDefault="00623D57">
      <w:pPr>
        <w:pStyle w:val="a5"/>
        <w:ind w:left="840"/>
        <w:rPr>
          <w:ins w:id="130" w:author="Eldon" w:date="2016-04-22T10:06:00Z"/>
          <w:rFonts w:eastAsiaTheme="minorEastAsia"/>
          <w:color w:val="FF0000"/>
          <w:u w:color="FF0000"/>
        </w:rPr>
      </w:pPr>
      <w:r>
        <w:rPr>
          <w:color w:val="FF0000"/>
          <w:u w:color="FF0000"/>
        </w:rPr>
        <w:t>SESSION_ENGINE = 'django.contrib.sessions.backends.cache'</w:t>
      </w:r>
    </w:p>
    <w:p w14:paraId="3EC8A6B4" w14:textId="2A1D046D" w:rsidR="002B3865" w:rsidRDefault="002B3865">
      <w:pPr>
        <w:pStyle w:val="a5"/>
        <w:ind w:left="840"/>
        <w:rPr>
          <w:ins w:id="131" w:author="Eldon" w:date="2016-04-25T16:18:00Z"/>
          <w:rFonts w:eastAsiaTheme="minorEastAsia" w:hint="eastAsia"/>
          <w:color w:val="FF0000"/>
          <w:u w:color="FF0000"/>
        </w:rPr>
      </w:pPr>
      <w:ins w:id="132" w:author="Eldon" w:date="2016-04-22T10:06:00Z">
        <w:r w:rsidRPr="002B3865">
          <w:rPr>
            <w:rFonts w:eastAsiaTheme="minorEastAsia"/>
            <w:color w:val="FF0000"/>
            <w:u w:color="FF0000"/>
          </w:rPr>
          <w:t>ALLOWED_HOSTS = ['*']</w:t>
        </w:r>
      </w:ins>
    </w:p>
    <w:p w14:paraId="52AE477D" w14:textId="12FFE7EA" w:rsidR="00B36AE9" w:rsidRPr="002B3865" w:rsidRDefault="00B36AE9">
      <w:pPr>
        <w:pStyle w:val="a5"/>
        <w:ind w:left="840"/>
        <w:rPr>
          <w:rFonts w:eastAsiaTheme="minorEastAsia"/>
          <w:color w:val="FF0000"/>
          <w:u w:color="FF0000"/>
          <w:rPrChange w:id="133" w:author="Eldon" w:date="2016-04-22T10:06:00Z">
            <w:rPr>
              <w:color w:val="FF0000"/>
              <w:u w:color="FF0000"/>
            </w:rPr>
          </w:rPrChange>
        </w:rPr>
      </w:pPr>
      <w:ins w:id="134" w:author="Eldon" w:date="2016-04-25T16:18:00Z">
        <w:r>
          <w:rPr>
            <w:rFonts w:eastAsiaTheme="minorEastAsia"/>
            <w:color w:val="FF0000"/>
            <w:u w:color="FF0000"/>
          </w:rPr>
          <w:lastRenderedPageBreak/>
          <w:t>OPENSTACK_HOST = "</w:t>
        </w:r>
      </w:ins>
      <w:ins w:id="135" w:author="Eldon" w:date="2016-04-25T16:19:00Z">
        <w:r>
          <w:rPr>
            <w:rFonts w:eastAsiaTheme="minorEastAsia" w:hint="eastAsia"/>
            <w:color w:val="FF0000"/>
            <w:u w:color="FF0000"/>
          </w:rPr>
          <w:t>vip</w:t>
        </w:r>
      </w:ins>
      <w:ins w:id="136" w:author="Eldon" w:date="2016-04-25T16:18:00Z">
        <w:r w:rsidRPr="00B36AE9">
          <w:rPr>
            <w:rFonts w:eastAsiaTheme="minorEastAsia"/>
            <w:color w:val="FF0000"/>
            <w:u w:color="FF0000"/>
          </w:rPr>
          <w:t>"</w:t>
        </w:r>
      </w:ins>
    </w:p>
    <w:p w14:paraId="54D0BBC2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系统配置</w:t>
      </w:r>
    </w:p>
    <w:p w14:paraId="54D0BBC3" w14:textId="77777777" w:rsidR="004C7B9B" w:rsidRDefault="00623D57">
      <w:pPr>
        <w:pStyle w:val="a5"/>
        <w:ind w:left="840" w:firstLine="0"/>
      </w:pPr>
      <w:r>
        <w:t># setsebool -P httpd_can_network_connect on</w:t>
      </w:r>
    </w:p>
    <w:p w14:paraId="54D0BBC4" w14:textId="77777777" w:rsidR="004C7B9B" w:rsidRDefault="00623D57">
      <w:pPr>
        <w:pStyle w:val="a5"/>
        <w:ind w:left="840" w:firstLine="0"/>
      </w:pPr>
      <w:r>
        <w:t># chown -R apache:apache /usr/share/openstack-dashboard/static</w:t>
      </w:r>
    </w:p>
    <w:p w14:paraId="54D0BBC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httpd</w:t>
      </w:r>
    </w:p>
    <w:p w14:paraId="54D0BBC6" w14:textId="77777777" w:rsidR="004C7B9B" w:rsidRDefault="00623D57">
      <w:pPr>
        <w:pStyle w:val="a5"/>
        <w:ind w:left="840" w:firstLine="0"/>
      </w:pPr>
      <w:r>
        <w:t># systemctl enable httpd</w:t>
      </w:r>
    </w:p>
    <w:p w14:paraId="54D0BBC7" w14:textId="77777777" w:rsidR="004C7B9B" w:rsidRDefault="00623D57">
      <w:pPr>
        <w:pStyle w:val="a5"/>
        <w:ind w:left="840" w:firstLine="0"/>
      </w:pPr>
      <w:r>
        <w:t># systemctl restart httpd</w:t>
      </w:r>
    </w:p>
    <w:p w14:paraId="54D0BBC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验证</w:t>
      </w:r>
      <w:r>
        <w:t>dashboard</w:t>
      </w:r>
      <w:r>
        <w:rPr>
          <w:lang w:val="zh-TW" w:eastAsia="zh-TW"/>
        </w:rPr>
        <w:t>安装成功</w:t>
      </w:r>
    </w:p>
    <w:p w14:paraId="54D0BBC9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浏览器打开</w:t>
      </w:r>
      <w:r>
        <w:t xml:space="preserve"> </w:t>
      </w:r>
      <w:hyperlink r:id="rId15" w:history="1">
        <w:r>
          <w:rPr>
            <w:rStyle w:val="Hyperlink1"/>
          </w:rPr>
          <w:t>http://HORIZION_IP/dashboard</w:t>
        </w:r>
      </w:hyperlink>
      <w:r>
        <w:rPr>
          <w:lang w:val="zh-TW" w:eastAsia="zh-TW"/>
        </w:rPr>
        <w:t>，能成功登陆则表示安装成功。</w:t>
      </w:r>
    </w:p>
    <w:p w14:paraId="54D0BBCA" w14:textId="77777777" w:rsidR="004C7B9B" w:rsidRDefault="00623D57">
      <w:pPr>
        <w:pStyle w:val="30"/>
        <w:numPr>
          <w:ilvl w:val="1"/>
          <w:numId w:val="37"/>
        </w:numPr>
        <w:rPr>
          <w:lang w:val="zh-TW" w:eastAsia="zh-TW"/>
        </w:rPr>
      </w:pPr>
      <w:r>
        <w:rPr>
          <w:lang w:val="zh-TW" w:eastAsia="zh-TW"/>
        </w:rPr>
        <w:t>块存储服务</w:t>
      </w:r>
      <w:r>
        <w:t>Cinder</w:t>
      </w:r>
      <w:r>
        <w:rPr>
          <w:lang w:val="zh-TW" w:eastAsia="zh-TW"/>
        </w:rPr>
        <w:t>部署</w:t>
      </w:r>
    </w:p>
    <w:p w14:paraId="54D0BBCB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r>
        <w:rPr>
          <w:lang w:val="zh-TW" w:eastAsia="zh-TW"/>
        </w:rPr>
        <w:t>创建数据库和用户</w:t>
      </w:r>
    </w:p>
    <w:p w14:paraId="54D0BBCC" w14:textId="77777777" w:rsidR="004C7B9B" w:rsidRDefault="00623D57">
      <w:pPr>
        <w:ind w:left="420" w:firstLine="420"/>
      </w:pPr>
      <w:r>
        <w:rPr>
          <w:lang w:val="zh-TW" w:eastAsia="zh-TW"/>
        </w:rPr>
        <w:t>登陆到数据库节点，执行如下命令（CINDER</w:t>
      </w:r>
      <w:r>
        <w:t>_DBPASS</w:t>
      </w:r>
      <w:r>
        <w:rPr>
          <w:lang w:val="zh-TW" w:eastAsia="zh-TW"/>
        </w:rPr>
        <w:t>应修改为实际使用的密码）</w:t>
      </w:r>
    </w:p>
    <w:p w14:paraId="54D0BBCD" w14:textId="77777777" w:rsidR="004C7B9B" w:rsidRDefault="00623D57">
      <w:pPr>
        <w:ind w:left="420" w:firstLine="420"/>
      </w:pPr>
      <w:r>
        <w:t># mysql -u root -p</w:t>
      </w:r>
    </w:p>
    <w:p w14:paraId="54D0BBCE" w14:textId="77777777" w:rsidR="004C7B9B" w:rsidRDefault="00623D57">
      <w:pPr>
        <w:ind w:left="420" w:firstLine="420"/>
      </w:pPr>
      <w:r>
        <w:t>&gt; CREATE DATABASE cinder;</w:t>
      </w:r>
    </w:p>
    <w:p w14:paraId="54D0BBCF" w14:textId="77777777" w:rsidR="004C7B9B" w:rsidRDefault="00623D57">
      <w:pPr>
        <w:ind w:left="420" w:firstLine="420"/>
      </w:pPr>
      <w:r>
        <w:t>&gt; GRANT ALL PRIVILEGES ON cinder.* TO 'cinder'@'localhost' IDENTIFIED BY 'CINDER_DBPASS';</w:t>
      </w:r>
    </w:p>
    <w:p w14:paraId="54D0BBD0" w14:textId="77777777" w:rsidR="004C7B9B" w:rsidRDefault="00623D57">
      <w:pPr>
        <w:ind w:left="420" w:firstLine="420"/>
      </w:pPr>
      <w:r>
        <w:t>&gt;GRANT ALL PRIVILEGES ON cinder.* TO 'cinder'@'%' IDENTIFIED BY 'CINDER_DBPASS';</w:t>
      </w:r>
    </w:p>
    <w:p w14:paraId="54D0BBD1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keystone</w:t>
      </w:r>
      <w:r>
        <w:rPr>
          <w:lang w:val="zh-TW" w:eastAsia="zh-TW"/>
        </w:rPr>
        <w:t>中注册</w:t>
      </w:r>
    </w:p>
    <w:p w14:paraId="54D0BBD2" w14:textId="77777777" w:rsidR="004C7B9B" w:rsidRDefault="00623D57">
      <w:pPr>
        <w:ind w:left="420" w:firstLine="420"/>
        <w:rPr>
          <w:lang w:val="zh-TW" w:eastAsia="zh-TW"/>
        </w:rPr>
      </w:pPr>
      <w:r>
        <w:rPr>
          <w:lang w:val="zh-TW" w:eastAsia="zh-TW"/>
        </w:rPr>
        <w:t>在任意控制节点执行，</w:t>
      </w:r>
    </w:p>
    <w:p w14:paraId="54D0BBD3" w14:textId="77777777" w:rsidR="004C7B9B" w:rsidRDefault="00623D57">
      <w:pPr>
        <w:pStyle w:val="a5"/>
        <w:ind w:left="840"/>
      </w:pPr>
      <w:r>
        <w:t># source admin-openrc.sh</w:t>
      </w:r>
    </w:p>
    <w:p w14:paraId="54D0BBD4" w14:textId="77777777" w:rsidR="004C7B9B" w:rsidRDefault="00623D57">
      <w:pPr>
        <w:pStyle w:val="a5"/>
        <w:ind w:left="840"/>
      </w:pPr>
      <w:r>
        <w:t># openstack user create --password-prompt cinder</w:t>
      </w:r>
    </w:p>
    <w:p w14:paraId="54D0BBD5" w14:textId="77777777" w:rsidR="004C7B9B" w:rsidRDefault="00623D57">
      <w:pPr>
        <w:pStyle w:val="a5"/>
        <w:ind w:left="840"/>
      </w:pPr>
      <w:r>
        <w:t># openstack role add --project service --user cinder admin</w:t>
      </w:r>
    </w:p>
    <w:p w14:paraId="54D0BBD6" w14:textId="77777777" w:rsidR="004C7B9B" w:rsidRDefault="00623D57">
      <w:pPr>
        <w:ind w:left="840" w:firstLine="420"/>
        <w:jc w:val="left"/>
      </w:pPr>
      <w:r>
        <w:t># openstack service create --name cinder --description "OpenStack Block service" volume</w:t>
      </w:r>
    </w:p>
    <w:p w14:paraId="54D0BBD7" w14:textId="77777777" w:rsidR="004C7B9B" w:rsidRDefault="00623D57">
      <w:pPr>
        <w:ind w:left="840" w:firstLine="420"/>
        <w:rPr>
          <w:color w:val="FF0000"/>
          <w:u w:color="FF0000"/>
        </w:rPr>
      </w:pPr>
      <w:r>
        <w:t xml:space="preserve"># </w:t>
      </w:r>
      <w:commentRangeStart w:id="137"/>
      <w:r>
        <w:rPr>
          <w:color w:val="FF0000"/>
          <w:u w:color="FF0000"/>
        </w:rPr>
        <w:t>openstack endpoint create --publicurl http://VIP:8776/v1/%(tenant_id)s --internalurl http://VIP:8776/v1/%(tenant_id)s --adminurl http://VIP:8776/v1/%(tenant_id)s --region RegionOne volume</w:t>
      </w:r>
      <w:commentRangeEnd w:id="137"/>
      <w:r w:rsidR="00043944">
        <w:rPr>
          <w:rStyle w:val="a9"/>
        </w:rPr>
        <w:commentReference w:id="137"/>
      </w:r>
      <w:r>
        <w:rPr>
          <w:color w:val="FF0000"/>
          <w:u w:color="FF0000"/>
        </w:rPr>
        <w:t xml:space="preserve">         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BD8" w14:textId="77777777" w:rsidR="004C7B9B" w:rsidRDefault="00623D57">
      <w:pPr>
        <w:ind w:left="840" w:firstLine="420"/>
        <w:rPr>
          <w:color w:val="FF0000"/>
          <w:u w:color="FF0000"/>
        </w:rPr>
      </w:pPr>
      <w:r>
        <w:t xml:space="preserve"># </w:t>
      </w:r>
      <w:r>
        <w:rPr>
          <w:color w:val="FF0000"/>
          <w:u w:color="FF0000"/>
        </w:rPr>
        <w:t>openstack endpoint create --publicurl http://VIP:</w:t>
      </w:r>
      <w:r>
        <w:rPr>
          <w:color w:val="FF0000"/>
          <w:u w:color="FF0000"/>
          <w:lang w:val="zh-TW" w:eastAsia="zh-TW"/>
        </w:rPr>
        <w:t>8776/</w:t>
      </w:r>
      <w:r>
        <w:rPr>
          <w:color w:val="FF0000"/>
          <w:u w:color="FF0000"/>
        </w:rPr>
        <w:t>v</w:t>
      </w:r>
      <w:r>
        <w:rPr>
          <w:color w:val="FF0000"/>
          <w:u w:color="FF0000"/>
          <w:lang w:val="zh-TW" w:eastAsia="zh-TW"/>
        </w:rPr>
        <w:t>2</w:t>
      </w:r>
      <w:r>
        <w:rPr>
          <w:color w:val="FF0000"/>
          <w:u w:color="FF0000"/>
        </w:rPr>
        <w:t>/%(tenant_id)s --internalurl http://VIP:</w:t>
      </w:r>
      <w:r>
        <w:rPr>
          <w:color w:val="FF0000"/>
          <w:u w:color="FF0000"/>
          <w:lang w:val="zh-TW" w:eastAsia="zh-TW"/>
        </w:rPr>
        <w:t>8776/</w:t>
      </w:r>
      <w:r>
        <w:rPr>
          <w:color w:val="FF0000"/>
          <w:u w:color="FF0000"/>
        </w:rPr>
        <w:t>v</w:t>
      </w:r>
      <w:r>
        <w:rPr>
          <w:color w:val="FF0000"/>
          <w:u w:color="FF0000"/>
          <w:lang w:val="zh-TW" w:eastAsia="zh-TW"/>
        </w:rPr>
        <w:t>2</w:t>
      </w:r>
      <w:r>
        <w:rPr>
          <w:color w:val="FF0000"/>
          <w:u w:color="FF0000"/>
        </w:rPr>
        <w:t>/%(tenant_id)s --adminurl http://VIP:</w:t>
      </w:r>
      <w:r>
        <w:rPr>
          <w:color w:val="FF0000"/>
          <w:u w:color="FF0000"/>
          <w:lang w:val="zh-TW" w:eastAsia="zh-TW"/>
        </w:rPr>
        <w:t>8776/</w:t>
      </w:r>
      <w:r>
        <w:rPr>
          <w:color w:val="FF0000"/>
          <w:u w:color="FF0000"/>
        </w:rPr>
        <w:t>v</w:t>
      </w:r>
      <w:r>
        <w:rPr>
          <w:color w:val="FF0000"/>
          <w:u w:color="FF0000"/>
          <w:lang w:val="zh-TW" w:eastAsia="zh-TW"/>
        </w:rPr>
        <w:t>2</w:t>
      </w:r>
      <w:r>
        <w:rPr>
          <w:color w:val="FF0000"/>
          <w:u w:color="FF0000"/>
        </w:rPr>
        <w:t xml:space="preserve">/%(tenant_id)s --region RegionOne </w:t>
      </w:r>
      <w:r>
        <w:rPr>
          <w:color w:val="FF0000"/>
          <w:u w:color="FF0000"/>
          <w:lang w:val="zh-TW" w:eastAsia="zh-TW"/>
        </w:rPr>
        <w:t>volumev2</w:t>
      </w:r>
      <w:r>
        <w:rPr>
          <w:color w:val="FF0000"/>
          <w:u w:color="FF0000"/>
        </w:rPr>
        <w:t xml:space="preserve"> </w:t>
      </w:r>
      <w:r>
        <w:rPr>
          <w:color w:val="FF0000"/>
          <w:u w:color="FF0000"/>
          <w:lang w:val="zh-TW" w:eastAsia="zh-TW"/>
        </w:rPr>
        <w:t xml:space="preserve">        </w:t>
      </w:r>
      <w:r>
        <w:rPr>
          <w:color w:val="FF0000"/>
          <w:u w:color="FF0000"/>
        </w:rPr>
        <w:t>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BD9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r>
        <w:rPr>
          <w:lang w:val="zh-TW" w:eastAsia="zh-TW"/>
        </w:rPr>
        <w:t>安装cinder软件包</w:t>
      </w:r>
    </w:p>
    <w:p w14:paraId="54D0BBDA" w14:textId="77777777" w:rsidR="004C7B9B" w:rsidRDefault="00623D57">
      <w:pPr>
        <w:ind w:left="420" w:firstLine="420"/>
      </w:pPr>
      <w:r>
        <w:t># yum install openstack-cinder python-cinder python-cinderclient</w:t>
      </w:r>
    </w:p>
    <w:p w14:paraId="54D0BBDB" w14:textId="751E6BC1" w:rsidR="004C7B9B" w:rsidRDefault="00623D57">
      <w:pPr>
        <w:ind w:left="420" w:firstLine="420"/>
        <w:rPr>
          <w:lang w:val="zh-TW" w:eastAsia="zh-TW"/>
        </w:rPr>
      </w:pPr>
      <w:commentRangeStart w:id="138"/>
      <w:r>
        <w:rPr>
          <w:lang w:val="zh-TW" w:eastAsia="zh-TW"/>
        </w:rPr>
        <w:t>在cinder-volume节点上安装novaclient</w:t>
      </w:r>
      <w:commentRangeEnd w:id="138"/>
      <w:r w:rsidR="001D5179">
        <w:rPr>
          <w:rStyle w:val="a9"/>
        </w:rPr>
        <w:commentReference w:id="138"/>
      </w:r>
    </w:p>
    <w:p w14:paraId="54D0BBDC" w14:textId="77777777" w:rsidR="004C7B9B" w:rsidRPr="0044587E" w:rsidRDefault="00623D57">
      <w:pPr>
        <w:ind w:left="420" w:firstLine="420"/>
        <w:rPr>
          <w:lang w:val="zh-TW" w:eastAsia="zh-TW"/>
        </w:rPr>
      </w:pPr>
      <w:r>
        <w:rPr>
          <w:lang w:val="zh-TW" w:eastAsia="zh-TW"/>
        </w:rPr>
        <w:t># yum install python-novaclient</w:t>
      </w:r>
    </w:p>
    <w:p w14:paraId="54D0BBDD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r>
        <w:rPr>
          <w:lang w:val="zh-TW" w:eastAsia="zh-TW"/>
        </w:rPr>
        <w:t>配置cinder</w:t>
      </w:r>
      <w:r>
        <w:t>-api</w:t>
      </w:r>
      <w:r>
        <w:rPr>
          <w:lang w:val="zh-TW" w:eastAsia="zh-TW"/>
        </w:rPr>
        <w:t>节点，编辑</w:t>
      </w:r>
      <w:r>
        <w:t>/etc/</w:t>
      </w:r>
      <w:r>
        <w:rPr>
          <w:lang w:val="zh-TW" w:eastAsia="zh-TW"/>
        </w:rPr>
        <w:t>cinder</w:t>
      </w:r>
      <w:r>
        <w:t>/</w:t>
      </w:r>
      <w:r>
        <w:rPr>
          <w:lang w:val="zh-TW" w:eastAsia="zh-TW"/>
        </w:rPr>
        <w:t>cinder</w:t>
      </w:r>
      <w:r>
        <w:t>.conf</w:t>
      </w:r>
    </w:p>
    <w:p w14:paraId="54D0BBDE" w14:textId="77777777" w:rsidR="004C7B9B" w:rsidRDefault="00623D57">
      <w:pPr>
        <w:pStyle w:val="a5"/>
        <w:ind w:left="720"/>
        <w:rPr>
          <w:lang w:val="de-DE"/>
        </w:rPr>
      </w:pPr>
      <w:r>
        <w:rPr>
          <w:lang w:val="de-DE"/>
        </w:rPr>
        <w:t>[DEFAULT]</w:t>
      </w:r>
    </w:p>
    <w:p w14:paraId="54D0BBDF" w14:textId="77777777" w:rsidR="004C7B9B" w:rsidRDefault="00623D57">
      <w:pPr>
        <w:pStyle w:val="a5"/>
        <w:ind w:left="720"/>
      </w:pPr>
      <w:r>
        <w:t>scheduler_default_weighers = ChanceWeigher</w:t>
      </w:r>
    </w:p>
    <w:p w14:paraId="54D0BBE0" w14:textId="77777777" w:rsidR="004C7B9B" w:rsidRDefault="00623D57">
      <w:pPr>
        <w:pStyle w:val="a5"/>
        <w:ind w:left="720"/>
      </w:pPr>
      <w:r>
        <w:t>scheduler_max_attempts = 1</w:t>
      </w:r>
    </w:p>
    <w:p w14:paraId="54D0BBE1" w14:textId="77777777" w:rsidR="004C7B9B" w:rsidRDefault="00623D57">
      <w:pPr>
        <w:pStyle w:val="a5"/>
        <w:ind w:left="720"/>
      </w:pPr>
      <w:r>
        <w:t>host = NFJD-volume</w:t>
      </w:r>
    </w:p>
    <w:p w14:paraId="54D0BBE2" w14:textId="77777777" w:rsidR="004C7B9B" w:rsidRDefault="00623D57">
      <w:pPr>
        <w:pStyle w:val="a5"/>
        <w:ind w:left="720"/>
      </w:pPr>
      <w:r>
        <w:t xml:space="preserve">debug = </w:t>
      </w:r>
      <w:r>
        <w:rPr>
          <w:lang w:val="zh-TW" w:eastAsia="zh-TW"/>
        </w:rPr>
        <w:t>False</w:t>
      </w:r>
    </w:p>
    <w:p w14:paraId="54D0BBE3" w14:textId="77777777" w:rsidR="004C7B9B" w:rsidRDefault="00623D57">
      <w:pPr>
        <w:pStyle w:val="a5"/>
        <w:ind w:left="720"/>
        <w:rPr>
          <w:lang w:val="nl-NL"/>
        </w:rPr>
      </w:pPr>
      <w:r>
        <w:rPr>
          <w:lang w:val="nl-NL"/>
        </w:rPr>
        <w:t>verbose = True</w:t>
      </w:r>
    </w:p>
    <w:p w14:paraId="54D0BBE4" w14:textId="77777777" w:rsidR="004C7B9B" w:rsidRDefault="00623D57">
      <w:pPr>
        <w:pStyle w:val="a5"/>
        <w:ind w:left="720"/>
      </w:pPr>
      <w:r>
        <w:t>logdir=/var/log/cinder</w:t>
      </w:r>
    </w:p>
    <w:p w14:paraId="54D0BBE5" w14:textId="77777777" w:rsidR="004C7B9B" w:rsidRDefault="00623D57">
      <w:pPr>
        <w:pStyle w:val="a5"/>
        <w:ind w:left="720"/>
      </w:pPr>
      <w:r>
        <w:t>state_path=/var/lib/cinder</w:t>
      </w:r>
    </w:p>
    <w:p w14:paraId="54D0BBE6" w14:textId="77777777" w:rsidR="004C7B9B" w:rsidRDefault="00623D57">
      <w:pPr>
        <w:pStyle w:val="a5"/>
        <w:ind w:left="720"/>
      </w:pPr>
      <w:r>
        <w:t>lock_path = /var/lib/cinder/tmp</w:t>
      </w:r>
    </w:p>
    <w:p w14:paraId="54D0BBE7" w14:textId="77777777" w:rsidR="004C7B9B" w:rsidRDefault="00623D57">
      <w:pPr>
        <w:pStyle w:val="a5"/>
        <w:ind w:left="720"/>
      </w:pPr>
      <w:r>
        <w:t>volumes_dir = /etc/cinder/volumes</w:t>
      </w:r>
    </w:p>
    <w:p w14:paraId="54D0BBE8" w14:textId="77777777" w:rsidR="004C7B9B" w:rsidRDefault="00623D57">
      <w:pPr>
        <w:pStyle w:val="a5"/>
        <w:ind w:left="720"/>
      </w:pPr>
      <w:r>
        <w:t>iscsi_helper = lioadm</w:t>
      </w:r>
    </w:p>
    <w:p w14:paraId="54D0BBE9" w14:textId="77777777" w:rsidR="004C7B9B" w:rsidRDefault="00623D57">
      <w:pPr>
        <w:pStyle w:val="a5"/>
        <w:ind w:left="720"/>
      </w:pPr>
      <w:r>
        <w:t>rootwrap_config = /etc/cinder/rootwrap.conf</w:t>
      </w:r>
    </w:p>
    <w:p w14:paraId="54D0BBEA" w14:textId="77777777" w:rsidR="004C7B9B" w:rsidRDefault="00623D57">
      <w:pPr>
        <w:pStyle w:val="a5"/>
        <w:ind w:left="720"/>
      </w:pPr>
      <w:r>
        <w:lastRenderedPageBreak/>
        <w:t>auth_strategy = keystone</w:t>
      </w:r>
    </w:p>
    <w:p w14:paraId="54D0BBEB" w14:textId="77777777" w:rsidR="004C7B9B" w:rsidRDefault="00623D57">
      <w:pPr>
        <w:pStyle w:val="a5"/>
        <w:ind w:left="720"/>
        <w:rPr>
          <w:lang w:val="de-DE"/>
        </w:rPr>
      </w:pPr>
      <w:r>
        <w:rPr>
          <w:lang w:val="de-DE"/>
        </w:rPr>
        <w:t>os_region_name=RegionOne</w:t>
      </w:r>
    </w:p>
    <w:p w14:paraId="54D0BBEC" w14:textId="77777777" w:rsidR="004C7B9B" w:rsidRDefault="00623D57">
      <w:pPr>
        <w:pStyle w:val="a5"/>
        <w:ind w:left="720"/>
      </w:pPr>
      <w:r>
        <w:t>use_syslog=False</w:t>
      </w:r>
    </w:p>
    <w:p w14:paraId="54D0BBED" w14:textId="77777777" w:rsidR="004C7B9B" w:rsidRDefault="00623D57">
      <w:pPr>
        <w:pStyle w:val="a5"/>
        <w:ind w:left="720"/>
        <w:rPr>
          <w:lang w:val="de-DE"/>
        </w:rPr>
      </w:pPr>
      <w:r>
        <w:rPr>
          <w:lang w:val="de-DE"/>
        </w:rPr>
        <w:t>glance_num_retries=0</w:t>
      </w:r>
    </w:p>
    <w:p w14:paraId="54D0BBEE" w14:textId="77777777" w:rsidR="004C7B9B" w:rsidRDefault="00623D57">
      <w:pPr>
        <w:pStyle w:val="a5"/>
        <w:ind w:left="720"/>
      </w:pPr>
      <w:r>
        <w:t>rpc_response_timeout=180</w:t>
      </w:r>
    </w:p>
    <w:p w14:paraId="54D0BBEF" w14:textId="77777777" w:rsidR="004C7B9B" w:rsidRDefault="004C7B9B">
      <w:pPr>
        <w:pStyle w:val="a5"/>
        <w:ind w:left="720"/>
      </w:pPr>
    </w:p>
    <w:p w14:paraId="54D0BBF0" w14:textId="77777777" w:rsidR="004C7B9B" w:rsidRDefault="00623D57">
      <w:pPr>
        <w:pStyle w:val="a5"/>
        <w:ind w:left="720"/>
      </w:pPr>
      <w:r>
        <w:t>storage_availability_zone=nova</w:t>
      </w:r>
    </w:p>
    <w:p w14:paraId="54D0BBF1" w14:textId="77777777" w:rsidR="004C7B9B" w:rsidRDefault="00623D57">
      <w:pPr>
        <w:pStyle w:val="a5"/>
        <w:ind w:left="720"/>
        <w:rPr>
          <w:lang w:val="pt-PT"/>
        </w:rPr>
      </w:pPr>
      <w:r>
        <w:rPr>
          <w:lang w:val="pt-PT"/>
        </w:rPr>
        <w:t>nova_catalog_info=compute:nova:internalURL</w:t>
      </w:r>
    </w:p>
    <w:p w14:paraId="54D0BBF2" w14:textId="77777777" w:rsidR="004C7B9B" w:rsidRDefault="00623D57">
      <w:pPr>
        <w:pStyle w:val="a5"/>
        <w:ind w:left="720"/>
      </w:pPr>
      <w:r>
        <w:t>osapi_volume_listen=0.0.0.0</w:t>
      </w:r>
    </w:p>
    <w:p w14:paraId="54D0BBF3" w14:textId="77777777" w:rsidR="004C7B9B" w:rsidRDefault="00623D57">
      <w:pPr>
        <w:pStyle w:val="a5"/>
        <w:ind w:left="720"/>
      </w:pPr>
      <w:r>
        <w:t># osapi_volume_workers=8</w:t>
      </w:r>
    </w:p>
    <w:p w14:paraId="54D0BBF4" w14:textId="77777777" w:rsidR="004C7B9B" w:rsidRDefault="00623D57">
      <w:pPr>
        <w:pStyle w:val="a5"/>
        <w:ind w:left="720"/>
        <w:rPr>
          <w:lang w:val="pt-PT"/>
        </w:rPr>
      </w:pPr>
      <w:r>
        <w:rPr>
          <w:lang w:val="pt-PT"/>
        </w:rPr>
        <w:t>glance_api_servers=vip.haproxy.bcec.core:9292</w:t>
      </w:r>
    </w:p>
    <w:p w14:paraId="54D0BBF5" w14:textId="77777777" w:rsidR="004C7B9B" w:rsidRDefault="004C7B9B">
      <w:pPr>
        <w:pStyle w:val="a5"/>
        <w:ind w:left="720"/>
      </w:pPr>
    </w:p>
    <w:p w14:paraId="54D0BBF6" w14:textId="77777777" w:rsidR="004C7B9B" w:rsidRDefault="00623D57">
      <w:pPr>
        <w:pStyle w:val="a5"/>
        <w:ind w:left="720"/>
      </w:pPr>
      <w:r>
        <w:t>os_privileged_user_name=cinder</w:t>
      </w:r>
    </w:p>
    <w:p w14:paraId="54D0BBF7" w14:textId="77777777" w:rsidR="004C7B9B" w:rsidRDefault="00623D57">
      <w:pPr>
        <w:pStyle w:val="a5"/>
        <w:ind w:left="720"/>
      </w:pPr>
      <w:r>
        <w:t>os_privileged_user_password=cinder</w:t>
      </w:r>
    </w:p>
    <w:p w14:paraId="54D0BBF8" w14:textId="77777777" w:rsidR="004C7B9B" w:rsidRDefault="00623D57">
      <w:pPr>
        <w:pStyle w:val="a5"/>
        <w:ind w:left="720"/>
      </w:pPr>
      <w:r>
        <w:t>os_privileged_user_tenant=services</w:t>
      </w:r>
    </w:p>
    <w:p w14:paraId="54D0BBF9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os_privileged_user_auth_url=http://172.16.216.201:5000/</w:t>
      </w:r>
    </w:p>
    <w:p w14:paraId="54D0BBFA" w14:textId="77777777" w:rsidR="004C7B9B" w:rsidRDefault="00623D57">
      <w:pPr>
        <w:pStyle w:val="a5"/>
        <w:ind w:left="720"/>
      </w:pPr>
      <w:r>
        <w:t>default_availability_zone=nova</w:t>
      </w:r>
    </w:p>
    <w:p w14:paraId="54D0BBFB" w14:textId="77777777" w:rsidR="004C7B9B" w:rsidRDefault="00623D57">
      <w:pPr>
        <w:pStyle w:val="a5"/>
        <w:ind w:left="720"/>
      </w:pPr>
      <w:r>
        <w:t>control_exchange=cinder</w:t>
      </w:r>
    </w:p>
    <w:p w14:paraId="54D0BBFC" w14:textId="77777777" w:rsidR="004C7B9B" w:rsidRDefault="00623D57">
      <w:pPr>
        <w:pStyle w:val="a5"/>
        <w:ind w:left="720"/>
      </w:pPr>
      <w:r>
        <w:t>enable_v1_api=True</w:t>
      </w:r>
    </w:p>
    <w:p w14:paraId="54D0BBFD" w14:textId="77777777" w:rsidR="004C7B9B" w:rsidRDefault="004C7B9B">
      <w:pPr>
        <w:pStyle w:val="a5"/>
        <w:ind w:left="720"/>
      </w:pPr>
    </w:p>
    <w:p w14:paraId="54D0BBFE" w14:textId="77777777" w:rsidR="004C7B9B" w:rsidRDefault="00623D57">
      <w:pPr>
        <w:pStyle w:val="a5"/>
        <w:ind w:left="720"/>
      </w:pPr>
      <w:r>
        <w:t>glance_api_version=2</w:t>
      </w:r>
    </w:p>
    <w:p w14:paraId="54D0BBFF" w14:textId="77777777" w:rsidR="004C7B9B" w:rsidRDefault="00623D57">
      <w:pPr>
        <w:pStyle w:val="a5"/>
        <w:ind w:left="720"/>
        <w:rPr>
          <w:lang w:val="pt-PT"/>
        </w:rPr>
      </w:pPr>
      <w:r>
        <w:rPr>
          <w:lang w:val="pt-PT"/>
        </w:rPr>
        <w:t>nova_catalog_admin_info=compute:nova:adminURL</w:t>
      </w:r>
    </w:p>
    <w:p w14:paraId="54D0BC00" w14:textId="77777777" w:rsidR="004C7B9B" w:rsidRDefault="00623D57">
      <w:pPr>
        <w:pStyle w:val="a5"/>
        <w:ind w:left="720"/>
      </w:pPr>
      <w:r>
        <w:t>kombu_reconnect_delay=5.0</w:t>
      </w:r>
    </w:p>
    <w:p w14:paraId="54D0BC01" w14:textId="77777777" w:rsidR="004C7B9B" w:rsidRDefault="00623D57">
      <w:pPr>
        <w:pStyle w:val="a5"/>
        <w:ind w:left="720"/>
      </w:pPr>
      <w:r>
        <w:t>notification_driver = messaging</w:t>
      </w:r>
    </w:p>
    <w:p w14:paraId="54D0BC02" w14:textId="77777777" w:rsidR="004C7B9B" w:rsidRDefault="004C7B9B">
      <w:pPr>
        <w:pStyle w:val="a5"/>
        <w:ind w:left="720"/>
      </w:pPr>
    </w:p>
    <w:p w14:paraId="54D0BC03" w14:textId="77777777" w:rsidR="004C7B9B" w:rsidRDefault="00623D57">
      <w:pPr>
        <w:pStyle w:val="a5"/>
        <w:ind w:left="720"/>
      </w:pPr>
      <w:r>
        <w:t>default_volume_type=ebs-sys</w:t>
      </w:r>
    </w:p>
    <w:p w14:paraId="54D0BC04" w14:textId="77777777" w:rsidR="004C7B9B" w:rsidRDefault="00623D57">
      <w:pPr>
        <w:pStyle w:val="a5"/>
        <w:ind w:left="720"/>
        <w:rPr>
          <w:lang w:val="de-DE"/>
        </w:rPr>
      </w:pPr>
      <w:r>
        <w:rPr>
          <w:lang w:val="de-DE"/>
        </w:rPr>
        <w:t>volume_backend_name=ebs-sys-backend</w:t>
      </w:r>
    </w:p>
    <w:p w14:paraId="54D0BC05" w14:textId="77777777" w:rsidR="004C7B9B" w:rsidRDefault="00623D57">
      <w:pPr>
        <w:pStyle w:val="a5"/>
        <w:ind w:left="720"/>
      </w:pPr>
      <w:r>
        <w:t>use_chap_auth=false</w:t>
      </w:r>
    </w:p>
    <w:p w14:paraId="54D0BC06" w14:textId="77777777" w:rsidR="004C7B9B" w:rsidRDefault="00623D57">
      <w:pPr>
        <w:pStyle w:val="a5"/>
        <w:ind w:left="720"/>
      </w:pPr>
      <w:r>
        <w:t>volume_driver=cinder.volume.drivers.sheepdog.SheepdogDriver</w:t>
      </w:r>
    </w:p>
    <w:p w14:paraId="54D0BC07" w14:textId="77777777" w:rsidR="004C7B9B" w:rsidRDefault="004C7B9B">
      <w:pPr>
        <w:pStyle w:val="a5"/>
        <w:ind w:left="720"/>
      </w:pPr>
    </w:p>
    <w:p w14:paraId="54D0BC08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  <w:lang w:val="it-IT"/>
        </w:rPr>
        <w:t>quota_volumes=1000</w:t>
      </w:r>
      <w:r>
        <w:rPr>
          <w:color w:val="FF2600"/>
          <w:u w:color="FF2600"/>
        </w:rPr>
        <w:t xml:space="preserve">         # </w:t>
      </w:r>
      <w:r>
        <w:rPr>
          <w:color w:val="FF2600"/>
          <w:u w:color="FF2600"/>
          <w:lang w:val="zh-TW" w:eastAsia="zh-TW"/>
        </w:rPr>
        <w:t>租户默认的最大值，根据实际情况配置，下同。</w:t>
      </w:r>
    </w:p>
    <w:p w14:paraId="54D0BC09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quota_snapshots=1000</w:t>
      </w:r>
    </w:p>
    <w:p w14:paraId="54D0BC0A" w14:textId="77777777" w:rsidR="004C7B9B" w:rsidRDefault="00623D57">
      <w:pPr>
        <w:pStyle w:val="a5"/>
        <w:ind w:left="720"/>
        <w:rPr>
          <w:color w:val="FF2600"/>
          <w:u w:color="FF2600"/>
          <w:lang w:val="it-IT"/>
        </w:rPr>
      </w:pPr>
      <w:r>
        <w:rPr>
          <w:color w:val="FF2600"/>
          <w:u w:color="FF2600"/>
          <w:lang w:val="it-IT"/>
        </w:rPr>
        <w:t>quota_gigabytes=100000</w:t>
      </w:r>
    </w:p>
    <w:p w14:paraId="54D0BC0B" w14:textId="77777777" w:rsidR="004C7B9B" w:rsidRDefault="00623D57">
      <w:pPr>
        <w:pStyle w:val="a5"/>
        <w:ind w:left="720"/>
        <w:rPr>
          <w:color w:val="FF2600"/>
          <w:u w:color="FF2600"/>
          <w:lang w:val="it-IT"/>
        </w:rPr>
      </w:pPr>
      <w:r>
        <w:rPr>
          <w:color w:val="FF2600"/>
          <w:u w:color="FF2600"/>
          <w:lang w:val="it-IT"/>
        </w:rPr>
        <w:t>quota_backups=1000</w:t>
      </w:r>
    </w:p>
    <w:p w14:paraId="54D0BC0C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quota_backup_gigabytes=100000</w:t>
      </w:r>
    </w:p>
    <w:p w14:paraId="54D0BC0D" w14:textId="77777777" w:rsidR="004C7B9B" w:rsidRDefault="00623D57">
      <w:pPr>
        <w:pStyle w:val="a5"/>
        <w:ind w:left="720"/>
      </w:pPr>
      <w:r>
        <w:t>use_default_quota_class=false</w:t>
      </w:r>
    </w:p>
    <w:p w14:paraId="54D0BC0E" w14:textId="77777777" w:rsidR="004C7B9B" w:rsidRDefault="004C7B9B">
      <w:pPr>
        <w:pStyle w:val="a5"/>
        <w:ind w:left="720"/>
      </w:pPr>
    </w:p>
    <w:p w14:paraId="54D0BC0F" w14:textId="77777777" w:rsidR="004C7B9B" w:rsidRDefault="004C7B9B">
      <w:pPr>
        <w:pStyle w:val="a5"/>
        <w:ind w:left="720"/>
      </w:pPr>
    </w:p>
    <w:p w14:paraId="54D0BC10" w14:textId="77777777" w:rsidR="004C7B9B" w:rsidRDefault="00623D57">
      <w:pPr>
        <w:pStyle w:val="a5"/>
        <w:ind w:left="720"/>
      </w:pPr>
      <w:r>
        <w:t>[oslo_messaging_rabbit]</w:t>
      </w:r>
    </w:p>
    <w:p w14:paraId="54D0BC11" w14:textId="77777777" w:rsidR="004C7B9B" w:rsidRDefault="00623D57">
      <w:pPr>
        <w:pStyle w:val="a5"/>
        <w:ind w:left="720"/>
        <w:rPr>
          <w:lang w:val="fr-FR"/>
        </w:rPr>
      </w:pPr>
      <w:r>
        <w:rPr>
          <w:lang w:val="fr-FR"/>
        </w:rPr>
        <w:t>rabbit_ha_queues=True</w:t>
      </w:r>
    </w:p>
    <w:p w14:paraId="54D0BC12" w14:textId="77777777" w:rsidR="004C7B9B" w:rsidRDefault="00623D57">
      <w:pPr>
        <w:pStyle w:val="a5"/>
        <w:ind w:left="720"/>
        <w:rPr>
          <w:color w:val="FF2600"/>
          <w:u w:color="FF2600"/>
          <w:lang w:val="it-IT"/>
        </w:rPr>
      </w:pPr>
      <w:r>
        <w:rPr>
          <w:color w:val="FF2600"/>
          <w:u w:color="FF2600"/>
          <w:lang w:val="it-IT"/>
        </w:rPr>
        <w:t>rabbit_hosts=pm.rabbit1.bcec.core:5672,pm.rabbit2.bcec.core:5672,pm.rabbit3.bcec.core:5672</w:t>
      </w:r>
    </w:p>
    <w:p w14:paraId="54D0BC13" w14:textId="77777777" w:rsidR="004C7B9B" w:rsidRPr="00151F85" w:rsidRDefault="00623D57">
      <w:pPr>
        <w:pStyle w:val="a5"/>
        <w:ind w:left="720"/>
        <w:rPr>
          <w:lang w:val="it-IT"/>
        </w:rPr>
      </w:pPr>
      <w:r w:rsidRPr="00151F85">
        <w:rPr>
          <w:lang w:val="it-IT"/>
        </w:rPr>
        <w:t>rabbit_virtual_host=/</w:t>
      </w:r>
    </w:p>
    <w:p w14:paraId="54D0BC14" w14:textId="77777777" w:rsidR="004C7B9B" w:rsidRPr="00151F85" w:rsidRDefault="00623D57">
      <w:pPr>
        <w:pStyle w:val="a5"/>
        <w:ind w:left="720"/>
        <w:rPr>
          <w:color w:val="FF2600"/>
          <w:u w:color="FF2600"/>
          <w:lang w:val="it-IT"/>
        </w:rPr>
      </w:pPr>
      <w:r w:rsidRPr="00151F85">
        <w:rPr>
          <w:color w:val="FF2600"/>
          <w:u w:color="FF2600"/>
          <w:lang w:val="it-IT"/>
        </w:rPr>
        <w:t>rabbit_password=D36tiX3x      # rabbit</w:t>
      </w:r>
      <w:r>
        <w:rPr>
          <w:color w:val="FF2600"/>
          <w:u w:color="FF2600"/>
          <w:lang w:val="zh-TW" w:eastAsia="zh-TW"/>
        </w:rPr>
        <w:t>的</w:t>
      </w:r>
      <w:r w:rsidRPr="00151F85">
        <w:rPr>
          <w:color w:val="FF2600"/>
          <w:u w:color="FF2600"/>
          <w:lang w:val="it-IT"/>
        </w:rPr>
        <w:t>nova</w:t>
      </w:r>
      <w:r>
        <w:rPr>
          <w:color w:val="FF2600"/>
          <w:u w:color="FF2600"/>
          <w:lang w:val="zh-TW" w:eastAsia="zh-TW"/>
        </w:rPr>
        <w:t>用户密码</w:t>
      </w:r>
    </w:p>
    <w:p w14:paraId="54D0BC15" w14:textId="77777777" w:rsidR="004C7B9B" w:rsidRDefault="00623D57">
      <w:pPr>
        <w:pStyle w:val="a5"/>
        <w:ind w:left="720"/>
        <w:rPr>
          <w:lang w:val="it-IT"/>
        </w:rPr>
      </w:pPr>
      <w:r>
        <w:rPr>
          <w:lang w:val="it-IT"/>
        </w:rPr>
        <w:t>rabbit_userid=nova</w:t>
      </w:r>
    </w:p>
    <w:p w14:paraId="54D0BC16" w14:textId="77777777" w:rsidR="004C7B9B" w:rsidRPr="00151F85" w:rsidRDefault="00623D57">
      <w:pPr>
        <w:pStyle w:val="a5"/>
        <w:ind w:left="720"/>
        <w:rPr>
          <w:lang w:val="it-IT"/>
        </w:rPr>
      </w:pPr>
      <w:r w:rsidRPr="00151F85">
        <w:rPr>
          <w:lang w:val="it-IT"/>
        </w:rPr>
        <w:t>rabbit_use_ssl=False</w:t>
      </w:r>
    </w:p>
    <w:p w14:paraId="54D0BC17" w14:textId="77777777" w:rsidR="004C7B9B" w:rsidRPr="00151F85" w:rsidRDefault="004C7B9B">
      <w:pPr>
        <w:pStyle w:val="a5"/>
        <w:ind w:left="720"/>
        <w:rPr>
          <w:lang w:val="it-IT"/>
        </w:rPr>
      </w:pPr>
    </w:p>
    <w:p w14:paraId="54D0BC18" w14:textId="77777777" w:rsidR="004C7B9B" w:rsidRPr="00151F85" w:rsidRDefault="00623D57">
      <w:pPr>
        <w:pStyle w:val="a5"/>
        <w:ind w:left="720"/>
        <w:rPr>
          <w:lang w:val="it-IT"/>
        </w:rPr>
      </w:pPr>
      <w:r w:rsidRPr="00151F85">
        <w:rPr>
          <w:lang w:val="it-IT"/>
        </w:rPr>
        <w:t>[keystone_authtoken]</w:t>
      </w:r>
    </w:p>
    <w:p w14:paraId="54D0BC19" w14:textId="77777777" w:rsidR="004C7B9B" w:rsidRPr="00151F85" w:rsidRDefault="00623D57">
      <w:pPr>
        <w:pStyle w:val="a5"/>
        <w:ind w:left="720"/>
        <w:rPr>
          <w:lang w:val="it-IT"/>
        </w:rPr>
      </w:pPr>
      <w:r w:rsidRPr="00151F85">
        <w:rPr>
          <w:lang w:val="it-IT"/>
        </w:rPr>
        <w:t>signing_dir=/tmp/keystone-signing-cinder</w:t>
      </w:r>
    </w:p>
    <w:p w14:paraId="54D0BC1A" w14:textId="77777777" w:rsidR="004C7B9B" w:rsidRDefault="00623D57">
      <w:pPr>
        <w:pStyle w:val="a5"/>
        <w:ind w:left="720"/>
      </w:pPr>
      <w:r>
        <w:t>admin_password=cinder</w:t>
      </w:r>
    </w:p>
    <w:p w14:paraId="54D0BC1B" w14:textId="77777777" w:rsidR="004C7B9B" w:rsidRDefault="00623D57">
      <w:pPr>
        <w:pStyle w:val="a5"/>
        <w:ind w:left="720"/>
      </w:pPr>
      <w:r>
        <w:t>admin_tenant_name=service</w:t>
      </w:r>
    </w:p>
    <w:p w14:paraId="54D0BC1C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auth_uri=http://172.16.216.201:5000/</w:t>
      </w:r>
    </w:p>
    <w:p w14:paraId="54D0BC1D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identity_uri=http://172.16.216.201:5000/</w:t>
      </w:r>
    </w:p>
    <w:p w14:paraId="54D0BC1E" w14:textId="77777777" w:rsidR="004C7B9B" w:rsidRDefault="00623D57">
      <w:pPr>
        <w:pStyle w:val="a5"/>
        <w:ind w:left="720"/>
      </w:pPr>
      <w:r>
        <w:t>admin_user=cinder</w:t>
      </w:r>
    </w:p>
    <w:p w14:paraId="54D0BC1F" w14:textId="77777777" w:rsidR="004C7B9B" w:rsidRDefault="00623D57">
      <w:pPr>
        <w:pStyle w:val="a5"/>
        <w:ind w:left="720"/>
      </w:pPr>
      <w:r>
        <w:lastRenderedPageBreak/>
        <w:t>signing_dirname=/tmp/keystone-signing-cinder</w:t>
      </w:r>
    </w:p>
    <w:p w14:paraId="54D0BC20" w14:textId="77777777" w:rsidR="004C7B9B" w:rsidRDefault="004C7B9B">
      <w:pPr>
        <w:pStyle w:val="a5"/>
        <w:ind w:left="720"/>
      </w:pPr>
    </w:p>
    <w:p w14:paraId="54D0BC21" w14:textId="77777777" w:rsidR="004C7B9B" w:rsidRDefault="00623D57">
      <w:pPr>
        <w:pStyle w:val="a5"/>
        <w:ind w:left="720"/>
        <w:rPr>
          <w:lang w:val="es-ES_tradnl"/>
        </w:rPr>
      </w:pPr>
      <w:r>
        <w:rPr>
          <w:lang w:val="es-ES_tradnl"/>
        </w:rPr>
        <w:t>[database]</w:t>
      </w:r>
    </w:p>
    <w:p w14:paraId="54D0BC22" w14:textId="77777777" w:rsidR="004C7B9B" w:rsidRDefault="00623D57">
      <w:pPr>
        <w:pStyle w:val="a5"/>
        <w:ind w:left="720"/>
      </w:pPr>
      <w:r>
        <w:t>idle_timeout=3600</w:t>
      </w:r>
    </w:p>
    <w:p w14:paraId="54D0BC23" w14:textId="77777777" w:rsidR="004C7B9B" w:rsidRDefault="00623D57">
      <w:pPr>
        <w:pStyle w:val="a5"/>
        <w:ind w:left="720"/>
      </w:pPr>
      <w:r>
        <w:t>max_pool_size=64</w:t>
      </w:r>
    </w:p>
    <w:p w14:paraId="54D0BC24" w14:textId="77777777" w:rsidR="004C7B9B" w:rsidRDefault="00623D57">
      <w:pPr>
        <w:pStyle w:val="a5"/>
        <w:ind w:left="720"/>
      </w:pPr>
      <w:r>
        <w:t>idle_timeout=3600</w:t>
      </w:r>
    </w:p>
    <w:p w14:paraId="54D0BC25" w14:textId="77777777" w:rsidR="004C7B9B" w:rsidRDefault="00623D57">
      <w:pPr>
        <w:pStyle w:val="a5"/>
        <w:ind w:left="720"/>
      </w:pPr>
      <w:r>
        <w:t>max_pool_size=30</w:t>
      </w:r>
    </w:p>
    <w:p w14:paraId="54D0BC26" w14:textId="77777777" w:rsidR="004C7B9B" w:rsidRDefault="00623D57">
      <w:pPr>
        <w:pStyle w:val="a5"/>
        <w:ind w:left="720"/>
        <w:rPr>
          <w:lang w:val="de-DE"/>
        </w:rPr>
      </w:pPr>
      <w:r>
        <w:rPr>
          <w:lang w:val="de-DE"/>
        </w:rPr>
        <w:t>max_retries=-1</w:t>
      </w:r>
    </w:p>
    <w:p w14:paraId="54D0BC27" w14:textId="77777777" w:rsidR="004C7B9B" w:rsidRDefault="00623D57">
      <w:pPr>
        <w:pStyle w:val="a5"/>
        <w:ind w:left="720"/>
      </w:pPr>
      <w:r>
        <w:t>retry_interval=10</w:t>
      </w:r>
    </w:p>
    <w:p w14:paraId="54D0BC28" w14:textId="77777777" w:rsidR="004C7B9B" w:rsidRDefault="00623D57">
      <w:pPr>
        <w:pStyle w:val="a5"/>
        <w:ind w:left="720"/>
      </w:pPr>
      <w:r>
        <w:t>max_overflow=128</w:t>
      </w:r>
    </w:p>
    <w:p w14:paraId="54D0BC29" w14:textId="77777777" w:rsidR="004C7B9B" w:rsidRDefault="00623D57">
      <w:pPr>
        <w:pStyle w:val="a5"/>
        <w:ind w:left="720"/>
      </w:pPr>
      <w:r>
        <w:t>min_pool_size=1</w:t>
      </w:r>
    </w:p>
    <w:p w14:paraId="54D0BC2A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connection=mysql://cinder:db8d0a44ca22@172.16.216.201/cinder</w:t>
      </w:r>
      <w:r>
        <w:rPr>
          <w:color w:val="FF2600"/>
          <w:u w:color="FF2600"/>
          <w:lang w:val="zh-TW" w:eastAsia="zh-TW"/>
        </w:rPr>
        <w:t xml:space="preserve"> #mysql cinder用户密码</w:t>
      </w:r>
    </w:p>
    <w:p w14:paraId="54D0BC2B" w14:textId="77777777" w:rsidR="004C7B9B" w:rsidRDefault="004C7B9B">
      <w:pPr>
        <w:pStyle w:val="a5"/>
      </w:pPr>
    </w:p>
    <w:p w14:paraId="54D0BC2C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r>
        <w:rPr>
          <w:lang w:val="zh-TW" w:eastAsia="zh-TW"/>
        </w:rPr>
        <w:t>配置cinder</w:t>
      </w:r>
      <w:r>
        <w:t>-</w:t>
      </w:r>
      <w:r>
        <w:rPr>
          <w:lang w:val="zh-TW" w:eastAsia="zh-TW"/>
        </w:rPr>
        <w:t>volume节点，编辑</w:t>
      </w:r>
      <w:r>
        <w:t>/etc/</w:t>
      </w:r>
      <w:r>
        <w:rPr>
          <w:lang w:val="zh-TW" w:eastAsia="zh-TW"/>
        </w:rPr>
        <w:t>cinder</w:t>
      </w:r>
      <w:r>
        <w:t>/</w:t>
      </w:r>
      <w:r>
        <w:rPr>
          <w:lang w:val="zh-TW" w:eastAsia="zh-TW"/>
        </w:rPr>
        <w:t>cinder</w:t>
      </w:r>
      <w:r>
        <w:t>.conf</w:t>
      </w:r>
    </w:p>
    <w:p w14:paraId="54D0BC2D" w14:textId="77777777" w:rsidR="004C7B9B" w:rsidRDefault="00623D57">
      <w:pPr>
        <w:pStyle w:val="a5"/>
        <w:ind w:left="720"/>
      </w:pPr>
      <w:r>
        <w:t>[DEFAULT]</w:t>
      </w:r>
    </w:p>
    <w:p w14:paraId="54D0BC2E" w14:textId="77777777" w:rsidR="004C7B9B" w:rsidRDefault="00623D57">
      <w:pPr>
        <w:pStyle w:val="a5"/>
        <w:ind w:left="720"/>
      </w:pPr>
      <w:r>
        <w:t>scheduler_max_attempts = 1</w:t>
      </w:r>
    </w:p>
    <w:p w14:paraId="54D0BC2F" w14:textId="77777777" w:rsidR="004C7B9B" w:rsidRDefault="00623D57">
      <w:pPr>
        <w:pStyle w:val="a5"/>
        <w:ind w:left="720"/>
      </w:pPr>
      <w:r>
        <w:t>host = NFJD-volume</w:t>
      </w:r>
    </w:p>
    <w:p w14:paraId="54D0BC30" w14:textId="77777777" w:rsidR="004C7B9B" w:rsidRDefault="00623D57">
      <w:pPr>
        <w:pStyle w:val="a5"/>
        <w:ind w:left="720"/>
      </w:pPr>
      <w:r>
        <w:t xml:space="preserve">debug = </w:t>
      </w:r>
      <w:r>
        <w:rPr>
          <w:lang w:val="zh-TW" w:eastAsia="zh-TW"/>
        </w:rPr>
        <w:t>False</w:t>
      </w:r>
    </w:p>
    <w:p w14:paraId="54D0BC31" w14:textId="77777777" w:rsidR="004C7B9B" w:rsidRDefault="00623D57">
      <w:pPr>
        <w:pStyle w:val="a5"/>
        <w:ind w:left="720"/>
      </w:pPr>
      <w:r>
        <w:t>verbose = True</w:t>
      </w:r>
    </w:p>
    <w:p w14:paraId="54D0BC32" w14:textId="77777777" w:rsidR="004C7B9B" w:rsidRDefault="00623D57">
      <w:pPr>
        <w:pStyle w:val="a5"/>
        <w:ind w:left="720"/>
      </w:pPr>
      <w:r>
        <w:t>logdir=/var/log/cinder</w:t>
      </w:r>
    </w:p>
    <w:p w14:paraId="54D0BC33" w14:textId="77777777" w:rsidR="004C7B9B" w:rsidRDefault="00623D57">
      <w:pPr>
        <w:pStyle w:val="a5"/>
        <w:ind w:left="720"/>
      </w:pPr>
      <w:r>
        <w:t>state_path=/var/lib/cinder</w:t>
      </w:r>
    </w:p>
    <w:p w14:paraId="54D0BC34" w14:textId="77777777" w:rsidR="004C7B9B" w:rsidRDefault="00623D57">
      <w:pPr>
        <w:pStyle w:val="a5"/>
        <w:ind w:left="720"/>
      </w:pPr>
      <w:r>
        <w:t>lock_path = /var/lib/cinder/tmp</w:t>
      </w:r>
    </w:p>
    <w:p w14:paraId="54D0BC35" w14:textId="77777777" w:rsidR="004C7B9B" w:rsidRDefault="00623D57">
      <w:pPr>
        <w:pStyle w:val="a5"/>
        <w:ind w:left="720"/>
      </w:pPr>
      <w:r>
        <w:t>volumes_dir = /etc/cinder/volumes</w:t>
      </w:r>
    </w:p>
    <w:p w14:paraId="54D0BC36" w14:textId="77777777" w:rsidR="004C7B9B" w:rsidRDefault="00623D57">
      <w:pPr>
        <w:pStyle w:val="a5"/>
        <w:ind w:left="720"/>
      </w:pPr>
      <w:r>
        <w:t>iscsi_helper = lioadm</w:t>
      </w:r>
    </w:p>
    <w:p w14:paraId="54D0BC37" w14:textId="77777777" w:rsidR="004C7B9B" w:rsidRDefault="00623D57">
      <w:pPr>
        <w:pStyle w:val="a5"/>
        <w:ind w:left="720"/>
      </w:pPr>
      <w:r>
        <w:t>rootwrap_config = /etc/cinder/rootwrap.conf</w:t>
      </w:r>
    </w:p>
    <w:p w14:paraId="54D0BC38" w14:textId="77777777" w:rsidR="004C7B9B" w:rsidRDefault="00623D57">
      <w:pPr>
        <w:pStyle w:val="a5"/>
        <w:ind w:left="720"/>
      </w:pPr>
      <w:r>
        <w:t>auth_strategy = keystone</w:t>
      </w:r>
    </w:p>
    <w:p w14:paraId="54D0BC39" w14:textId="77777777" w:rsidR="004C7B9B" w:rsidRDefault="00623D57">
      <w:pPr>
        <w:pStyle w:val="a5"/>
        <w:ind w:left="720"/>
      </w:pPr>
      <w:r>
        <w:t>os_region_name=RegionOne</w:t>
      </w:r>
    </w:p>
    <w:p w14:paraId="54D0BC3A" w14:textId="77777777" w:rsidR="004C7B9B" w:rsidRDefault="00623D57">
      <w:pPr>
        <w:pStyle w:val="a5"/>
        <w:ind w:left="720"/>
      </w:pPr>
      <w:r>
        <w:t>use_syslog=False</w:t>
      </w:r>
    </w:p>
    <w:p w14:paraId="54D0BC3B" w14:textId="77777777" w:rsidR="004C7B9B" w:rsidRDefault="00623D57">
      <w:pPr>
        <w:pStyle w:val="a5"/>
        <w:ind w:left="720"/>
      </w:pPr>
      <w:r>
        <w:t>glance_num_retries=0</w:t>
      </w:r>
    </w:p>
    <w:p w14:paraId="54D0BC3C" w14:textId="77777777" w:rsidR="004C7B9B" w:rsidRDefault="00623D57">
      <w:pPr>
        <w:pStyle w:val="a5"/>
        <w:ind w:left="720"/>
      </w:pPr>
      <w:r>
        <w:t>rpc_response_timeout=180</w:t>
      </w:r>
    </w:p>
    <w:p w14:paraId="54D0BC3D" w14:textId="77777777" w:rsidR="004C7B9B" w:rsidRDefault="004C7B9B">
      <w:pPr>
        <w:pStyle w:val="a5"/>
        <w:ind w:left="720"/>
      </w:pPr>
    </w:p>
    <w:p w14:paraId="54D0BC3E" w14:textId="77777777" w:rsidR="004C7B9B" w:rsidRDefault="00623D57">
      <w:pPr>
        <w:pStyle w:val="a5"/>
        <w:ind w:left="720"/>
      </w:pPr>
      <w:r>
        <w:t>storage_availability_zone=nova</w:t>
      </w:r>
    </w:p>
    <w:p w14:paraId="54D0BC3F" w14:textId="77777777" w:rsidR="004C7B9B" w:rsidRDefault="00623D57">
      <w:pPr>
        <w:pStyle w:val="a5"/>
        <w:ind w:left="720"/>
      </w:pPr>
      <w:r>
        <w:t>nova_catalog_info=compute:nova:internalURL</w:t>
      </w:r>
    </w:p>
    <w:p w14:paraId="54D0BC40" w14:textId="77777777" w:rsidR="004C7B9B" w:rsidRDefault="00623D57">
      <w:pPr>
        <w:pStyle w:val="a5"/>
        <w:ind w:left="720"/>
      </w:pPr>
      <w:r>
        <w:t>osapi_volume_listen=0.0.0.0</w:t>
      </w:r>
    </w:p>
    <w:p w14:paraId="54D0BC41" w14:textId="77777777" w:rsidR="004C7B9B" w:rsidRDefault="00623D57">
      <w:pPr>
        <w:pStyle w:val="a5"/>
        <w:ind w:left="720"/>
      </w:pPr>
      <w:r>
        <w:t># osapi_volume_workers=8</w:t>
      </w:r>
    </w:p>
    <w:p w14:paraId="54D0BC42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glance_api_servers=vip.haproxy.bcec.core:9292</w:t>
      </w:r>
    </w:p>
    <w:p w14:paraId="54D0BC43" w14:textId="77777777" w:rsidR="004C7B9B" w:rsidRDefault="004C7B9B">
      <w:pPr>
        <w:pStyle w:val="a5"/>
        <w:ind w:left="720"/>
      </w:pPr>
    </w:p>
    <w:p w14:paraId="54D0BC44" w14:textId="77777777" w:rsidR="004C7B9B" w:rsidRDefault="00623D57">
      <w:pPr>
        <w:pStyle w:val="a5"/>
        <w:ind w:left="720"/>
      </w:pPr>
      <w:r>
        <w:t>os_privileged_user_name=cinder</w:t>
      </w:r>
    </w:p>
    <w:p w14:paraId="54D0BC45" w14:textId="77777777" w:rsidR="004C7B9B" w:rsidRDefault="00623D57">
      <w:pPr>
        <w:pStyle w:val="a5"/>
        <w:ind w:left="720"/>
      </w:pPr>
      <w:r>
        <w:t>os_privileged_user_password=cinder</w:t>
      </w:r>
    </w:p>
    <w:p w14:paraId="54D0BC46" w14:textId="77777777" w:rsidR="004C7B9B" w:rsidRDefault="00623D57">
      <w:pPr>
        <w:pStyle w:val="a5"/>
        <w:ind w:left="720"/>
      </w:pPr>
      <w:r>
        <w:t>os_privileged_user_tenant=services</w:t>
      </w:r>
    </w:p>
    <w:p w14:paraId="54D0BC47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os_privileged_user_auth_url=http://172.16.216.201:5000/</w:t>
      </w:r>
    </w:p>
    <w:p w14:paraId="54D0BC48" w14:textId="77777777" w:rsidR="004C7B9B" w:rsidRDefault="00623D57">
      <w:pPr>
        <w:pStyle w:val="a5"/>
        <w:ind w:left="720"/>
      </w:pPr>
      <w:r>
        <w:t>default_availability_zone=nova</w:t>
      </w:r>
    </w:p>
    <w:p w14:paraId="54D0BC49" w14:textId="77777777" w:rsidR="004C7B9B" w:rsidRDefault="00623D57">
      <w:pPr>
        <w:pStyle w:val="a5"/>
        <w:ind w:left="720"/>
      </w:pPr>
      <w:r>
        <w:t>control_exchange=cinder</w:t>
      </w:r>
    </w:p>
    <w:p w14:paraId="54D0BC4A" w14:textId="77777777" w:rsidR="004C7B9B" w:rsidRDefault="00623D57">
      <w:pPr>
        <w:pStyle w:val="a5"/>
        <w:ind w:left="720"/>
      </w:pPr>
      <w:r>
        <w:t>enable_v1_api=True</w:t>
      </w:r>
    </w:p>
    <w:p w14:paraId="54D0BC4B" w14:textId="77777777" w:rsidR="004C7B9B" w:rsidRDefault="004C7B9B">
      <w:pPr>
        <w:pStyle w:val="a5"/>
        <w:ind w:left="720"/>
      </w:pPr>
    </w:p>
    <w:p w14:paraId="54D0BC4C" w14:textId="77777777" w:rsidR="004C7B9B" w:rsidRDefault="00623D57">
      <w:pPr>
        <w:pStyle w:val="a5"/>
        <w:ind w:left="720"/>
      </w:pPr>
      <w:r>
        <w:t>glance_api_version=2</w:t>
      </w:r>
    </w:p>
    <w:p w14:paraId="54D0BC4D" w14:textId="77777777" w:rsidR="004C7B9B" w:rsidRDefault="00623D57">
      <w:pPr>
        <w:pStyle w:val="a5"/>
        <w:ind w:left="720"/>
      </w:pPr>
      <w:r>
        <w:t>nova_catalog_admin_info=compute:nova:adminURL</w:t>
      </w:r>
    </w:p>
    <w:p w14:paraId="54D0BC4E" w14:textId="77777777" w:rsidR="004C7B9B" w:rsidRDefault="00623D57">
      <w:pPr>
        <w:pStyle w:val="a5"/>
        <w:ind w:left="720"/>
      </w:pPr>
      <w:r>
        <w:t>kombu_reconnect_delay=5.0</w:t>
      </w:r>
    </w:p>
    <w:p w14:paraId="54D0BC4F" w14:textId="77777777" w:rsidR="004C7B9B" w:rsidRDefault="00623D57">
      <w:pPr>
        <w:pStyle w:val="a5"/>
        <w:ind w:left="720"/>
      </w:pPr>
      <w:r>
        <w:t>notification_driver = messaging</w:t>
      </w:r>
    </w:p>
    <w:p w14:paraId="54D0BC50" w14:textId="77777777" w:rsidR="004C7B9B" w:rsidRDefault="004C7B9B">
      <w:pPr>
        <w:pStyle w:val="a5"/>
        <w:ind w:left="720"/>
      </w:pPr>
    </w:p>
    <w:p w14:paraId="54D0BC51" w14:textId="77777777" w:rsidR="004C7B9B" w:rsidRDefault="00623D57">
      <w:pPr>
        <w:pStyle w:val="a5"/>
        <w:ind w:left="720"/>
      </w:pPr>
      <w:r>
        <w:t>enabled_backends=TPP001,cluster-data01,cluster-data02,cluster-data03,cluster-data04,cluster-data05,cluster-data06</w:t>
      </w:r>
    </w:p>
    <w:p w14:paraId="54D0BC52" w14:textId="77777777" w:rsidR="004C7B9B" w:rsidRDefault="00623D57">
      <w:pPr>
        <w:pStyle w:val="a5"/>
        <w:ind w:left="720"/>
      </w:pPr>
      <w:r>
        <w:t>default_volume_type=ebs-data</w:t>
      </w:r>
    </w:p>
    <w:p w14:paraId="54D0BC53" w14:textId="77777777" w:rsidR="004C7B9B" w:rsidRDefault="00623D57">
      <w:pPr>
        <w:pStyle w:val="a5"/>
        <w:ind w:left="720"/>
      </w:pPr>
      <w:r>
        <w:lastRenderedPageBreak/>
        <w:t>volume_backend_name=ebs-data-backend</w:t>
      </w:r>
    </w:p>
    <w:p w14:paraId="54D0BC54" w14:textId="77777777" w:rsidR="004C7B9B" w:rsidRDefault="00623D57">
      <w:pPr>
        <w:pStyle w:val="a5"/>
        <w:ind w:left="720"/>
      </w:pPr>
      <w:r>
        <w:t>use_chap_auth=false</w:t>
      </w:r>
    </w:p>
    <w:p w14:paraId="54D0BC55" w14:textId="77777777" w:rsidR="004C7B9B" w:rsidRDefault="00623D57">
      <w:pPr>
        <w:pStyle w:val="a5"/>
        <w:ind w:left="720"/>
      </w:pPr>
      <w:r>
        <w:t>volume_driver=cinder.volume.drivers.sheepdog.SheepdogDriver</w:t>
      </w:r>
    </w:p>
    <w:p w14:paraId="54D0BC56" w14:textId="77777777" w:rsidR="004C7B9B" w:rsidRDefault="00623D57">
      <w:pPr>
        <w:pStyle w:val="a5"/>
        <w:ind w:left="720"/>
      </w:pPr>
      <w:r>
        <w:t>backup_driver=cinder.backup.drivers.bcec</w:t>
      </w:r>
    </w:p>
    <w:p w14:paraId="54D0BC57" w14:textId="77777777" w:rsidR="004C7B9B" w:rsidRDefault="004C7B9B">
      <w:pPr>
        <w:pStyle w:val="a5"/>
        <w:ind w:left="720"/>
      </w:pPr>
    </w:p>
    <w:p w14:paraId="54D0BC58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 xml:space="preserve">quota_volumes=1000    # </w:t>
      </w:r>
      <w:r>
        <w:rPr>
          <w:color w:val="FF2600"/>
          <w:u w:color="FF2600"/>
          <w:lang w:val="zh-TW" w:eastAsia="zh-TW"/>
        </w:rPr>
        <w:t>租户默认的最大值，根据实际情况配置，下同。</w:t>
      </w:r>
    </w:p>
    <w:p w14:paraId="54D0BC59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quota_snapshots=1000</w:t>
      </w:r>
    </w:p>
    <w:p w14:paraId="54D0BC5A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quota_gigabytes=100000</w:t>
      </w:r>
    </w:p>
    <w:p w14:paraId="54D0BC5B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quota_backups=1000</w:t>
      </w:r>
    </w:p>
    <w:p w14:paraId="54D0BC5C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quota_backup_gigabytes=100000</w:t>
      </w:r>
    </w:p>
    <w:p w14:paraId="54D0BC5D" w14:textId="77777777" w:rsidR="004C7B9B" w:rsidRDefault="00623D57">
      <w:pPr>
        <w:pStyle w:val="a5"/>
        <w:ind w:left="720"/>
      </w:pPr>
      <w:r>
        <w:t>use_default_quota_class=false</w:t>
      </w:r>
    </w:p>
    <w:p w14:paraId="54D0BC5E" w14:textId="77777777" w:rsidR="004C7B9B" w:rsidRDefault="004C7B9B">
      <w:pPr>
        <w:pStyle w:val="a5"/>
        <w:ind w:left="720"/>
      </w:pPr>
    </w:p>
    <w:p w14:paraId="54D0BC5F" w14:textId="77777777" w:rsidR="004C7B9B" w:rsidRDefault="00623D57">
      <w:pPr>
        <w:pStyle w:val="a5"/>
        <w:ind w:left="720"/>
      </w:pPr>
      <w:r>
        <w:t>[cluster-data05]</w:t>
      </w:r>
    </w:p>
    <w:p w14:paraId="54D0BC60" w14:textId="77777777" w:rsidR="004C7B9B" w:rsidRDefault="00623D57">
      <w:pPr>
        <w:pStyle w:val="a5"/>
        <w:ind w:left="720"/>
      </w:pPr>
      <w:r>
        <w:t>volume_backend_name = ebs-data-backend</w:t>
      </w:r>
    </w:p>
    <w:p w14:paraId="54D0BC61" w14:textId="77777777" w:rsidR="004C7B9B" w:rsidRDefault="00623D57">
      <w:pPr>
        <w:pStyle w:val="a5"/>
        <w:ind w:left="720"/>
      </w:pPr>
      <w:r>
        <w:t>volume_driver = cinder.volume.drivers.sheepdog.SheepdogDriver</w:t>
      </w:r>
    </w:p>
    <w:p w14:paraId="54D0BC62" w14:textId="77777777" w:rsidR="004C7B9B" w:rsidRDefault="00623D57">
      <w:pPr>
        <w:pStyle w:val="a5"/>
        <w:ind w:left="720"/>
      </w:pPr>
      <w:r>
        <w:t>cluster_name = cluster-sys01</w:t>
      </w:r>
    </w:p>
    <w:p w14:paraId="54D0BC63" w14:textId="77777777" w:rsidR="004C7B9B" w:rsidRDefault="00623D57">
      <w:pPr>
        <w:pStyle w:val="a5"/>
        <w:ind w:left="720"/>
      </w:pPr>
      <w:r>
        <w:t>sheepdog_store_address = 172.16.172.204</w:t>
      </w:r>
    </w:p>
    <w:p w14:paraId="54D0BC64" w14:textId="77777777" w:rsidR="004C7B9B" w:rsidRDefault="004C7B9B">
      <w:pPr>
        <w:pStyle w:val="a5"/>
        <w:ind w:left="720"/>
      </w:pPr>
    </w:p>
    <w:p w14:paraId="54D0BC65" w14:textId="77777777" w:rsidR="004C7B9B" w:rsidRDefault="00623D57">
      <w:pPr>
        <w:pStyle w:val="a5"/>
        <w:ind w:left="720"/>
      </w:pPr>
      <w:r>
        <w:t>[cluster-data06]</w:t>
      </w:r>
    </w:p>
    <w:p w14:paraId="54D0BC66" w14:textId="77777777" w:rsidR="004C7B9B" w:rsidRDefault="00623D57">
      <w:pPr>
        <w:pStyle w:val="a5"/>
        <w:ind w:left="720"/>
      </w:pPr>
      <w:r>
        <w:t>volume_backend_name = ebs-data-backend</w:t>
      </w:r>
    </w:p>
    <w:p w14:paraId="54D0BC67" w14:textId="77777777" w:rsidR="004C7B9B" w:rsidRDefault="00623D57">
      <w:pPr>
        <w:pStyle w:val="a5"/>
        <w:ind w:left="720"/>
      </w:pPr>
      <w:r>
        <w:t>volume_driver = cinder.volume.drivers.sheepdog.SheepdogDriver</w:t>
      </w:r>
    </w:p>
    <w:p w14:paraId="54D0BC68" w14:textId="77777777" w:rsidR="004C7B9B" w:rsidRDefault="00623D57">
      <w:pPr>
        <w:pStyle w:val="a5"/>
        <w:ind w:left="720"/>
      </w:pPr>
      <w:r>
        <w:t>cluster_name = cluster-sys02</w:t>
      </w:r>
    </w:p>
    <w:p w14:paraId="54D0BC69" w14:textId="77777777" w:rsidR="004C7B9B" w:rsidRDefault="00623D57">
      <w:pPr>
        <w:pStyle w:val="a5"/>
        <w:ind w:left="720"/>
      </w:pPr>
      <w:r>
        <w:t>sheepdog_store_address = 172.16.172.205</w:t>
      </w:r>
    </w:p>
    <w:p w14:paraId="54D0BC6A" w14:textId="77777777" w:rsidR="004C7B9B" w:rsidRDefault="004C7B9B">
      <w:pPr>
        <w:pStyle w:val="a5"/>
        <w:ind w:left="720"/>
      </w:pPr>
    </w:p>
    <w:p w14:paraId="54D0BC6B" w14:textId="77777777" w:rsidR="004C7B9B" w:rsidRDefault="00623D57">
      <w:pPr>
        <w:pStyle w:val="a5"/>
        <w:ind w:left="720"/>
      </w:pPr>
      <w:r>
        <w:t>[cluster-data01]</w:t>
      </w:r>
    </w:p>
    <w:p w14:paraId="54D0BC6C" w14:textId="77777777" w:rsidR="004C7B9B" w:rsidRDefault="00623D57">
      <w:pPr>
        <w:pStyle w:val="a5"/>
        <w:ind w:left="720"/>
      </w:pPr>
      <w:r>
        <w:t>volume_backend_name = ebs-data-backend</w:t>
      </w:r>
    </w:p>
    <w:p w14:paraId="54D0BC6D" w14:textId="77777777" w:rsidR="004C7B9B" w:rsidRDefault="00623D57">
      <w:pPr>
        <w:pStyle w:val="a5"/>
        <w:ind w:left="720"/>
      </w:pPr>
      <w:r>
        <w:t>volume_driver = cinder.volume.drivers.sheepdog.SheepdogDriver</w:t>
      </w:r>
    </w:p>
    <w:p w14:paraId="54D0BC6E" w14:textId="77777777" w:rsidR="004C7B9B" w:rsidRDefault="00623D57">
      <w:pPr>
        <w:pStyle w:val="a5"/>
        <w:ind w:left="720"/>
      </w:pPr>
      <w:r>
        <w:t>cluster_name = cluster-data01</w:t>
      </w:r>
    </w:p>
    <w:p w14:paraId="54D0BC6F" w14:textId="77777777" w:rsidR="004C7B9B" w:rsidRDefault="00623D57">
      <w:pPr>
        <w:pStyle w:val="a5"/>
        <w:ind w:left="720"/>
      </w:pPr>
      <w:r>
        <w:t>sheepdog_store_address = 172.16.172.218</w:t>
      </w:r>
    </w:p>
    <w:p w14:paraId="54D0BC70" w14:textId="77777777" w:rsidR="004C7B9B" w:rsidRDefault="004C7B9B">
      <w:pPr>
        <w:pStyle w:val="a5"/>
        <w:ind w:left="720"/>
      </w:pPr>
    </w:p>
    <w:p w14:paraId="54D0BC71" w14:textId="77777777" w:rsidR="004C7B9B" w:rsidRDefault="00623D57">
      <w:pPr>
        <w:pStyle w:val="a5"/>
        <w:ind w:left="720"/>
      </w:pPr>
      <w:r>
        <w:t>[cluster-data02]</w:t>
      </w:r>
    </w:p>
    <w:p w14:paraId="54D0BC72" w14:textId="77777777" w:rsidR="004C7B9B" w:rsidRDefault="00623D57">
      <w:pPr>
        <w:pStyle w:val="a5"/>
        <w:ind w:left="720"/>
      </w:pPr>
      <w:r>
        <w:t>volume_backend_name = ebs-data-backend</w:t>
      </w:r>
    </w:p>
    <w:p w14:paraId="54D0BC73" w14:textId="77777777" w:rsidR="004C7B9B" w:rsidRDefault="00623D57">
      <w:pPr>
        <w:pStyle w:val="a5"/>
        <w:ind w:left="720"/>
      </w:pPr>
      <w:r>
        <w:t>volume_driver = cinder.volume.drivers.sheepdog.SheepdogDriver</w:t>
      </w:r>
    </w:p>
    <w:p w14:paraId="54D0BC74" w14:textId="77777777" w:rsidR="004C7B9B" w:rsidRDefault="00623D57">
      <w:pPr>
        <w:pStyle w:val="a5"/>
        <w:ind w:left="720"/>
      </w:pPr>
      <w:r>
        <w:t>cluster_name = cluster-data02</w:t>
      </w:r>
    </w:p>
    <w:p w14:paraId="54D0BC75" w14:textId="77777777" w:rsidR="004C7B9B" w:rsidRDefault="00623D57">
      <w:pPr>
        <w:pStyle w:val="a5"/>
        <w:ind w:left="720"/>
      </w:pPr>
      <w:r>
        <w:t>sheepdog_store_address = 172.16.172.219</w:t>
      </w:r>
    </w:p>
    <w:p w14:paraId="54D0BC76" w14:textId="77777777" w:rsidR="004C7B9B" w:rsidRDefault="004C7B9B">
      <w:pPr>
        <w:pStyle w:val="a5"/>
        <w:ind w:left="720"/>
      </w:pPr>
    </w:p>
    <w:p w14:paraId="54D0BC77" w14:textId="77777777" w:rsidR="004C7B9B" w:rsidRDefault="00623D57">
      <w:pPr>
        <w:pStyle w:val="a5"/>
        <w:ind w:left="720"/>
      </w:pPr>
      <w:r>
        <w:t>[cluster-data03]</w:t>
      </w:r>
    </w:p>
    <w:p w14:paraId="54D0BC78" w14:textId="77777777" w:rsidR="004C7B9B" w:rsidRDefault="00623D57">
      <w:pPr>
        <w:pStyle w:val="a5"/>
        <w:ind w:left="720"/>
      </w:pPr>
      <w:r>
        <w:t>volume_backend_name = ebs-data-backend</w:t>
      </w:r>
    </w:p>
    <w:p w14:paraId="54D0BC79" w14:textId="77777777" w:rsidR="004C7B9B" w:rsidRDefault="00623D57">
      <w:pPr>
        <w:pStyle w:val="a5"/>
        <w:ind w:left="720"/>
      </w:pPr>
      <w:r>
        <w:t>volume_driver = cinder.volume.drivers.sheepdog.SheepdogDriver</w:t>
      </w:r>
    </w:p>
    <w:p w14:paraId="54D0BC7A" w14:textId="77777777" w:rsidR="004C7B9B" w:rsidRDefault="00623D57">
      <w:pPr>
        <w:pStyle w:val="a5"/>
        <w:ind w:left="720"/>
      </w:pPr>
      <w:r>
        <w:t>cluster_name = cluster-data03</w:t>
      </w:r>
    </w:p>
    <w:p w14:paraId="54D0BC7B" w14:textId="77777777" w:rsidR="004C7B9B" w:rsidRDefault="00623D57">
      <w:pPr>
        <w:pStyle w:val="a5"/>
        <w:ind w:left="720"/>
      </w:pPr>
      <w:r>
        <w:t>sheepdog_store_address = 172.16.172.220</w:t>
      </w:r>
    </w:p>
    <w:p w14:paraId="54D0BC7C" w14:textId="77777777" w:rsidR="004C7B9B" w:rsidRDefault="004C7B9B">
      <w:pPr>
        <w:pStyle w:val="a5"/>
        <w:ind w:left="720"/>
      </w:pPr>
    </w:p>
    <w:p w14:paraId="54D0BC7D" w14:textId="77777777" w:rsidR="004C7B9B" w:rsidRDefault="00623D57">
      <w:pPr>
        <w:pStyle w:val="a5"/>
        <w:ind w:left="720"/>
      </w:pPr>
      <w:r>
        <w:t>[cluster-data04]</w:t>
      </w:r>
    </w:p>
    <w:p w14:paraId="54D0BC7E" w14:textId="77777777" w:rsidR="004C7B9B" w:rsidRDefault="00623D57">
      <w:pPr>
        <w:pStyle w:val="a5"/>
        <w:ind w:left="720"/>
      </w:pPr>
      <w:r>
        <w:t>volume_backend_name = ebs-data-backend</w:t>
      </w:r>
    </w:p>
    <w:p w14:paraId="54D0BC7F" w14:textId="77777777" w:rsidR="004C7B9B" w:rsidRDefault="00623D57">
      <w:pPr>
        <w:pStyle w:val="a5"/>
        <w:ind w:left="720"/>
      </w:pPr>
      <w:r>
        <w:t>volume_driver = cinder.volume.drivers.sheepdog.SheepdogDriver</w:t>
      </w:r>
    </w:p>
    <w:p w14:paraId="54D0BC80" w14:textId="77777777" w:rsidR="004C7B9B" w:rsidRDefault="00623D57">
      <w:pPr>
        <w:pStyle w:val="a5"/>
        <w:ind w:left="720"/>
      </w:pPr>
      <w:r>
        <w:t>cluster_name = cluster-data04</w:t>
      </w:r>
    </w:p>
    <w:p w14:paraId="54D0BC81" w14:textId="77777777" w:rsidR="004C7B9B" w:rsidRDefault="00623D57">
      <w:pPr>
        <w:pStyle w:val="a5"/>
        <w:ind w:left="720"/>
      </w:pPr>
      <w:r>
        <w:t>sheepdog_store_address = 172.16.172.227</w:t>
      </w:r>
    </w:p>
    <w:p w14:paraId="54D0BC82" w14:textId="77777777" w:rsidR="004C7B9B" w:rsidRDefault="004C7B9B">
      <w:pPr>
        <w:pStyle w:val="a5"/>
        <w:ind w:left="720"/>
      </w:pPr>
    </w:p>
    <w:p w14:paraId="54D0BC83" w14:textId="77777777" w:rsidR="004C7B9B" w:rsidRDefault="00623D57">
      <w:pPr>
        <w:pStyle w:val="a5"/>
        <w:ind w:left="720"/>
      </w:pPr>
      <w:r>
        <w:t>[TPP001]</w:t>
      </w:r>
    </w:p>
    <w:p w14:paraId="54D0BC84" w14:textId="77777777" w:rsidR="004C7B9B" w:rsidRDefault="00623D57">
      <w:pPr>
        <w:pStyle w:val="a5"/>
        <w:ind w:left="720"/>
      </w:pPr>
      <w:r>
        <w:t>volume_driver=cinder.volume.drivers.fujitsu.eternus_dx_iscsi.FJDXISCSIDriver</w:t>
      </w:r>
    </w:p>
    <w:p w14:paraId="54D0BC85" w14:textId="77777777" w:rsidR="004C7B9B" w:rsidRDefault="00623D57">
      <w:pPr>
        <w:pStyle w:val="a5"/>
        <w:ind w:left="720"/>
      </w:pPr>
      <w:r>
        <w:t>cinder_eternus_config_file=/etc/cinder/cinder_fujitsu_eternus_dx_01.xml</w:t>
      </w:r>
    </w:p>
    <w:p w14:paraId="54D0BC86" w14:textId="77777777" w:rsidR="004C7B9B" w:rsidRDefault="00623D57">
      <w:pPr>
        <w:pStyle w:val="a5"/>
        <w:ind w:left="720"/>
      </w:pPr>
      <w:r>
        <w:t>use_fujitsu_image_volume=False</w:t>
      </w:r>
    </w:p>
    <w:p w14:paraId="54D0BC87" w14:textId="77777777" w:rsidR="004C7B9B" w:rsidRDefault="00623D57">
      <w:pPr>
        <w:pStyle w:val="a5"/>
        <w:ind w:left="720"/>
      </w:pPr>
      <w:r>
        <w:t>volume_backend_name = fujitsu-ipsan-backend</w:t>
      </w:r>
    </w:p>
    <w:p w14:paraId="54D0BC88" w14:textId="77777777" w:rsidR="004C7B9B" w:rsidRDefault="004C7B9B">
      <w:pPr>
        <w:pStyle w:val="a5"/>
        <w:ind w:left="720"/>
      </w:pPr>
    </w:p>
    <w:p w14:paraId="54D0BC89" w14:textId="77777777" w:rsidR="004C7B9B" w:rsidRDefault="00623D57">
      <w:pPr>
        <w:pStyle w:val="a5"/>
        <w:ind w:left="720"/>
      </w:pPr>
      <w:r>
        <w:lastRenderedPageBreak/>
        <w:t>[oslo_messaging_rabbit]</w:t>
      </w:r>
    </w:p>
    <w:p w14:paraId="54D0BC8A" w14:textId="77777777" w:rsidR="004C7B9B" w:rsidRDefault="00623D57">
      <w:pPr>
        <w:pStyle w:val="a5"/>
        <w:ind w:left="720"/>
      </w:pPr>
      <w:r>
        <w:t>rabbit_ha_queues=True</w:t>
      </w:r>
    </w:p>
    <w:p w14:paraId="54D0BC8B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rabbit_hosts=pm.rabbit1.bcec.core:5672,pm.rabbit2.bcec.core:5672,pm.rabbit3.bcec.core:5672</w:t>
      </w:r>
    </w:p>
    <w:p w14:paraId="54D0BC8C" w14:textId="77777777" w:rsidR="004C7B9B" w:rsidRDefault="00623D57">
      <w:pPr>
        <w:pStyle w:val="a5"/>
        <w:ind w:left="720"/>
      </w:pPr>
      <w:r>
        <w:t>rabbit_virtual_host=/</w:t>
      </w:r>
    </w:p>
    <w:p w14:paraId="54D0BC8D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rabbit_password=D36tiX3x  # rabbit</w:t>
      </w:r>
      <w:r>
        <w:rPr>
          <w:color w:val="FF2600"/>
          <w:u w:color="FF2600"/>
          <w:lang w:val="zh-TW" w:eastAsia="zh-TW"/>
        </w:rPr>
        <w:t>的</w:t>
      </w:r>
      <w:r>
        <w:rPr>
          <w:color w:val="FF2600"/>
          <w:u w:color="FF2600"/>
        </w:rPr>
        <w:t>nova</w:t>
      </w:r>
      <w:r>
        <w:rPr>
          <w:color w:val="FF2600"/>
          <w:u w:color="FF2600"/>
          <w:lang w:val="zh-TW" w:eastAsia="zh-TW"/>
        </w:rPr>
        <w:t>用户密码</w:t>
      </w:r>
    </w:p>
    <w:p w14:paraId="54D0BC8E" w14:textId="77777777" w:rsidR="004C7B9B" w:rsidRDefault="00623D57">
      <w:pPr>
        <w:pStyle w:val="a5"/>
        <w:ind w:left="720"/>
      </w:pPr>
      <w:r>
        <w:t>rabbit_userid=nova</w:t>
      </w:r>
    </w:p>
    <w:p w14:paraId="54D0BC8F" w14:textId="77777777" w:rsidR="004C7B9B" w:rsidRDefault="00623D57">
      <w:pPr>
        <w:pStyle w:val="a5"/>
        <w:ind w:left="720"/>
      </w:pPr>
      <w:r>
        <w:t>rabbit_use_ssl=False</w:t>
      </w:r>
    </w:p>
    <w:p w14:paraId="54D0BC90" w14:textId="77777777" w:rsidR="004C7B9B" w:rsidRDefault="004C7B9B">
      <w:pPr>
        <w:pStyle w:val="a5"/>
        <w:ind w:left="720"/>
      </w:pPr>
    </w:p>
    <w:p w14:paraId="54D0BC91" w14:textId="77777777" w:rsidR="004C7B9B" w:rsidRDefault="00623D57">
      <w:pPr>
        <w:pStyle w:val="a5"/>
        <w:ind w:left="720"/>
      </w:pPr>
      <w:r>
        <w:t>[keystone_authtoken]</w:t>
      </w:r>
    </w:p>
    <w:p w14:paraId="54D0BC92" w14:textId="77777777" w:rsidR="004C7B9B" w:rsidRDefault="00623D57">
      <w:pPr>
        <w:pStyle w:val="a5"/>
        <w:ind w:left="720"/>
      </w:pPr>
      <w:r>
        <w:t>signing_dir=/tmp/keystone-signing-cinder</w:t>
      </w:r>
    </w:p>
    <w:p w14:paraId="54D0BC93" w14:textId="77777777" w:rsidR="004C7B9B" w:rsidRDefault="00623D57">
      <w:pPr>
        <w:pStyle w:val="a5"/>
        <w:ind w:left="720"/>
      </w:pPr>
      <w:r>
        <w:t>admin_password=cinder</w:t>
      </w:r>
    </w:p>
    <w:p w14:paraId="54D0BC94" w14:textId="77777777" w:rsidR="004C7B9B" w:rsidRDefault="00623D57">
      <w:pPr>
        <w:pStyle w:val="a5"/>
        <w:ind w:left="720"/>
      </w:pPr>
      <w:r>
        <w:t>admin_tenant_name=service</w:t>
      </w:r>
    </w:p>
    <w:p w14:paraId="54D0BC95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auth_uri=http://172.16.216.201:5000/</w:t>
      </w:r>
    </w:p>
    <w:p w14:paraId="54D0BC96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identity_uri=http://172.16.216.201:5000/</w:t>
      </w:r>
    </w:p>
    <w:p w14:paraId="54D0BC97" w14:textId="77777777" w:rsidR="004C7B9B" w:rsidRDefault="00623D57">
      <w:pPr>
        <w:pStyle w:val="a5"/>
        <w:ind w:left="720"/>
      </w:pPr>
      <w:r>
        <w:t>admin_user=cinder</w:t>
      </w:r>
    </w:p>
    <w:p w14:paraId="54D0BC98" w14:textId="77777777" w:rsidR="004C7B9B" w:rsidRDefault="00623D57">
      <w:pPr>
        <w:pStyle w:val="a5"/>
        <w:ind w:left="720"/>
      </w:pPr>
      <w:r>
        <w:t>signing_dirname=/tmp/keystone-signing-cinder</w:t>
      </w:r>
    </w:p>
    <w:p w14:paraId="54D0BC99" w14:textId="77777777" w:rsidR="004C7B9B" w:rsidRDefault="004C7B9B">
      <w:pPr>
        <w:pStyle w:val="a5"/>
        <w:ind w:left="720"/>
      </w:pPr>
    </w:p>
    <w:p w14:paraId="54D0BC9A" w14:textId="77777777" w:rsidR="004C7B9B" w:rsidRDefault="00623D57">
      <w:pPr>
        <w:pStyle w:val="a5"/>
        <w:ind w:left="720"/>
      </w:pPr>
      <w:r>
        <w:t>[database]</w:t>
      </w:r>
    </w:p>
    <w:p w14:paraId="54D0BC9B" w14:textId="77777777" w:rsidR="004C7B9B" w:rsidRDefault="00623D57">
      <w:pPr>
        <w:pStyle w:val="a5"/>
        <w:ind w:left="720"/>
      </w:pPr>
      <w:r>
        <w:t>idle_timeout=3600</w:t>
      </w:r>
    </w:p>
    <w:p w14:paraId="54D0BC9C" w14:textId="77777777" w:rsidR="004C7B9B" w:rsidRDefault="00623D57">
      <w:pPr>
        <w:pStyle w:val="a5"/>
        <w:ind w:left="720"/>
      </w:pPr>
      <w:r>
        <w:t>max_pool_size=64</w:t>
      </w:r>
    </w:p>
    <w:p w14:paraId="54D0BC9D" w14:textId="77777777" w:rsidR="004C7B9B" w:rsidRDefault="00623D57">
      <w:pPr>
        <w:pStyle w:val="a5"/>
        <w:ind w:left="720"/>
      </w:pPr>
      <w:r>
        <w:t>idle_timeout=3600</w:t>
      </w:r>
    </w:p>
    <w:p w14:paraId="54D0BC9E" w14:textId="77777777" w:rsidR="004C7B9B" w:rsidRDefault="00623D57">
      <w:pPr>
        <w:pStyle w:val="a5"/>
        <w:ind w:left="720"/>
      </w:pPr>
      <w:r>
        <w:t>max_pool_size=30</w:t>
      </w:r>
    </w:p>
    <w:p w14:paraId="54D0BC9F" w14:textId="77777777" w:rsidR="004C7B9B" w:rsidRDefault="00623D57">
      <w:pPr>
        <w:pStyle w:val="a5"/>
        <w:ind w:left="720"/>
      </w:pPr>
      <w:r>
        <w:t>max_retries=-1</w:t>
      </w:r>
    </w:p>
    <w:p w14:paraId="54D0BCA0" w14:textId="77777777" w:rsidR="004C7B9B" w:rsidRDefault="00623D57">
      <w:pPr>
        <w:pStyle w:val="a5"/>
        <w:ind w:left="720"/>
      </w:pPr>
      <w:r>
        <w:t>retry_interval=10</w:t>
      </w:r>
    </w:p>
    <w:p w14:paraId="54D0BCA1" w14:textId="77777777" w:rsidR="004C7B9B" w:rsidRDefault="00623D57">
      <w:pPr>
        <w:pStyle w:val="a5"/>
        <w:ind w:left="720"/>
      </w:pPr>
      <w:r>
        <w:t>max_overflow=128</w:t>
      </w:r>
    </w:p>
    <w:p w14:paraId="54D0BCA2" w14:textId="77777777" w:rsidR="004C7B9B" w:rsidRDefault="00623D57">
      <w:pPr>
        <w:pStyle w:val="a5"/>
        <w:ind w:left="720"/>
      </w:pPr>
      <w:r>
        <w:t>min_pool_size=1</w:t>
      </w:r>
    </w:p>
    <w:p w14:paraId="54D0BCA3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</w:rPr>
        <w:t>connection=mysql://cinder:db8d0a44ca22@172.16.216.201/cinder # mysql</w:t>
      </w:r>
      <w:r>
        <w:rPr>
          <w:color w:val="FF2600"/>
          <w:u w:color="FF2600"/>
          <w:lang w:val="zh-TW" w:eastAsia="zh-TW"/>
        </w:rPr>
        <w:t>的</w:t>
      </w:r>
      <w:r>
        <w:rPr>
          <w:color w:val="FF2600"/>
          <w:u w:color="FF2600"/>
        </w:rPr>
        <w:t>cinder</w:t>
      </w:r>
      <w:r>
        <w:rPr>
          <w:color w:val="FF2600"/>
          <w:u w:color="FF2600"/>
          <w:lang w:val="zh-TW" w:eastAsia="zh-TW"/>
        </w:rPr>
        <w:t>用户密码</w:t>
      </w:r>
    </w:p>
    <w:p w14:paraId="54D0BCA4" w14:textId="77777777" w:rsidR="004C7B9B" w:rsidRDefault="004C7B9B">
      <w:pPr>
        <w:pStyle w:val="a5"/>
        <w:ind w:left="720"/>
        <w:rPr>
          <w:color w:val="FF2600"/>
          <w:u w:color="FF2600"/>
        </w:rPr>
      </w:pPr>
    </w:p>
    <w:p w14:paraId="54D0BCA5" w14:textId="77777777" w:rsidR="004C7B9B" w:rsidRDefault="00623D57">
      <w:pPr>
        <w:pStyle w:val="a5"/>
        <w:ind w:left="720"/>
        <w:rPr>
          <w:color w:val="FF2600"/>
          <w:u w:color="FF2600"/>
        </w:rPr>
      </w:pPr>
      <w:r>
        <w:rPr>
          <w:color w:val="FF2600"/>
          <w:u w:color="FF2600"/>
          <w:lang w:val="zh-TW" w:eastAsia="zh-TW"/>
        </w:rPr>
        <w:t>注：</w:t>
      </w:r>
      <w:r>
        <w:rPr>
          <w:color w:val="FF2600"/>
          <w:u w:color="FF2600"/>
        </w:rPr>
        <w:t>volume backend</w:t>
      </w:r>
      <w:r>
        <w:rPr>
          <w:color w:val="FF2600"/>
          <w:u w:color="FF2600"/>
          <w:lang w:val="zh-TW" w:eastAsia="zh-TW"/>
        </w:rPr>
        <w:t>相关信息需根据实际情况配置，包括</w:t>
      </w:r>
      <w:r>
        <w:rPr>
          <w:color w:val="FF2600"/>
          <w:u w:color="FF2600"/>
        </w:rPr>
        <w:t>EBS sheepdog IP</w:t>
      </w:r>
      <w:r>
        <w:rPr>
          <w:color w:val="FF2600"/>
          <w:u w:color="FF2600"/>
          <w:lang w:val="zh-TW" w:eastAsia="zh-TW"/>
        </w:rPr>
        <w:t>地址，富士通</w:t>
      </w:r>
      <w:r>
        <w:rPr>
          <w:color w:val="FF2600"/>
          <w:u w:color="FF2600"/>
        </w:rPr>
        <w:t>xml</w:t>
      </w:r>
      <w:r>
        <w:rPr>
          <w:color w:val="FF2600"/>
          <w:u w:color="FF2600"/>
          <w:lang w:val="zh-TW" w:eastAsia="zh-TW"/>
        </w:rPr>
        <w:t>配置文件等。</w:t>
      </w:r>
    </w:p>
    <w:p w14:paraId="54D0BCA6" w14:textId="77777777" w:rsidR="004C7B9B" w:rsidRDefault="004C7B9B">
      <w:pPr>
        <w:pStyle w:val="a5"/>
        <w:ind w:left="720"/>
        <w:rPr>
          <w:color w:val="FF2600"/>
          <w:u w:color="FF2600"/>
        </w:rPr>
      </w:pPr>
    </w:p>
    <w:p w14:paraId="54D0BCA7" w14:textId="77777777" w:rsidR="004C7B9B" w:rsidRDefault="004C7B9B">
      <w:pPr>
        <w:pStyle w:val="a5"/>
      </w:pPr>
    </w:p>
    <w:p w14:paraId="54D0BCA8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commentRangeStart w:id="139"/>
      <w:r>
        <w:rPr>
          <w:lang w:val="zh-TW" w:eastAsia="zh-TW"/>
        </w:rPr>
        <w:t>配置volume type</w:t>
      </w:r>
    </w:p>
    <w:p w14:paraId="54D0BCA9" w14:textId="77777777" w:rsidR="004C7B9B" w:rsidRDefault="00623D57">
      <w:pPr>
        <w:pStyle w:val="a5"/>
        <w:rPr>
          <w:lang w:val="zh-TW" w:eastAsia="zh-TW"/>
        </w:rPr>
      </w:pPr>
      <w:r>
        <w:rPr>
          <w:lang w:val="zh-TW" w:eastAsia="zh-TW"/>
        </w:rPr>
        <w:tab/>
      </w:r>
      <w:r>
        <w:rPr>
          <w:lang w:val="zh-TW" w:eastAsia="zh-TW"/>
        </w:rPr>
        <w:tab/>
        <w:t>在任意控制节点执行：</w:t>
      </w:r>
    </w:p>
    <w:p w14:paraId="54D0BCAA" w14:textId="77777777" w:rsidR="004C7B9B" w:rsidRDefault="00623D57">
      <w:pPr>
        <w:pStyle w:val="a5"/>
      </w:pPr>
      <w:r>
        <w:rPr>
          <w:lang w:val="zh-TW" w:eastAsia="zh-TW"/>
        </w:rPr>
        <w:tab/>
      </w:r>
      <w:r>
        <w:rPr>
          <w:lang w:val="zh-TW" w:eastAsia="zh-TW"/>
        </w:rPr>
        <w:tab/>
        <w:t xml:space="preserve"># </w:t>
      </w:r>
      <w:r>
        <w:t>source admin-openrc.sh</w:t>
      </w:r>
    </w:p>
    <w:p w14:paraId="54D0BCAB" w14:textId="77777777" w:rsidR="004C7B9B" w:rsidRDefault="00623D57">
      <w:pPr>
        <w:pStyle w:val="a5"/>
      </w:pPr>
      <w:r>
        <w:rPr>
          <w:lang w:val="zh-TW" w:eastAsia="zh-TW"/>
        </w:rPr>
        <w:tab/>
      </w:r>
      <w:r>
        <w:rPr>
          <w:lang w:val="zh-TW" w:eastAsia="zh-TW"/>
        </w:rPr>
        <w:tab/>
        <w:t xml:space="preserve"># </w:t>
      </w:r>
      <w:r>
        <w:t xml:space="preserve">cinder type-create </w:t>
      </w:r>
      <w:r>
        <w:rPr>
          <w:lang w:val="zh-TW" w:eastAsia="zh-TW"/>
        </w:rPr>
        <w:t>ebs-data</w:t>
      </w:r>
    </w:p>
    <w:p w14:paraId="54D0BCAC" w14:textId="77777777" w:rsidR="004C7B9B" w:rsidRDefault="00623D57">
      <w:pPr>
        <w:pStyle w:val="a5"/>
      </w:pPr>
      <w:r>
        <w:rPr>
          <w:lang w:val="zh-TW" w:eastAsia="zh-TW"/>
        </w:rPr>
        <w:tab/>
      </w:r>
      <w:r>
        <w:rPr>
          <w:lang w:val="zh-TW" w:eastAsia="zh-TW"/>
        </w:rPr>
        <w:tab/>
        <w:t xml:space="preserve"># </w:t>
      </w:r>
      <w:r>
        <w:t>cinder type-create fujitsu-ipsan</w:t>
      </w:r>
    </w:p>
    <w:p w14:paraId="54D0BCAD" w14:textId="77777777" w:rsidR="004C7B9B" w:rsidRDefault="00623D57">
      <w:pPr>
        <w:pStyle w:val="a5"/>
      </w:pPr>
      <w:r>
        <w:tab/>
      </w:r>
      <w:r>
        <w:tab/>
        <w:t># cinder type-key ebs-data set volume_backend_name=ebs-data-backend</w:t>
      </w:r>
    </w:p>
    <w:p w14:paraId="54D0BCAE" w14:textId="77777777" w:rsidR="004C7B9B" w:rsidRDefault="00623D57">
      <w:pPr>
        <w:pStyle w:val="a5"/>
        <w:jc w:val="left"/>
      </w:pPr>
      <w:r>
        <w:tab/>
      </w:r>
      <w:r>
        <w:tab/>
        <w:t># cinder type-key fujitsu-ipsan set volume_backend_name=fujitsu-ipsan-backend</w:t>
      </w:r>
      <w:commentRangeEnd w:id="139"/>
      <w:r w:rsidR="0029173F">
        <w:rPr>
          <w:rStyle w:val="a9"/>
        </w:rPr>
        <w:commentReference w:id="139"/>
      </w:r>
    </w:p>
    <w:p w14:paraId="54D0BCAF" w14:textId="77777777" w:rsidR="004C7B9B" w:rsidRDefault="004C7B9B">
      <w:pPr>
        <w:pStyle w:val="a5"/>
        <w:jc w:val="left"/>
      </w:pPr>
    </w:p>
    <w:p w14:paraId="54D0BCB0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r>
        <w:rPr>
          <w:lang w:val="zh-TW" w:eastAsia="zh-TW"/>
        </w:rPr>
        <w:t>初始化cinder数据库</w:t>
      </w:r>
    </w:p>
    <w:p w14:paraId="54D0BCB1" w14:textId="77777777" w:rsidR="004C7B9B" w:rsidRDefault="00623D57">
      <w:pPr>
        <w:pStyle w:val="a5"/>
      </w:pPr>
      <w:r>
        <w:tab/>
      </w:r>
      <w:r>
        <w:tab/>
        <w:t xml:space="preserve"># </w:t>
      </w:r>
      <w:r>
        <w:rPr>
          <w:lang w:val="fr-FR"/>
        </w:rPr>
        <w:t>su -s /bin/sh -c "cinder-manage db sync" cinder</w:t>
      </w:r>
    </w:p>
    <w:p w14:paraId="54D0BCB2" w14:textId="77777777" w:rsidR="004C7B9B" w:rsidRDefault="004C7B9B">
      <w:pPr>
        <w:pStyle w:val="a5"/>
      </w:pPr>
    </w:p>
    <w:p w14:paraId="54D0BCB3" w14:textId="77777777" w:rsidR="004C7B9B" w:rsidRDefault="00623D57">
      <w:pPr>
        <w:pStyle w:val="a5"/>
        <w:numPr>
          <w:ilvl w:val="0"/>
          <w:numId w:val="39"/>
        </w:numPr>
        <w:rPr>
          <w:lang w:val="zh-TW" w:eastAsia="zh-TW"/>
        </w:rPr>
      </w:pPr>
      <w:r>
        <w:rPr>
          <w:lang w:val="zh-TW" w:eastAsia="zh-TW"/>
        </w:rPr>
        <w:t>启动cinder服务</w:t>
      </w:r>
    </w:p>
    <w:p w14:paraId="54D0BCB4" w14:textId="77777777" w:rsidR="004C7B9B" w:rsidRDefault="00623D57">
      <w:pPr>
        <w:pStyle w:val="a5"/>
        <w:rPr>
          <w:lang w:val="zh-TW" w:eastAsia="zh-TW"/>
        </w:rPr>
      </w:pPr>
      <w:r>
        <w:rPr>
          <w:lang w:val="zh-TW" w:eastAsia="zh-TW"/>
        </w:rPr>
        <w:tab/>
        <w:t>在cinder-api节点执行：</w:t>
      </w:r>
    </w:p>
    <w:p w14:paraId="54D0BCB5" w14:textId="77777777" w:rsidR="004C7B9B" w:rsidRDefault="00623D57">
      <w:pPr>
        <w:pStyle w:val="a5"/>
      </w:pPr>
      <w:r>
        <w:tab/>
        <w:t># systemctl enable openstack-cinder-api.service openstack-cinder-scheduler.service</w:t>
      </w:r>
    </w:p>
    <w:p w14:paraId="54D0BCB6" w14:textId="77777777" w:rsidR="004C7B9B" w:rsidRDefault="00623D57">
      <w:pPr>
        <w:pStyle w:val="a5"/>
      </w:pPr>
      <w:r>
        <w:tab/>
        <w:t># systemctl start openstack-cinder-api.service openstack-cinder-scheduler.service</w:t>
      </w:r>
    </w:p>
    <w:p w14:paraId="54D0BCB7" w14:textId="77777777" w:rsidR="004C7B9B" w:rsidRDefault="00623D57">
      <w:pPr>
        <w:pStyle w:val="a5"/>
      </w:pPr>
      <w:r>
        <w:tab/>
      </w:r>
      <w:r>
        <w:rPr>
          <w:lang w:val="zh-TW" w:eastAsia="zh-TW"/>
        </w:rPr>
        <w:t>在</w:t>
      </w:r>
      <w:r>
        <w:t>cinder-volume</w:t>
      </w:r>
      <w:r>
        <w:rPr>
          <w:lang w:val="zh-TW" w:eastAsia="zh-TW"/>
        </w:rPr>
        <w:t>节点执行：</w:t>
      </w:r>
    </w:p>
    <w:p w14:paraId="54D0BCB8" w14:textId="77777777" w:rsidR="004C7B9B" w:rsidRDefault="00623D57">
      <w:pPr>
        <w:pStyle w:val="a5"/>
      </w:pPr>
      <w:r>
        <w:tab/>
        <w:t># systemctl enable</w:t>
      </w:r>
      <w:r>
        <w:rPr>
          <w:lang w:val="nl-NL"/>
        </w:rPr>
        <w:t xml:space="preserve"> openstack-cinder-</w:t>
      </w:r>
      <w:r>
        <w:t>volume</w:t>
      </w:r>
      <w:r>
        <w:rPr>
          <w:lang w:val="nl-NL"/>
        </w:rPr>
        <w:t>.service openstack-cinder-</w:t>
      </w:r>
      <w:r>
        <w:t>backup.service</w:t>
      </w:r>
    </w:p>
    <w:p w14:paraId="54D0BCB9" w14:textId="77777777" w:rsidR="004C7B9B" w:rsidRDefault="00623D57">
      <w:pPr>
        <w:pStyle w:val="a5"/>
      </w:pPr>
      <w:r>
        <w:tab/>
        <w:t># systemctl start openstack-cinder-volume.service openstack-cinder-backup.service</w:t>
      </w:r>
    </w:p>
    <w:p w14:paraId="54D0BCBA" w14:textId="77777777" w:rsidR="004C7B9B" w:rsidRDefault="00623D57">
      <w:pPr>
        <w:pStyle w:val="30"/>
        <w:numPr>
          <w:ilvl w:val="1"/>
          <w:numId w:val="40"/>
        </w:numPr>
        <w:rPr>
          <w:lang w:val="zh-TW" w:eastAsia="zh-TW"/>
        </w:rPr>
      </w:pPr>
      <w:r>
        <w:rPr>
          <w:lang w:val="zh-TW" w:eastAsia="zh-TW"/>
        </w:rPr>
        <w:lastRenderedPageBreak/>
        <w:t>监控服务</w:t>
      </w:r>
      <w:r>
        <w:t>Ceilometer</w:t>
      </w:r>
      <w:r>
        <w:rPr>
          <w:lang w:val="zh-TW" w:eastAsia="zh-TW"/>
        </w:rPr>
        <w:t>与</w:t>
      </w:r>
      <w:r>
        <w:t>Gnocchi</w:t>
      </w:r>
      <w:r>
        <w:rPr>
          <w:lang w:val="zh-TW" w:eastAsia="zh-TW"/>
        </w:rPr>
        <w:t>部署</w:t>
      </w:r>
    </w:p>
    <w:p w14:paraId="54D0BCBB" w14:textId="77777777" w:rsidR="004C7B9B" w:rsidRDefault="00623D57">
      <w:pPr>
        <w:pStyle w:val="40"/>
        <w:numPr>
          <w:ilvl w:val="2"/>
          <w:numId w:val="42"/>
        </w:numPr>
        <w:rPr>
          <w:lang w:val="zh-TW" w:eastAsia="zh-TW"/>
        </w:rPr>
      </w:pPr>
      <w:r>
        <w:rPr>
          <w:lang w:val="zh-TW" w:eastAsia="zh-TW"/>
        </w:rPr>
        <w:t>创建数据库与注册服务</w:t>
      </w:r>
    </w:p>
    <w:p w14:paraId="54D0BCBC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</w:t>
      </w:r>
      <w:r>
        <w:t>ceilometer</w:t>
      </w:r>
      <w:r>
        <w:rPr>
          <w:lang w:val="zh-TW" w:eastAsia="zh-TW"/>
        </w:rPr>
        <w:t>数据库和用户</w:t>
      </w:r>
    </w:p>
    <w:p w14:paraId="54D0BCBD" w14:textId="77777777" w:rsidR="004C7B9B" w:rsidRDefault="00623D57">
      <w:pPr>
        <w:ind w:left="420" w:firstLine="420"/>
      </w:pPr>
      <w:r>
        <w:rPr>
          <w:lang w:val="zh-TW" w:eastAsia="zh-TW"/>
        </w:rPr>
        <w:t>登陆到数据库节点，执行如下命令（</w:t>
      </w:r>
      <w:r>
        <w:t>CEILOMETER_DBPASS</w:t>
      </w:r>
      <w:r>
        <w:rPr>
          <w:lang w:val="zh-TW" w:eastAsia="zh-TW"/>
        </w:rPr>
        <w:t>应修改为实际使用的密码）</w:t>
      </w:r>
    </w:p>
    <w:p w14:paraId="54D0BCBE" w14:textId="77777777" w:rsidR="004C7B9B" w:rsidRDefault="00623D57">
      <w:pPr>
        <w:ind w:left="420" w:firstLine="420"/>
      </w:pPr>
      <w:r>
        <w:t># mysql -u root –p</w:t>
      </w:r>
    </w:p>
    <w:p w14:paraId="54D0BCBF" w14:textId="77777777" w:rsidR="004C7B9B" w:rsidRDefault="00623D57">
      <w:pPr>
        <w:ind w:left="420" w:firstLine="420"/>
      </w:pPr>
      <w:r>
        <w:t>&gt; CREATE DATABASE ceilometer;</w:t>
      </w:r>
    </w:p>
    <w:p w14:paraId="54D0BCC0" w14:textId="77777777" w:rsidR="004C7B9B" w:rsidRDefault="00623D57">
      <w:pPr>
        <w:ind w:left="420" w:firstLine="420"/>
      </w:pPr>
      <w:r>
        <w:t>&gt;GRANT ALL PRIVILEGES ON ceilometer.* TO ' ceilometer'@'localhost' IDENTIFIED BY '</w:t>
      </w:r>
      <w:del w:id="140" w:author="Eldon" w:date="2016-04-26T09:33:00Z">
        <w:r w:rsidDel="00EA1816">
          <w:rPr>
            <w:lang w:val="zh-TW" w:eastAsia="zh-TW"/>
          </w:rPr>
          <w:delText>（</w:delText>
        </w:r>
      </w:del>
      <w:r>
        <w:t>CEILOMETER_DBPASS ';</w:t>
      </w:r>
    </w:p>
    <w:p w14:paraId="54D0BCC1" w14:textId="3AC86EE6" w:rsidR="004C7B9B" w:rsidRDefault="00623D57">
      <w:pPr>
        <w:ind w:left="420" w:firstLine="420"/>
      </w:pPr>
      <w:r>
        <w:t>&gt; GRANT ALL PRIVILEGES ON ceilometer.* TO ‘ceilometer’@'%'  IDENTIFIED BY '</w:t>
      </w:r>
      <w:del w:id="141" w:author="Eldon" w:date="2016-04-26T09:33:00Z">
        <w:r w:rsidDel="00EA1816">
          <w:rPr>
            <w:lang w:val="zh-TW" w:eastAsia="zh-TW"/>
          </w:rPr>
          <w:delText>（</w:delText>
        </w:r>
      </w:del>
      <w:r>
        <w:t>CEILOMETER_DBPASS ';</w:t>
      </w:r>
    </w:p>
    <w:p w14:paraId="54D0BCC2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</w:t>
      </w:r>
      <w:r>
        <w:t>gnocchi</w:t>
      </w:r>
      <w:r>
        <w:rPr>
          <w:lang w:val="zh-TW" w:eastAsia="zh-TW"/>
        </w:rPr>
        <w:t>数据库和用户</w:t>
      </w:r>
    </w:p>
    <w:p w14:paraId="54D0BCC3" w14:textId="77777777" w:rsidR="004C7B9B" w:rsidRDefault="00623D57">
      <w:pPr>
        <w:ind w:left="420" w:firstLine="420"/>
      </w:pPr>
      <w:r>
        <w:rPr>
          <w:lang w:val="zh-TW" w:eastAsia="zh-TW"/>
        </w:rPr>
        <w:t>登陆到数据库节点，执行如下命令（</w:t>
      </w:r>
      <w:r>
        <w:t>GNOCCHI_DBPASS</w:t>
      </w:r>
      <w:r>
        <w:rPr>
          <w:lang w:val="zh-TW" w:eastAsia="zh-TW"/>
        </w:rPr>
        <w:t>应修改为实际使用的密码）</w:t>
      </w:r>
    </w:p>
    <w:p w14:paraId="54D0BCC4" w14:textId="77777777" w:rsidR="004C7B9B" w:rsidRDefault="00623D57">
      <w:pPr>
        <w:ind w:left="420" w:firstLine="420"/>
        <w:rPr>
          <w:color w:val="FF0000"/>
          <w:u w:color="FF0000"/>
        </w:rPr>
      </w:pPr>
      <w:r>
        <w:rPr>
          <w:color w:val="FF0000"/>
          <w:u w:color="FF0000"/>
          <w:lang w:val="zh-TW" w:eastAsia="zh-TW"/>
        </w:rPr>
        <w:t>由于</w:t>
      </w:r>
      <w:r>
        <w:rPr>
          <w:color w:val="FF0000"/>
          <w:u w:color="FF0000"/>
        </w:rPr>
        <w:t>Gnocchi</w:t>
      </w:r>
      <w:r>
        <w:rPr>
          <w:color w:val="FF0000"/>
          <w:u w:color="FF0000"/>
          <w:lang w:val="zh-TW" w:eastAsia="zh-TW"/>
        </w:rPr>
        <w:t>的负载较大，建议</w:t>
      </w:r>
      <w:r>
        <w:rPr>
          <w:color w:val="FF0000"/>
          <w:u w:color="FF0000"/>
        </w:rPr>
        <w:t>gnocchi</w:t>
      </w:r>
      <w:r>
        <w:rPr>
          <w:color w:val="FF0000"/>
          <w:u w:color="FF0000"/>
          <w:lang w:val="zh-TW" w:eastAsia="zh-TW"/>
        </w:rPr>
        <w:t>使用独立的</w:t>
      </w:r>
      <w:r>
        <w:rPr>
          <w:color w:val="FF0000"/>
          <w:u w:color="FF0000"/>
        </w:rPr>
        <w:t>mysql!!</w:t>
      </w:r>
    </w:p>
    <w:p w14:paraId="54D0BCC5" w14:textId="77777777" w:rsidR="004C7B9B" w:rsidRDefault="00623D57">
      <w:pPr>
        <w:ind w:left="420" w:firstLine="420"/>
      </w:pPr>
      <w:r>
        <w:t># mysql -u root –p</w:t>
      </w:r>
    </w:p>
    <w:p w14:paraId="54D0BCC6" w14:textId="77777777" w:rsidR="004C7B9B" w:rsidRDefault="00623D57">
      <w:pPr>
        <w:ind w:left="420" w:firstLine="420"/>
      </w:pPr>
      <w:r>
        <w:t>&gt; CREATE DATABASE gnocchi;</w:t>
      </w:r>
    </w:p>
    <w:p w14:paraId="54D0BCC7" w14:textId="77777777" w:rsidR="004C7B9B" w:rsidRDefault="00623D57">
      <w:pPr>
        <w:ind w:left="420" w:firstLine="420"/>
      </w:pPr>
      <w:r>
        <w:t>&gt;GRANT ALL PRIVILEGES ON gnocchi.* TO 'gnocchi'@'localhost' IDENTIFIED BY 'GNOCCHI_DBPAS';</w:t>
      </w:r>
    </w:p>
    <w:p w14:paraId="54D0BCC8" w14:textId="77777777" w:rsidR="004C7B9B" w:rsidRDefault="00623D57">
      <w:pPr>
        <w:ind w:left="420" w:firstLine="420"/>
      </w:pPr>
      <w:r>
        <w:t>&gt; GRANT ALL PRIVILEGES ON gnocchi.* TO 'gnocchi'@'%'  IDENTIFIED BY 'GNOCCHI_DBPAS';</w:t>
      </w:r>
    </w:p>
    <w:p w14:paraId="54D0BCC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Keystone</w:t>
      </w:r>
      <w:r>
        <w:rPr>
          <w:lang w:val="zh-TW" w:eastAsia="zh-TW"/>
        </w:rPr>
        <w:t>中注册</w:t>
      </w:r>
      <w:r>
        <w:t>ceilometer</w:t>
      </w:r>
    </w:p>
    <w:p w14:paraId="54D0BCCA" w14:textId="77777777" w:rsidR="004C7B9B" w:rsidRDefault="00623D57">
      <w:pPr>
        <w:ind w:left="420" w:firstLine="420"/>
      </w:pPr>
      <w:r>
        <w:t># source admin-openrc.sh</w:t>
      </w:r>
    </w:p>
    <w:p w14:paraId="54D0BCCB" w14:textId="77777777" w:rsidR="004C7B9B" w:rsidRDefault="00623D57">
      <w:pPr>
        <w:ind w:left="420" w:firstLine="420"/>
      </w:pPr>
      <w:r>
        <w:t># openstack user create --password-prompt ceilometer</w:t>
      </w:r>
    </w:p>
    <w:p w14:paraId="54D0BCCC" w14:textId="77777777" w:rsidR="004C7B9B" w:rsidRDefault="00623D57">
      <w:pPr>
        <w:ind w:left="420" w:firstLine="420"/>
      </w:pPr>
      <w:r>
        <w:t># openstack role add --project service --user ceilometer admin</w:t>
      </w:r>
    </w:p>
    <w:p w14:paraId="54D0BCCD" w14:textId="77777777" w:rsidR="004C7B9B" w:rsidRDefault="00623D57">
      <w:pPr>
        <w:ind w:left="420" w:firstLine="420"/>
      </w:pPr>
      <w:r>
        <w:t># openstack service create --name ceilometer \</w:t>
      </w:r>
    </w:p>
    <w:p w14:paraId="54D0BCCE" w14:textId="77777777" w:rsidR="004C7B9B" w:rsidRDefault="00623D57">
      <w:pPr>
        <w:ind w:left="420" w:firstLine="420"/>
      </w:pPr>
      <w:r>
        <w:t>--description "Telemetry" metering</w:t>
      </w:r>
    </w:p>
    <w:p w14:paraId="54D0BCCF" w14:textId="77777777" w:rsidR="004C7B9B" w:rsidRDefault="00623D57">
      <w:pPr>
        <w:ind w:left="420" w:firstLine="420"/>
        <w:rPr>
          <w:color w:val="FF0000"/>
          <w:u w:color="FF0000"/>
        </w:rPr>
      </w:pPr>
      <w:r>
        <w:t xml:space="preserve"># </w:t>
      </w:r>
      <w:r>
        <w:rPr>
          <w:color w:val="FF0000"/>
          <w:u w:color="FF0000"/>
        </w:rPr>
        <w:t xml:space="preserve">openstack endpoint create --publicurl http://VIP:8777 --internalurl </w:t>
      </w:r>
      <w:hyperlink r:id="rId16" w:history="1">
        <w:r>
          <w:rPr>
            <w:rStyle w:val="Hyperlink1"/>
          </w:rPr>
          <w:t>http://VIP:8777</w:t>
        </w:r>
      </w:hyperlink>
      <w:r>
        <w:rPr>
          <w:color w:val="FF0000"/>
          <w:u w:color="FF0000"/>
        </w:rPr>
        <w:t xml:space="preserve"> --adminurl http://VIP:8777 --region RegionOne metering#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CD0" w14:textId="77777777" w:rsidR="004C7B9B" w:rsidRDefault="00623D57">
      <w:pPr>
        <w:pStyle w:val="a5"/>
        <w:numPr>
          <w:ilvl w:val="0"/>
          <w:numId w:val="44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Keystone</w:t>
      </w:r>
      <w:r>
        <w:rPr>
          <w:lang w:val="zh-TW" w:eastAsia="zh-TW"/>
        </w:rPr>
        <w:t>中注册</w:t>
      </w:r>
      <w:r>
        <w:t>gnocchi</w:t>
      </w:r>
    </w:p>
    <w:p w14:paraId="54D0BCD1" w14:textId="77777777" w:rsidR="004C7B9B" w:rsidRDefault="00623D57">
      <w:pPr>
        <w:ind w:left="420" w:firstLine="420"/>
      </w:pPr>
      <w:r>
        <w:t># source admin-openrc.sh</w:t>
      </w:r>
    </w:p>
    <w:p w14:paraId="54D0BCD2" w14:textId="77777777" w:rsidR="004C7B9B" w:rsidRDefault="00623D57">
      <w:pPr>
        <w:ind w:left="420" w:firstLine="420"/>
      </w:pPr>
      <w:r>
        <w:t># openstack user create --password-prompt gnocchi</w:t>
      </w:r>
    </w:p>
    <w:p w14:paraId="54D0BCD3" w14:textId="77777777" w:rsidR="004C7B9B" w:rsidRDefault="00623D57">
      <w:pPr>
        <w:ind w:left="420" w:firstLine="420"/>
      </w:pPr>
      <w:r>
        <w:t># openstack role add --project service --user gnocchi admin</w:t>
      </w:r>
    </w:p>
    <w:p w14:paraId="54D0BCD4" w14:textId="77777777" w:rsidR="004C7B9B" w:rsidRDefault="00623D57">
      <w:pPr>
        <w:ind w:left="420" w:firstLine="420"/>
      </w:pPr>
      <w:r>
        <w:t># openstack service create --name gnocchi --description "OpenStack Metric Service" metric</w:t>
      </w:r>
    </w:p>
    <w:p w14:paraId="54D0BCD5" w14:textId="77777777" w:rsidR="004C7B9B" w:rsidRDefault="00623D57">
      <w:pPr>
        <w:ind w:left="420" w:firstLine="420"/>
        <w:rPr>
          <w:color w:val="FF0000"/>
          <w:u w:color="FF0000"/>
        </w:rPr>
      </w:pPr>
      <w:r>
        <w:t xml:space="preserve"># </w:t>
      </w:r>
      <w:r>
        <w:rPr>
          <w:color w:val="FF0000"/>
          <w:u w:color="FF0000"/>
        </w:rPr>
        <w:t>openstack endpoint create --publicurl http://VIP:8041 --internalurl http://VIP:8041 --adminurl http://VIP:8041 --region RegionOne metric#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CD6" w14:textId="77777777" w:rsidR="004C7B9B" w:rsidRDefault="00623D57">
      <w:pPr>
        <w:pStyle w:val="40"/>
        <w:numPr>
          <w:ilvl w:val="2"/>
          <w:numId w:val="45"/>
        </w:numPr>
      </w:pPr>
      <w:r>
        <w:t xml:space="preserve">InfluxDB </w:t>
      </w:r>
      <w:r>
        <w:rPr>
          <w:lang w:val="zh-TW" w:eastAsia="zh-TW"/>
        </w:rPr>
        <w:t>集群部署</w:t>
      </w:r>
    </w:p>
    <w:p w14:paraId="08B09AF1" w14:textId="24163220" w:rsidR="00A507F6" w:rsidRPr="00A507F6" w:rsidRDefault="00A507F6">
      <w:pPr>
        <w:pStyle w:val="a5"/>
        <w:numPr>
          <w:ilvl w:val="0"/>
          <w:numId w:val="16"/>
        </w:numPr>
      </w:pPr>
      <w:r w:rsidRPr="00F010EF">
        <w:rPr>
          <w:rFonts w:ascii="宋体" w:eastAsia="宋体" w:hAnsi="宋体" w:cs="宋体" w:hint="eastAsia"/>
        </w:rPr>
        <w:t>通过</w:t>
      </w:r>
      <w:r w:rsidRPr="00F010EF">
        <w:rPr>
          <w:rFonts w:hint="eastAsia"/>
        </w:rPr>
        <w:t>y</w:t>
      </w:r>
      <w:r w:rsidRPr="00F010EF">
        <w:t>um</w:t>
      </w:r>
      <w:r w:rsidRPr="00F010EF">
        <w:rPr>
          <w:rFonts w:ascii="微软雅黑" w:eastAsia="微软雅黑" w:hAnsi="微软雅黑" w:cs="微软雅黑" w:hint="eastAsia"/>
        </w:rPr>
        <w:t>安装</w:t>
      </w:r>
      <w:r w:rsidRPr="00F010EF">
        <w:rPr>
          <w:rFonts w:hint="eastAsia"/>
        </w:rPr>
        <w:t>influxdb</w:t>
      </w:r>
    </w:p>
    <w:p w14:paraId="4D648384" w14:textId="2E192685" w:rsidR="00A507F6" w:rsidRDefault="00A507F6" w:rsidP="00A507F6">
      <w:pPr>
        <w:pStyle w:val="a5"/>
        <w:ind w:left="84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# yum install influxdb</w:t>
      </w:r>
    </w:p>
    <w:p w14:paraId="6FDA8B26" w14:textId="0F55FAFF" w:rsidR="00A507F6" w:rsidRDefault="00A507F6" w:rsidP="00A507F6">
      <w:pPr>
        <w:pStyle w:val="a5"/>
        <w:ind w:left="84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 xml:space="preserve">如果源中没有，则可以直接安装rpm包，# </w:t>
      </w:r>
      <w:r>
        <w:rPr>
          <w:rFonts w:asciiTheme="minorEastAsia" w:eastAsiaTheme="minorEastAsia" w:hAnsiTheme="minorEastAsia"/>
        </w:rPr>
        <w:t xml:space="preserve">rpm -ivh </w:t>
      </w:r>
      <w:r w:rsidR="000E17F6">
        <w:rPr>
          <w:rFonts w:asciiTheme="minorEastAsia" w:eastAsiaTheme="minorEastAsia" w:hAnsiTheme="minorEastAsia"/>
        </w:rPr>
        <w:t>influxdb*</w:t>
      </w:r>
      <w:r>
        <w:rPr>
          <w:rFonts w:asciiTheme="minorEastAsia" w:eastAsiaTheme="minorEastAsia" w:hAnsiTheme="minorEastAsia"/>
        </w:rPr>
        <w:t>)</w:t>
      </w:r>
    </w:p>
    <w:p w14:paraId="7D7EE7E7" w14:textId="26A21436" w:rsidR="00A507F6" w:rsidRDefault="00A507F6" w:rsidP="00A507F6">
      <w:pPr>
        <w:pStyle w:val="a5"/>
        <w:ind w:left="84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Influxdb</w:t>
      </w:r>
      <w:r>
        <w:rPr>
          <w:rFonts w:asciiTheme="minorEastAsia" w:eastAsiaTheme="minorEastAsia" w:hAnsiTheme="minorEastAsia" w:hint="eastAsia"/>
        </w:rPr>
        <w:t>配置</w:t>
      </w:r>
    </w:p>
    <w:p w14:paraId="2DD38500" w14:textId="0F54EC32" w:rsidR="00A507F6" w:rsidRDefault="00A507F6" w:rsidP="00A507F6">
      <w:pPr>
        <w:pStyle w:val="a5"/>
        <w:ind w:left="84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编辑/</w:t>
      </w:r>
      <w:r>
        <w:rPr>
          <w:rFonts w:asciiTheme="minorEastAsia" w:eastAsiaTheme="minorEastAsia" w:hAnsiTheme="minorEastAsia"/>
        </w:rPr>
        <w:t>etc/influxdb/influxdb.conf</w:t>
      </w:r>
    </w:p>
    <w:p w14:paraId="26D257E8" w14:textId="77777777" w:rsidR="00A507F6" w:rsidRDefault="00A507F6" w:rsidP="00A507F6">
      <w:pPr>
        <w:pStyle w:val="a5"/>
        <w:ind w:left="840"/>
      </w:pPr>
      <w:r>
        <w:t>reporting-disabled = false</w:t>
      </w:r>
    </w:p>
    <w:p w14:paraId="6E8331DA" w14:textId="77777777" w:rsidR="00A507F6" w:rsidRDefault="00A507F6" w:rsidP="00A507F6">
      <w:pPr>
        <w:pStyle w:val="a5"/>
        <w:ind w:left="840"/>
      </w:pPr>
      <w:r>
        <w:t>[meta]</w:t>
      </w:r>
    </w:p>
    <w:p w14:paraId="3A1C587B" w14:textId="77777777" w:rsidR="00A507F6" w:rsidRDefault="00A507F6" w:rsidP="00A507F6">
      <w:pPr>
        <w:pStyle w:val="a5"/>
        <w:ind w:left="840"/>
      </w:pPr>
      <w:r>
        <w:lastRenderedPageBreak/>
        <w:t xml:space="preserve">  enabled = true</w:t>
      </w:r>
    </w:p>
    <w:p w14:paraId="6C7B29E4" w14:textId="77777777" w:rsidR="00A507F6" w:rsidRDefault="00A507F6" w:rsidP="00A507F6">
      <w:pPr>
        <w:pStyle w:val="a5"/>
        <w:ind w:left="840"/>
      </w:pPr>
      <w:r>
        <w:t xml:space="preserve">  dir = "/var/lib/influxdb/meta"</w:t>
      </w:r>
    </w:p>
    <w:p w14:paraId="4C030D68" w14:textId="45E48DB8" w:rsidR="00A507F6" w:rsidRDefault="00A507F6" w:rsidP="00A507F6">
      <w:pPr>
        <w:pStyle w:val="a5"/>
        <w:ind w:left="840"/>
      </w:pPr>
      <w:r>
        <w:t xml:space="preserve">  bind-address = "</w:t>
      </w:r>
      <w:r w:rsidRPr="00A507F6">
        <w:rPr>
          <w:color w:val="FF0000"/>
        </w:rPr>
        <w:t>172.16.216.5</w:t>
      </w:r>
      <w:r>
        <w:t xml:space="preserve">:8088" </w:t>
      </w:r>
      <w:r w:rsidR="00F010EF" w:rsidRPr="00F010EF">
        <w:rPr>
          <w:color w:val="FF0000"/>
        </w:rPr>
        <w:t>#</w:t>
      </w:r>
      <w:r w:rsidRPr="00F010EF">
        <w:rPr>
          <w:rFonts w:asciiTheme="minorEastAsia" w:eastAsiaTheme="minorEastAsia" w:hAnsiTheme="minorEastAsia" w:hint="eastAsia"/>
          <w:color w:val="FF0000"/>
        </w:rPr>
        <w:t>按实际IP修改</w:t>
      </w:r>
    </w:p>
    <w:p w14:paraId="2C26391B" w14:textId="61CC5212" w:rsidR="00A507F6" w:rsidRDefault="00A507F6" w:rsidP="00A507F6">
      <w:pPr>
        <w:pStyle w:val="a5"/>
        <w:ind w:left="840"/>
      </w:pPr>
      <w:r>
        <w:t xml:space="preserve">  http-bind-address = "</w:t>
      </w:r>
      <w:r w:rsidRPr="00A507F6">
        <w:rPr>
          <w:color w:val="FF0000"/>
        </w:rPr>
        <w:t>172.16.216.5</w:t>
      </w:r>
      <w:r>
        <w:t>:8091"</w:t>
      </w:r>
      <w:r w:rsidR="00F010EF">
        <w:t xml:space="preserve"> </w:t>
      </w:r>
      <w:r w:rsidR="00F010EF" w:rsidRPr="00F010EF">
        <w:rPr>
          <w:color w:val="FF0000"/>
        </w:rPr>
        <w:t>#</w:t>
      </w:r>
      <w:r w:rsidR="00F010EF" w:rsidRPr="00F010EF">
        <w:rPr>
          <w:rFonts w:asciiTheme="minorEastAsia" w:eastAsiaTheme="minorEastAsia" w:hAnsiTheme="minorEastAsia" w:hint="eastAsia"/>
          <w:color w:val="FF0000"/>
        </w:rPr>
        <w:t>按实际IP修改</w:t>
      </w:r>
    </w:p>
    <w:p w14:paraId="516990FB" w14:textId="77777777" w:rsidR="00A507F6" w:rsidRDefault="00A507F6" w:rsidP="00A507F6">
      <w:pPr>
        <w:pStyle w:val="a5"/>
        <w:ind w:left="840"/>
      </w:pPr>
      <w:r>
        <w:t xml:space="preserve">  https-enabled = false</w:t>
      </w:r>
    </w:p>
    <w:p w14:paraId="59EBD4A9" w14:textId="77777777" w:rsidR="00A507F6" w:rsidRDefault="00A507F6" w:rsidP="00A507F6">
      <w:pPr>
        <w:pStyle w:val="a5"/>
        <w:ind w:left="840"/>
      </w:pPr>
      <w:r>
        <w:t xml:space="preserve">  https-certificate = ""</w:t>
      </w:r>
    </w:p>
    <w:p w14:paraId="474A2B50" w14:textId="77777777" w:rsidR="00A507F6" w:rsidRDefault="00A507F6" w:rsidP="00A507F6">
      <w:pPr>
        <w:pStyle w:val="a5"/>
        <w:ind w:left="840"/>
      </w:pPr>
      <w:r>
        <w:t xml:space="preserve">  retention-autocreate = true</w:t>
      </w:r>
    </w:p>
    <w:p w14:paraId="036C86B1" w14:textId="77777777" w:rsidR="00A507F6" w:rsidRDefault="00A507F6" w:rsidP="00A507F6">
      <w:pPr>
        <w:pStyle w:val="a5"/>
        <w:ind w:left="840"/>
      </w:pPr>
      <w:r>
        <w:t xml:space="preserve">  election-timeout = "10s"</w:t>
      </w:r>
    </w:p>
    <w:p w14:paraId="7577D39E" w14:textId="77777777" w:rsidR="00A507F6" w:rsidRDefault="00A507F6" w:rsidP="00A507F6">
      <w:pPr>
        <w:pStyle w:val="a5"/>
        <w:ind w:left="840"/>
      </w:pPr>
      <w:r>
        <w:t xml:space="preserve">  heartbeat-timeout = "10s"</w:t>
      </w:r>
    </w:p>
    <w:p w14:paraId="10FE51C2" w14:textId="77777777" w:rsidR="00A507F6" w:rsidRDefault="00A507F6" w:rsidP="00A507F6">
      <w:pPr>
        <w:pStyle w:val="a5"/>
        <w:ind w:left="840"/>
      </w:pPr>
      <w:r>
        <w:t xml:space="preserve">  leader-lease-timeout = "5s"</w:t>
      </w:r>
    </w:p>
    <w:p w14:paraId="07932E9C" w14:textId="77777777" w:rsidR="00A507F6" w:rsidRDefault="00A507F6" w:rsidP="00A507F6">
      <w:pPr>
        <w:pStyle w:val="a5"/>
        <w:ind w:left="840"/>
      </w:pPr>
      <w:r>
        <w:t xml:space="preserve">  commit-timeout = "5s"</w:t>
      </w:r>
    </w:p>
    <w:p w14:paraId="346FD3D0" w14:textId="77777777" w:rsidR="00A507F6" w:rsidRDefault="00A507F6" w:rsidP="00A507F6">
      <w:pPr>
        <w:pStyle w:val="a5"/>
        <w:ind w:left="840"/>
      </w:pPr>
      <w:r>
        <w:t xml:space="preserve">  cluster-tracing = false</w:t>
      </w:r>
    </w:p>
    <w:p w14:paraId="411DB4CB" w14:textId="77777777" w:rsidR="00A507F6" w:rsidRDefault="00A507F6" w:rsidP="00A507F6">
      <w:pPr>
        <w:pStyle w:val="a5"/>
        <w:ind w:left="840"/>
      </w:pPr>
      <w:r>
        <w:t xml:space="preserve">  raft-promotion-enabled = true</w:t>
      </w:r>
    </w:p>
    <w:p w14:paraId="2BADAE9B" w14:textId="77777777" w:rsidR="00A507F6" w:rsidRDefault="00A507F6" w:rsidP="00A507F6">
      <w:pPr>
        <w:pStyle w:val="a5"/>
        <w:ind w:left="840"/>
      </w:pPr>
      <w:r>
        <w:t xml:space="preserve">  logging-enabled = true</w:t>
      </w:r>
    </w:p>
    <w:p w14:paraId="41104880" w14:textId="77777777" w:rsidR="00A507F6" w:rsidRDefault="00A507F6" w:rsidP="00A507F6">
      <w:pPr>
        <w:pStyle w:val="a5"/>
        <w:ind w:left="840"/>
      </w:pPr>
      <w:r>
        <w:t xml:space="preserve">  pprof-enabled = false</w:t>
      </w:r>
    </w:p>
    <w:p w14:paraId="28BA2853" w14:textId="77777777" w:rsidR="00A507F6" w:rsidRDefault="00A507F6" w:rsidP="00A507F6">
      <w:pPr>
        <w:pStyle w:val="a5"/>
        <w:ind w:left="840"/>
      </w:pPr>
      <w:r>
        <w:t xml:space="preserve">  lease-duration = "1m0s"</w:t>
      </w:r>
    </w:p>
    <w:p w14:paraId="08A9B91E" w14:textId="77777777" w:rsidR="00A507F6" w:rsidRDefault="00A507F6" w:rsidP="00A507F6">
      <w:pPr>
        <w:pStyle w:val="a5"/>
        <w:ind w:left="840"/>
      </w:pPr>
      <w:r>
        <w:t>[data]</w:t>
      </w:r>
    </w:p>
    <w:p w14:paraId="722F79E1" w14:textId="77777777" w:rsidR="00A507F6" w:rsidRDefault="00A507F6" w:rsidP="00A507F6">
      <w:pPr>
        <w:pStyle w:val="a5"/>
        <w:ind w:left="840"/>
      </w:pPr>
      <w:r>
        <w:t xml:space="preserve">  enabled = true</w:t>
      </w:r>
    </w:p>
    <w:p w14:paraId="22639F9B" w14:textId="77777777" w:rsidR="00A507F6" w:rsidRDefault="00A507F6" w:rsidP="00A507F6">
      <w:pPr>
        <w:pStyle w:val="a5"/>
        <w:ind w:left="840"/>
      </w:pPr>
      <w:r>
        <w:t xml:space="preserve">  dir = "/var/lib/influxdb/data"</w:t>
      </w:r>
    </w:p>
    <w:p w14:paraId="62EEC251" w14:textId="77777777" w:rsidR="00A507F6" w:rsidRDefault="00A507F6" w:rsidP="00A507F6">
      <w:pPr>
        <w:pStyle w:val="a5"/>
        <w:ind w:left="840"/>
      </w:pPr>
      <w:r>
        <w:t xml:space="preserve">  wal-dir = "/var/lib/influxdb/wal"</w:t>
      </w:r>
    </w:p>
    <w:p w14:paraId="7CA1826D" w14:textId="77777777" w:rsidR="00A507F6" w:rsidRDefault="00A507F6" w:rsidP="00A507F6">
      <w:pPr>
        <w:pStyle w:val="a5"/>
        <w:ind w:left="840"/>
      </w:pPr>
      <w:r>
        <w:t xml:space="preserve">  wal-logging-enabled = true</w:t>
      </w:r>
    </w:p>
    <w:p w14:paraId="5B158A1B" w14:textId="77777777" w:rsidR="00A507F6" w:rsidRDefault="00A507F6" w:rsidP="00A507F6">
      <w:pPr>
        <w:pStyle w:val="a5"/>
        <w:ind w:left="840"/>
      </w:pPr>
      <w:r>
        <w:t xml:space="preserve">  data-logging-enabled = true</w:t>
      </w:r>
    </w:p>
    <w:p w14:paraId="6460070C" w14:textId="77777777" w:rsidR="00A507F6" w:rsidRDefault="00A507F6" w:rsidP="00A507F6">
      <w:pPr>
        <w:pStyle w:val="a5"/>
        <w:ind w:left="840"/>
      </w:pPr>
      <w:r>
        <w:t xml:space="preserve">  cache-max-memory-size = 5242880000</w:t>
      </w:r>
    </w:p>
    <w:p w14:paraId="52FB3E03" w14:textId="77777777" w:rsidR="00A507F6" w:rsidRDefault="00A507F6" w:rsidP="00A507F6">
      <w:pPr>
        <w:pStyle w:val="a5"/>
        <w:ind w:left="840"/>
      </w:pPr>
      <w:r>
        <w:t xml:space="preserve">  cache-snapshot-memory-size = 262144000</w:t>
      </w:r>
    </w:p>
    <w:p w14:paraId="0B86CD17" w14:textId="77777777" w:rsidR="00A507F6" w:rsidRDefault="00A507F6" w:rsidP="00A507F6">
      <w:pPr>
        <w:pStyle w:val="a5"/>
        <w:ind w:left="840"/>
      </w:pPr>
      <w:r>
        <w:t>[hinted-handoff]</w:t>
      </w:r>
    </w:p>
    <w:p w14:paraId="4D769038" w14:textId="77777777" w:rsidR="00A507F6" w:rsidRDefault="00A507F6" w:rsidP="00A507F6">
      <w:pPr>
        <w:pStyle w:val="a5"/>
        <w:ind w:left="840"/>
      </w:pPr>
      <w:r>
        <w:t xml:space="preserve">  enabled = true</w:t>
      </w:r>
    </w:p>
    <w:p w14:paraId="58879C45" w14:textId="77777777" w:rsidR="00A507F6" w:rsidRDefault="00A507F6" w:rsidP="00A507F6">
      <w:pPr>
        <w:pStyle w:val="a5"/>
        <w:ind w:left="840"/>
      </w:pPr>
      <w:r>
        <w:t xml:space="preserve">  dir = "/var/lib/influxdb/hh"</w:t>
      </w:r>
    </w:p>
    <w:p w14:paraId="6582DA6E" w14:textId="77777777" w:rsidR="00A507F6" w:rsidRDefault="00A507F6" w:rsidP="00A507F6">
      <w:pPr>
        <w:pStyle w:val="a5"/>
        <w:ind w:left="840"/>
      </w:pPr>
      <w:r>
        <w:t xml:space="preserve">  max-size = 10737418240</w:t>
      </w:r>
    </w:p>
    <w:p w14:paraId="6802A638" w14:textId="77777777" w:rsidR="00A507F6" w:rsidRDefault="00A507F6" w:rsidP="00A507F6">
      <w:pPr>
        <w:pStyle w:val="a5"/>
        <w:ind w:left="840"/>
      </w:pPr>
      <w:r>
        <w:t xml:space="preserve">  max-age = "168h"</w:t>
      </w:r>
    </w:p>
    <w:p w14:paraId="48AFA0A3" w14:textId="77777777" w:rsidR="00A507F6" w:rsidRDefault="00A507F6" w:rsidP="00A507F6">
      <w:pPr>
        <w:pStyle w:val="a5"/>
        <w:ind w:left="840"/>
      </w:pPr>
      <w:r>
        <w:t xml:space="preserve">  retry-rate-limit = 0</w:t>
      </w:r>
    </w:p>
    <w:p w14:paraId="14B27571" w14:textId="77777777" w:rsidR="00A507F6" w:rsidRDefault="00A507F6" w:rsidP="00A507F6">
      <w:pPr>
        <w:pStyle w:val="a5"/>
        <w:ind w:left="840"/>
      </w:pPr>
      <w:r>
        <w:t xml:space="preserve">  retry-interval = "1s"</w:t>
      </w:r>
    </w:p>
    <w:p w14:paraId="1D503CEE" w14:textId="77777777" w:rsidR="00A507F6" w:rsidRDefault="00A507F6" w:rsidP="00A507F6">
      <w:pPr>
        <w:pStyle w:val="a5"/>
        <w:ind w:left="840"/>
      </w:pPr>
      <w:r>
        <w:t xml:space="preserve">  retry-max-interval = "1m"</w:t>
      </w:r>
    </w:p>
    <w:p w14:paraId="2A3E37E0" w14:textId="77777777" w:rsidR="00A507F6" w:rsidRDefault="00A507F6" w:rsidP="00A507F6">
      <w:pPr>
        <w:pStyle w:val="a5"/>
        <w:ind w:left="840"/>
      </w:pPr>
      <w:r>
        <w:t xml:space="preserve">  purge-interval = "1h"</w:t>
      </w:r>
    </w:p>
    <w:p w14:paraId="2FF255CE" w14:textId="77777777" w:rsidR="00A507F6" w:rsidRDefault="00A507F6" w:rsidP="00A507F6">
      <w:pPr>
        <w:pStyle w:val="a5"/>
        <w:ind w:left="840"/>
      </w:pPr>
      <w:r>
        <w:t>[cluster]</w:t>
      </w:r>
    </w:p>
    <w:p w14:paraId="7ED299F9" w14:textId="77777777" w:rsidR="00A507F6" w:rsidRDefault="00A507F6" w:rsidP="00A507F6">
      <w:pPr>
        <w:pStyle w:val="a5"/>
        <w:ind w:left="840"/>
      </w:pPr>
      <w:r>
        <w:t>[retention]</w:t>
      </w:r>
    </w:p>
    <w:p w14:paraId="7069D300" w14:textId="77777777" w:rsidR="00A507F6" w:rsidRDefault="00A507F6" w:rsidP="00A507F6">
      <w:pPr>
        <w:pStyle w:val="a5"/>
        <w:ind w:left="840"/>
      </w:pPr>
      <w:r>
        <w:t xml:space="preserve">  enabled = true</w:t>
      </w:r>
    </w:p>
    <w:p w14:paraId="26D0966C" w14:textId="77777777" w:rsidR="00A507F6" w:rsidRDefault="00A507F6" w:rsidP="00A507F6">
      <w:pPr>
        <w:pStyle w:val="a5"/>
        <w:ind w:left="840"/>
      </w:pPr>
      <w:r>
        <w:t xml:space="preserve">  check-interval = "30m"</w:t>
      </w:r>
    </w:p>
    <w:p w14:paraId="2B27649C" w14:textId="77777777" w:rsidR="00A507F6" w:rsidRDefault="00A507F6" w:rsidP="00A507F6">
      <w:pPr>
        <w:pStyle w:val="a5"/>
        <w:ind w:left="840"/>
      </w:pPr>
      <w:r>
        <w:t>[shard-precreation]</w:t>
      </w:r>
    </w:p>
    <w:p w14:paraId="214B7111" w14:textId="77777777" w:rsidR="00A507F6" w:rsidRDefault="00A507F6" w:rsidP="00A507F6">
      <w:pPr>
        <w:pStyle w:val="a5"/>
        <w:ind w:left="840"/>
      </w:pPr>
      <w:r>
        <w:t xml:space="preserve">  enabled = true</w:t>
      </w:r>
    </w:p>
    <w:p w14:paraId="663D5C16" w14:textId="77777777" w:rsidR="00A507F6" w:rsidRDefault="00A507F6" w:rsidP="00A507F6">
      <w:pPr>
        <w:pStyle w:val="a5"/>
        <w:ind w:left="840"/>
      </w:pPr>
      <w:r>
        <w:t xml:space="preserve">  check-interval = "10m"</w:t>
      </w:r>
    </w:p>
    <w:p w14:paraId="5B0299B3" w14:textId="77777777" w:rsidR="00A507F6" w:rsidRDefault="00A507F6" w:rsidP="00A507F6">
      <w:pPr>
        <w:pStyle w:val="a5"/>
        <w:ind w:left="840"/>
      </w:pPr>
      <w:r>
        <w:t xml:space="preserve">  advance-period = "30m"</w:t>
      </w:r>
    </w:p>
    <w:p w14:paraId="0DCF3C7A" w14:textId="77777777" w:rsidR="00A507F6" w:rsidRDefault="00A507F6" w:rsidP="00A507F6">
      <w:pPr>
        <w:pStyle w:val="a5"/>
        <w:ind w:left="840"/>
      </w:pPr>
      <w:r>
        <w:t>[monitor]</w:t>
      </w:r>
    </w:p>
    <w:p w14:paraId="624FBCA1" w14:textId="77777777" w:rsidR="00A507F6" w:rsidRDefault="00A507F6" w:rsidP="00A507F6">
      <w:pPr>
        <w:pStyle w:val="a5"/>
        <w:ind w:left="840"/>
      </w:pPr>
      <w:r>
        <w:t>[admin]</w:t>
      </w:r>
    </w:p>
    <w:p w14:paraId="2804620D" w14:textId="77777777" w:rsidR="00A507F6" w:rsidRDefault="00A507F6" w:rsidP="00A507F6">
      <w:pPr>
        <w:pStyle w:val="a5"/>
        <w:ind w:left="840"/>
      </w:pPr>
      <w:r>
        <w:t xml:space="preserve">  enabled = true</w:t>
      </w:r>
    </w:p>
    <w:p w14:paraId="4B326656" w14:textId="77777777" w:rsidR="00A507F6" w:rsidRDefault="00A507F6" w:rsidP="00A507F6">
      <w:pPr>
        <w:pStyle w:val="a5"/>
        <w:ind w:left="840"/>
      </w:pPr>
      <w:r>
        <w:t xml:space="preserve">  bind-address = ":8083"</w:t>
      </w:r>
    </w:p>
    <w:p w14:paraId="678CD45F" w14:textId="77777777" w:rsidR="00A507F6" w:rsidRDefault="00A507F6" w:rsidP="00A507F6">
      <w:pPr>
        <w:pStyle w:val="a5"/>
        <w:ind w:left="840"/>
      </w:pPr>
      <w:r>
        <w:t xml:space="preserve">  https-enabled = false</w:t>
      </w:r>
    </w:p>
    <w:p w14:paraId="20BC2644" w14:textId="77777777" w:rsidR="00A507F6" w:rsidRDefault="00A507F6" w:rsidP="00A507F6">
      <w:pPr>
        <w:pStyle w:val="a5"/>
        <w:ind w:left="840"/>
      </w:pPr>
      <w:r>
        <w:t xml:space="preserve">  https-certificate = "/etc/ssl/influxdb.pem"</w:t>
      </w:r>
    </w:p>
    <w:p w14:paraId="6D14CBCD" w14:textId="77777777" w:rsidR="00A507F6" w:rsidRDefault="00A507F6" w:rsidP="00A507F6">
      <w:pPr>
        <w:pStyle w:val="a5"/>
        <w:ind w:left="840"/>
      </w:pPr>
      <w:r>
        <w:t>[http]</w:t>
      </w:r>
    </w:p>
    <w:p w14:paraId="51DB7427" w14:textId="77777777" w:rsidR="00A507F6" w:rsidRDefault="00A507F6" w:rsidP="00A507F6">
      <w:pPr>
        <w:pStyle w:val="a5"/>
        <w:ind w:left="840"/>
      </w:pPr>
      <w:r>
        <w:t xml:space="preserve">  enabled = true</w:t>
      </w:r>
    </w:p>
    <w:p w14:paraId="6B03DF98" w14:textId="4DF62F2E" w:rsidR="00A507F6" w:rsidRDefault="00A507F6" w:rsidP="00A507F6">
      <w:pPr>
        <w:pStyle w:val="a5"/>
        <w:ind w:left="840"/>
      </w:pPr>
      <w:r>
        <w:t xml:space="preserve">  bind-address = "</w:t>
      </w:r>
      <w:r w:rsidRPr="00A507F6">
        <w:rPr>
          <w:color w:val="FF0000"/>
        </w:rPr>
        <w:t>172.16.216.5</w:t>
      </w:r>
      <w:r>
        <w:t>:8086"</w:t>
      </w:r>
      <w:r w:rsidR="00F010EF">
        <w:t xml:space="preserve"> </w:t>
      </w:r>
      <w:r w:rsidR="00F010EF" w:rsidRPr="00F010EF">
        <w:rPr>
          <w:color w:val="FF0000"/>
        </w:rPr>
        <w:t>#</w:t>
      </w:r>
      <w:r w:rsidR="00F010EF" w:rsidRPr="00F010EF">
        <w:rPr>
          <w:rFonts w:asciiTheme="minorEastAsia" w:eastAsiaTheme="minorEastAsia" w:hAnsiTheme="minorEastAsia" w:hint="eastAsia"/>
          <w:color w:val="FF0000"/>
        </w:rPr>
        <w:t>按实际IP修改</w:t>
      </w:r>
    </w:p>
    <w:p w14:paraId="0EA5CBD9" w14:textId="77777777" w:rsidR="00A507F6" w:rsidRDefault="00A507F6" w:rsidP="00A507F6">
      <w:pPr>
        <w:pStyle w:val="a5"/>
        <w:ind w:left="840"/>
      </w:pPr>
      <w:r>
        <w:t xml:space="preserve">  auth-enabled = false</w:t>
      </w:r>
    </w:p>
    <w:p w14:paraId="098A009A" w14:textId="77777777" w:rsidR="00A507F6" w:rsidRDefault="00A507F6" w:rsidP="00A507F6">
      <w:pPr>
        <w:pStyle w:val="a5"/>
        <w:ind w:left="840"/>
      </w:pPr>
      <w:r>
        <w:t xml:space="preserve">  log-enabled = true</w:t>
      </w:r>
    </w:p>
    <w:p w14:paraId="0E45D357" w14:textId="77777777" w:rsidR="00A507F6" w:rsidRDefault="00A507F6" w:rsidP="00A507F6">
      <w:pPr>
        <w:pStyle w:val="a5"/>
        <w:ind w:left="840"/>
      </w:pPr>
      <w:r>
        <w:t xml:space="preserve">  write-tracing = false</w:t>
      </w:r>
    </w:p>
    <w:p w14:paraId="27C95758" w14:textId="77777777" w:rsidR="00A507F6" w:rsidRDefault="00A507F6" w:rsidP="00A507F6">
      <w:pPr>
        <w:pStyle w:val="a5"/>
        <w:ind w:left="840"/>
      </w:pPr>
      <w:r>
        <w:t xml:space="preserve">  pprof-enabled = false</w:t>
      </w:r>
    </w:p>
    <w:p w14:paraId="7228A149" w14:textId="77777777" w:rsidR="00A507F6" w:rsidRDefault="00A507F6" w:rsidP="00A507F6">
      <w:pPr>
        <w:pStyle w:val="a5"/>
        <w:ind w:left="840"/>
      </w:pPr>
      <w:r>
        <w:lastRenderedPageBreak/>
        <w:t xml:space="preserve">  https-enabled = false</w:t>
      </w:r>
    </w:p>
    <w:p w14:paraId="1BC050F4" w14:textId="77777777" w:rsidR="00A507F6" w:rsidRDefault="00A507F6" w:rsidP="00A507F6">
      <w:pPr>
        <w:pStyle w:val="a5"/>
        <w:ind w:left="840"/>
      </w:pPr>
      <w:r>
        <w:t xml:space="preserve">  https-certificate = "/etc/ssl/influxdb.pem"</w:t>
      </w:r>
    </w:p>
    <w:p w14:paraId="3BEE559E" w14:textId="77777777" w:rsidR="00A507F6" w:rsidRDefault="00A507F6" w:rsidP="00A507F6">
      <w:pPr>
        <w:pStyle w:val="a5"/>
        <w:ind w:left="840"/>
      </w:pPr>
      <w:r>
        <w:t>[[graphite]]</w:t>
      </w:r>
    </w:p>
    <w:p w14:paraId="415751FC" w14:textId="77777777" w:rsidR="00A507F6" w:rsidRDefault="00A507F6" w:rsidP="00A507F6">
      <w:pPr>
        <w:pStyle w:val="a5"/>
        <w:ind w:left="840"/>
      </w:pPr>
      <w:r>
        <w:t xml:space="preserve">  enabled = false</w:t>
      </w:r>
    </w:p>
    <w:p w14:paraId="4DF1043E" w14:textId="77777777" w:rsidR="00A507F6" w:rsidRDefault="00A507F6" w:rsidP="00A507F6">
      <w:pPr>
        <w:pStyle w:val="a5"/>
        <w:ind w:left="840"/>
      </w:pPr>
      <w:r>
        <w:t>[collectd]</w:t>
      </w:r>
    </w:p>
    <w:p w14:paraId="323C943E" w14:textId="77777777" w:rsidR="00A507F6" w:rsidRDefault="00A507F6" w:rsidP="00A507F6">
      <w:pPr>
        <w:pStyle w:val="a5"/>
        <w:ind w:left="840"/>
      </w:pPr>
      <w:r>
        <w:t xml:space="preserve">  enabled = false</w:t>
      </w:r>
    </w:p>
    <w:p w14:paraId="590FE092" w14:textId="77777777" w:rsidR="00A507F6" w:rsidRDefault="00A507F6" w:rsidP="00A507F6">
      <w:pPr>
        <w:pStyle w:val="a5"/>
        <w:ind w:left="840"/>
      </w:pPr>
      <w:r>
        <w:t>[opentsdb]</w:t>
      </w:r>
    </w:p>
    <w:p w14:paraId="512716E8" w14:textId="77777777" w:rsidR="00A507F6" w:rsidRDefault="00A507F6" w:rsidP="00A507F6">
      <w:pPr>
        <w:pStyle w:val="a5"/>
        <w:ind w:left="840"/>
      </w:pPr>
      <w:r>
        <w:t xml:space="preserve">  enabled = false</w:t>
      </w:r>
    </w:p>
    <w:p w14:paraId="63A6A243" w14:textId="77777777" w:rsidR="00A507F6" w:rsidRDefault="00A507F6" w:rsidP="00A507F6">
      <w:pPr>
        <w:pStyle w:val="a5"/>
        <w:ind w:left="840"/>
      </w:pPr>
      <w:r>
        <w:t>[[udp]]</w:t>
      </w:r>
    </w:p>
    <w:p w14:paraId="0AABD855" w14:textId="77777777" w:rsidR="00A507F6" w:rsidRDefault="00A507F6" w:rsidP="00A507F6">
      <w:pPr>
        <w:pStyle w:val="a5"/>
        <w:ind w:left="840"/>
      </w:pPr>
      <w:r>
        <w:t xml:space="preserve">  enabled = false</w:t>
      </w:r>
    </w:p>
    <w:p w14:paraId="7D96EF3F" w14:textId="77777777" w:rsidR="00A507F6" w:rsidRDefault="00A507F6" w:rsidP="00A507F6">
      <w:pPr>
        <w:pStyle w:val="a5"/>
        <w:ind w:left="840"/>
      </w:pPr>
      <w:r>
        <w:t>[continuous_queries]</w:t>
      </w:r>
    </w:p>
    <w:p w14:paraId="226530D6" w14:textId="77777777" w:rsidR="00A507F6" w:rsidRDefault="00A507F6" w:rsidP="00A507F6">
      <w:pPr>
        <w:pStyle w:val="a5"/>
        <w:ind w:left="840"/>
      </w:pPr>
      <w:r>
        <w:t xml:space="preserve">  log-enabled = true</w:t>
      </w:r>
    </w:p>
    <w:p w14:paraId="1EBE8DDC" w14:textId="1709A6B2" w:rsidR="00A507F6" w:rsidRDefault="00A507F6" w:rsidP="00A507F6">
      <w:pPr>
        <w:pStyle w:val="a5"/>
        <w:ind w:left="840" w:firstLine="0"/>
      </w:pPr>
      <w:r>
        <w:t xml:space="preserve">  </w:t>
      </w:r>
      <w:r>
        <w:tab/>
        <w:t xml:space="preserve">  enabled = true</w:t>
      </w:r>
    </w:p>
    <w:p w14:paraId="787CDB4A" w14:textId="0A48D0F0" w:rsidR="00F010EF" w:rsidRPr="00F010EF" w:rsidRDefault="00F010EF" w:rsidP="00F010EF">
      <w:pPr>
        <w:pStyle w:val="a5"/>
        <w:numPr>
          <w:ilvl w:val="0"/>
          <w:numId w:val="16"/>
        </w:numPr>
      </w:pPr>
      <w:r w:rsidRPr="00F010EF">
        <w:t>influx</w:t>
      </w:r>
      <w:r w:rsidRPr="00F010EF">
        <w:rPr>
          <w:rFonts w:hint="eastAsia"/>
        </w:rPr>
        <w:t>db</w:t>
      </w:r>
      <w:r w:rsidRPr="00F010EF">
        <w:rPr>
          <w:rFonts w:ascii="微软雅黑" w:eastAsia="微软雅黑" w:hAnsi="微软雅黑" w:cs="微软雅黑" w:hint="eastAsia"/>
        </w:rPr>
        <w:t>集群</w:t>
      </w:r>
      <w:r>
        <w:rPr>
          <w:rFonts w:ascii="微软雅黑" w:eastAsia="微软雅黑" w:hAnsi="微软雅黑" w:cs="微软雅黑" w:hint="eastAsia"/>
        </w:rPr>
        <w:t>配置</w:t>
      </w:r>
    </w:p>
    <w:p w14:paraId="75D91884" w14:textId="62C232F5" w:rsidR="00F010EF" w:rsidRDefault="00F010EF" w:rsidP="00A507F6">
      <w:pPr>
        <w:pStyle w:val="a5"/>
        <w:ind w:left="84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编辑</w:t>
      </w:r>
      <w:r w:rsidRPr="00F010EF">
        <w:rPr>
          <w:rFonts w:asciiTheme="minorEastAsia" w:eastAsiaTheme="minorEastAsia" w:hAnsiTheme="minorEastAsia"/>
        </w:rPr>
        <w:t>/etc/default/influxdb</w:t>
      </w:r>
    </w:p>
    <w:p w14:paraId="2A6794BF" w14:textId="76E0C363" w:rsidR="00F010EF" w:rsidRPr="00F010EF" w:rsidRDefault="00F010EF" w:rsidP="00A507F6">
      <w:pPr>
        <w:pStyle w:val="a5"/>
        <w:ind w:left="840" w:firstLine="0"/>
        <w:rPr>
          <w:color w:val="FF0000"/>
        </w:rPr>
      </w:pPr>
      <w:r w:rsidRPr="00F010EF">
        <w:t xml:space="preserve">INFLUXD_OPTS="-join </w:t>
      </w:r>
      <w:r w:rsidRPr="00F010EF">
        <w:rPr>
          <w:color w:val="FF0000"/>
        </w:rPr>
        <w:t>172.16.216.5:8091,172.16.216.14:8091,172.16.216.24:8091</w:t>
      </w:r>
      <w:r w:rsidRPr="00F010EF">
        <w:t>"</w:t>
      </w:r>
      <w:r>
        <w:t xml:space="preserve"> </w:t>
      </w:r>
      <w:r w:rsidRPr="00F010EF">
        <w:rPr>
          <w:color w:val="FF0000"/>
        </w:rPr>
        <w:t>#</w:t>
      </w:r>
      <w:r w:rsidRPr="00F010EF">
        <w:rPr>
          <w:rFonts w:asciiTheme="minorEastAsia" w:eastAsiaTheme="minorEastAsia" w:hAnsiTheme="minorEastAsia" w:hint="eastAsia"/>
          <w:color w:val="FF0000"/>
        </w:rPr>
        <w:t>集群中三个节点的I</w:t>
      </w:r>
      <w:r w:rsidRPr="00F010EF">
        <w:rPr>
          <w:rFonts w:asciiTheme="minorEastAsia" w:eastAsiaTheme="minorEastAsia" w:hAnsiTheme="minorEastAsia"/>
          <w:color w:val="FF0000"/>
        </w:rPr>
        <w:t>P</w:t>
      </w:r>
    </w:p>
    <w:p w14:paraId="54D0BCDD" w14:textId="5D2DB8A7" w:rsidR="004C7B9B" w:rsidRPr="00C14664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influxdb</w:t>
      </w:r>
    </w:p>
    <w:p w14:paraId="187860FE" w14:textId="22484C05" w:rsidR="00C14664" w:rsidRDefault="00C14664" w:rsidP="00C14664">
      <w:pPr>
        <w:pStyle w:val="a5"/>
        <w:ind w:left="840" w:firstLine="0"/>
        <w:rPr>
          <w:rFonts w:eastAsia="Arial Unicode MS"/>
          <w:lang w:val="zh-TW" w:eastAsia="zh-TW"/>
        </w:rPr>
      </w:pPr>
      <w:r>
        <w:rPr>
          <w:rFonts w:eastAsia="Arial Unicode MS" w:hint="eastAsia"/>
          <w:lang w:val="zh-TW"/>
        </w:rPr>
        <w:t>在所有节点都执行</w:t>
      </w:r>
      <w:r>
        <w:rPr>
          <w:rFonts w:eastAsia="Arial Unicode MS" w:hint="eastAsia"/>
          <w:lang w:val="zh-TW"/>
        </w:rPr>
        <w:t xml:space="preserve"> #</w:t>
      </w:r>
      <w:r>
        <w:rPr>
          <w:rFonts w:eastAsia="Arial Unicode MS"/>
          <w:lang w:val="zh-TW" w:eastAsia="zh-TW"/>
        </w:rPr>
        <w:t xml:space="preserve"> systemctl start influxdb</w:t>
      </w:r>
    </w:p>
    <w:p w14:paraId="25254802" w14:textId="6D377620" w:rsidR="00C14664" w:rsidRPr="00C14664" w:rsidRDefault="00C14664" w:rsidP="00C14664">
      <w:pPr>
        <w:pStyle w:val="a5"/>
        <w:numPr>
          <w:ilvl w:val="0"/>
          <w:numId w:val="16"/>
        </w:numPr>
      </w:pPr>
      <w:r w:rsidRPr="00C14664">
        <w:rPr>
          <w:rFonts w:ascii="宋体" w:eastAsia="宋体" w:hAnsi="宋体" w:cs="宋体" w:hint="eastAsia"/>
        </w:rPr>
        <w:t>初始化</w:t>
      </w:r>
      <w:r w:rsidRPr="00C14664">
        <w:rPr>
          <w:rFonts w:ascii="微软雅黑" w:eastAsia="微软雅黑" w:hAnsi="微软雅黑" w:cs="微软雅黑" w:hint="eastAsia"/>
        </w:rPr>
        <w:t>数据库</w:t>
      </w:r>
    </w:p>
    <w:p w14:paraId="33E806FB" w14:textId="08D00B80" w:rsidR="00C14664" w:rsidRDefault="00623D57" w:rsidP="00C14664">
      <w:pPr>
        <w:pStyle w:val="a5"/>
        <w:ind w:left="840" w:firstLine="0"/>
        <w:rPr>
          <w:color w:val="FF0000"/>
        </w:rPr>
      </w:pPr>
      <w:r>
        <w:t xml:space="preserve"># </w:t>
      </w:r>
      <w:r w:rsidR="00FF629E" w:rsidRPr="00FF629E">
        <w:t>influx -host</w:t>
      </w:r>
      <w:r w:rsidR="00FF629E" w:rsidRPr="00FF629E">
        <w:rPr>
          <w:color w:val="FF0000"/>
        </w:rPr>
        <w:t xml:space="preserve"> 172.16.216.5</w:t>
      </w:r>
      <w:r w:rsidR="00FF629E">
        <w:rPr>
          <w:color w:val="FF0000"/>
        </w:rPr>
        <w:t xml:space="preserve"> </w:t>
      </w:r>
      <w:r w:rsidR="00FF629E" w:rsidRPr="00FF629E">
        <w:rPr>
          <w:color w:val="FF0000"/>
        </w:rPr>
        <w:t xml:space="preserve"> </w:t>
      </w:r>
      <w:r w:rsidR="00FF629E">
        <w:rPr>
          <w:color w:val="FF0000"/>
        </w:rPr>
        <w:t>#</w:t>
      </w:r>
      <w:r w:rsidR="00FF629E" w:rsidRPr="00FF629E">
        <w:rPr>
          <w:color w:val="FF0000"/>
        </w:rPr>
        <w:t>(</w:t>
      </w:r>
      <w:r w:rsidR="00FF629E" w:rsidRPr="00FF629E">
        <w:rPr>
          <w:rFonts w:asciiTheme="minorEastAsia" w:eastAsiaTheme="minorEastAsia" w:hAnsiTheme="minorEastAsia" w:hint="eastAsia"/>
          <w:color w:val="FF0000"/>
        </w:rPr>
        <w:t>监听的地址</w:t>
      </w:r>
      <w:r w:rsidR="00FF629E" w:rsidRPr="00FF629E">
        <w:rPr>
          <w:rFonts w:hint="eastAsia"/>
          <w:color w:val="FF0000"/>
        </w:rPr>
        <w:t>)</w:t>
      </w:r>
    </w:p>
    <w:p w14:paraId="4D7E7EB7" w14:textId="28EA91F5" w:rsidR="00FF629E" w:rsidRDefault="00FF629E" w:rsidP="00FF629E">
      <w:pPr>
        <w:ind w:left="840"/>
        <w:rPr>
          <w:rFonts w:asciiTheme="minorEastAsia" w:eastAsiaTheme="minorEastAsia" w:hAnsiTheme="minorEastAsia"/>
        </w:rPr>
      </w:pPr>
      <w:r w:rsidRPr="00FF629E">
        <w:rPr>
          <w:rFonts w:eastAsiaTheme="minorEastAsia" w:hint="eastAsia"/>
          <w:color w:val="auto"/>
        </w:rPr>
        <w:t>&gt;</w:t>
      </w:r>
      <w:r w:rsidRPr="00FF629E">
        <w:rPr>
          <w:color w:val="auto"/>
        </w:rPr>
        <w:t xml:space="preserve"> </w:t>
      </w:r>
      <w:r>
        <w:t xml:space="preserve"> </w:t>
      </w:r>
      <w:r w:rsidRPr="00FF629E">
        <w:t>create database gnocchi</w:t>
      </w:r>
      <w:r>
        <w:t xml:space="preserve"> # </w:t>
      </w:r>
      <w:r>
        <w:rPr>
          <w:rFonts w:asciiTheme="minorEastAsia" w:eastAsiaTheme="minorEastAsia" w:hAnsiTheme="minorEastAsia" w:hint="eastAsia"/>
        </w:rPr>
        <w:t>创建gnocchi数据库</w:t>
      </w:r>
    </w:p>
    <w:p w14:paraId="4A88B79D" w14:textId="77777777" w:rsidR="00FF629E" w:rsidRDefault="00FF629E" w:rsidP="00FF629E">
      <w:pPr>
        <w:ind w:left="840"/>
        <w:rPr>
          <w:rFonts w:eastAsiaTheme="minorEastAsia"/>
          <w:color w:val="auto"/>
        </w:rPr>
      </w:pPr>
      <w:r w:rsidRPr="00FF629E">
        <w:rPr>
          <w:rFonts w:eastAsiaTheme="minorEastAsia" w:hint="eastAsia"/>
          <w:color w:val="auto"/>
        </w:rPr>
        <w:t xml:space="preserve">&gt; </w:t>
      </w:r>
      <w:r w:rsidRPr="00FF629E">
        <w:rPr>
          <w:rFonts w:eastAsiaTheme="minorEastAsia"/>
          <w:color w:val="auto"/>
        </w:rPr>
        <w:t>CREATE USER root WITH PASSWORD 'aa58465f41edf41cee35' WITH ALL PRIVILEGES</w:t>
      </w:r>
    </w:p>
    <w:p w14:paraId="17CA200D" w14:textId="77777777" w:rsidR="00FF629E" w:rsidRDefault="00FF629E" w:rsidP="00FF629E">
      <w:pPr>
        <w:ind w:left="840"/>
        <w:rPr>
          <w:rFonts w:eastAsiaTheme="minorEastAsia"/>
          <w:color w:val="auto"/>
        </w:rPr>
      </w:pPr>
      <w:r>
        <w:rPr>
          <w:rFonts w:eastAsiaTheme="minorEastAsia" w:hint="eastAsia"/>
          <w:color w:val="auto"/>
        </w:rPr>
        <w:t>&gt;</w:t>
      </w:r>
      <w:r>
        <w:rPr>
          <w:rFonts w:eastAsiaTheme="minorEastAsia"/>
          <w:color w:val="auto"/>
        </w:rPr>
        <w:t xml:space="preserve"> </w:t>
      </w:r>
      <w:r w:rsidRPr="00FF629E">
        <w:rPr>
          <w:rFonts w:eastAsiaTheme="minorEastAsia"/>
          <w:color w:val="auto"/>
        </w:rPr>
        <w:t>GRANT ALL PRIVILEGES ON gnocchi TO root</w:t>
      </w:r>
    </w:p>
    <w:p w14:paraId="6DC87D04" w14:textId="403C466C" w:rsidR="00FF629E" w:rsidRPr="00FF629E" w:rsidRDefault="00FF629E" w:rsidP="00FF629E">
      <w:pPr>
        <w:ind w:left="840"/>
        <w:rPr>
          <w:rFonts w:eastAsiaTheme="minorEastAsia"/>
          <w:color w:val="auto"/>
        </w:rPr>
      </w:pPr>
      <w:r w:rsidRPr="00FF629E">
        <w:rPr>
          <w:rFonts w:eastAsiaTheme="minorEastAsia"/>
          <w:color w:val="auto"/>
        </w:rPr>
        <w:t xml:space="preserve"> # </w:t>
      </w:r>
      <w:r w:rsidRPr="00FF629E">
        <w:rPr>
          <w:rFonts w:eastAsiaTheme="minorEastAsia" w:hint="eastAsia"/>
          <w:color w:val="auto"/>
        </w:rPr>
        <w:t>创建用户，</w:t>
      </w:r>
      <w:r w:rsidRPr="00FF629E">
        <w:rPr>
          <w:rFonts w:eastAsiaTheme="minorEastAsia"/>
          <w:color w:val="auto"/>
        </w:rPr>
        <w:t>aa58465f41edf41cee35</w:t>
      </w:r>
      <w:r w:rsidRPr="00FF629E">
        <w:rPr>
          <w:rFonts w:eastAsiaTheme="minorEastAsia"/>
          <w:color w:val="auto"/>
        </w:rPr>
        <w:t>是</w:t>
      </w:r>
      <w:r w:rsidRPr="00FF629E">
        <w:rPr>
          <w:rFonts w:eastAsiaTheme="minorEastAsia"/>
          <w:color w:val="auto"/>
        </w:rPr>
        <w:t>influxdb root</w:t>
      </w:r>
      <w:r w:rsidRPr="00FF629E">
        <w:rPr>
          <w:rFonts w:eastAsiaTheme="minorEastAsia"/>
          <w:color w:val="auto"/>
        </w:rPr>
        <w:t>用户的密码，通过</w:t>
      </w:r>
      <w:r w:rsidRPr="00FF629E">
        <w:rPr>
          <w:rFonts w:eastAsiaTheme="minorEastAsia"/>
          <w:color w:val="auto"/>
        </w:rPr>
        <w:t>openssl rand -hex 10</w:t>
      </w:r>
      <w:r w:rsidRPr="00FF629E">
        <w:rPr>
          <w:rFonts w:eastAsiaTheme="minorEastAsia"/>
          <w:color w:val="auto"/>
        </w:rPr>
        <w:t>生成，这个密码之后要配置到</w:t>
      </w:r>
      <w:r w:rsidRPr="00FF629E">
        <w:rPr>
          <w:rFonts w:eastAsiaTheme="minorEastAsia"/>
          <w:color w:val="auto"/>
        </w:rPr>
        <w:t>gnocchi</w:t>
      </w:r>
      <w:r w:rsidRPr="00FF629E">
        <w:rPr>
          <w:rFonts w:eastAsiaTheme="minorEastAsia"/>
          <w:color w:val="auto"/>
        </w:rPr>
        <w:t>的配置文件中。</w:t>
      </w:r>
    </w:p>
    <w:p w14:paraId="54D0BCE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验证</w:t>
      </w:r>
      <w:r>
        <w:t>influxdb</w:t>
      </w:r>
      <w:r>
        <w:rPr>
          <w:lang w:val="zh-TW" w:eastAsia="zh-TW"/>
        </w:rPr>
        <w:t>启动成功</w:t>
      </w:r>
    </w:p>
    <w:p w14:paraId="54D0BCEE" w14:textId="7B915908" w:rsidR="004C7B9B" w:rsidRDefault="00623D57">
      <w:pPr>
        <w:pStyle w:val="a5"/>
        <w:ind w:left="840" w:firstLine="0"/>
        <w:rPr>
          <w:rFonts w:asciiTheme="minorEastAsia" w:eastAsiaTheme="minorEastAsia" w:hAnsiTheme="minorEastAsia"/>
          <w:lang w:eastAsia="zh-TW"/>
        </w:rPr>
      </w:pPr>
      <w:r>
        <w:rPr>
          <w:lang w:val="zh-TW" w:eastAsia="zh-TW"/>
        </w:rPr>
        <w:t>在</w:t>
      </w:r>
      <w:r>
        <w:rPr>
          <w:lang w:eastAsia="zh-TW"/>
        </w:rPr>
        <w:t>influxdb</w:t>
      </w:r>
      <w:r>
        <w:rPr>
          <w:lang w:val="zh-TW" w:eastAsia="zh-TW"/>
        </w:rPr>
        <w:t>的</w:t>
      </w:r>
      <w:r w:rsidR="00FF629E">
        <w:rPr>
          <w:rFonts w:asciiTheme="minorEastAsia" w:eastAsiaTheme="minorEastAsia" w:hAnsiTheme="minorEastAsia" w:hint="eastAsia"/>
          <w:lang w:eastAsia="zh-TW"/>
        </w:rPr>
        <w:t xml:space="preserve">master节点执行 </w:t>
      </w:r>
    </w:p>
    <w:p w14:paraId="0982D77C" w14:textId="71DC639E" w:rsidR="00FF629E" w:rsidRPr="00FF629E" w:rsidRDefault="00FF629E" w:rsidP="00FF629E">
      <w:pPr>
        <w:pStyle w:val="a5"/>
        <w:ind w:left="840" w:firstLine="0"/>
        <w:rPr>
          <w:color w:val="FF0000"/>
          <w:lang w:eastAsia="zh-TW"/>
        </w:rPr>
      </w:pPr>
      <w:r>
        <w:rPr>
          <w:lang w:eastAsia="zh-TW"/>
        </w:rPr>
        <w:t xml:space="preserve"># </w:t>
      </w:r>
      <w:r w:rsidRPr="00FF629E">
        <w:rPr>
          <w:lang w:eastAsia="zh-TW"/>
        </w:rPr>
        <w:t>influx -host</w:t>
      </w:r>
      <w:r w:rsidRPr="00FF629E">
        <w:rPr>
          <w:color w:val="FF0000"/>
          <w:lang w:eastAsia="zh-TW"/>
        </w:rPr>
        <w:t xml:space="preserve"> 172.16.216.5</w:t>
      </w:r>
      <w:r>
        <w:rPr>
          <w:color w:val="FF0000"/>
          <w:lang w:eastAsia="zh-TW"/>
        </w:rPr>
        <w:t xml:space="preserve"> </w:t>
      </w:r>
      <w:r w:rsidRPr="00FF629E">
        <w:rPr>
          <w:color w:val="FF0000"/>
          <w:lang w:eastAsia="zh-TW"/>
        </w:rPr>
        <w:t xml:space="preserve"> </w:t>
      </w:r>
      <w:r>
        <w:rPr>
          <w:color w:val="FF0000"/>
          <w:lang w:eastAsia="zh-TW"/>
        </w:rPr>
        <w:t>#</w:t>
      </w:r>
      <w:r w:rsidRPr="00FF629E">
        <w:rPr>
          <w:color w:val="FF0000"/>
          <w:lang w:eastAsia="zh-TW"/>
        </w:rPr>
        <w:t>(</w:t>
      </w:r>
      <w:r w:rsidRPr="00FF629E">
        <w:rPr>
          <w:rFonts w:asciiTheme="minorEastAsia" w:eastAsiaTheme="minorEastAsia" w:hAnsiTheme="minorEastAsia" w:hint="eastAsia"/>
          <w:color w:val="FF0000"/>
          <w:lang w:eastAsia="zh-TW"/>
        </w:rPr>
        <w:t>监听的地址</w:t>
      </w:r>
      <w:r w:rsidRPr="00FF629E">
        <w:rPr>
          <w:rFonts w:hint="eastAsia"/>
          <w:color w:val="FF0000"/>
          <w:lang w:eastAsia="zh-TW"/>
        </w:rPr>
        <w:t>)</w:t>
      </w:r>
    </w:p>
    <w:p w14:paraId="54D0BCF0" w14:textId="141BE140" w:rsidR="004C7B9B" w:rsidRDefault="00623D57">
      <w:pPr>
        <w:pStyle w:val="a5"/>
        <w:ind w:left="840" w:firstLine="0"/>
        <w:rPr>
          <w:lang w:eastAsia="zh-TW"/>
        </w:rPr>
      </w:pPr>
      <w:r>
        <w:rPr>
          <w:lang w:eastAsia="zh-TW"/>
        </w:rPr>
        <w:t>&gt; show servers</w:t>
      </w:r>
      <w:r>
        <w:rPr>
          <w:lang w:val="zh-TW" w:eastAsia="zh-TW"/>
        </w:rPr>
        <w:t>，应该能现在三个活动节</w:t>
      </w:r>
      <w:r w:rsidR="00245FAB">
        <w:rPr>
          <w:lang w:val="zh-TW" w:eastAsia="zh-TW"/>
        </w:rPr>
        <w:t>点</w:t>
      </w:r>
      <w:r>
        <w:rPr>
          <w:lang w:val="zh-TW" w:eastAsia="zh-TW"/>
        </w:rPr>
        <w:t>，执行</w:t>
      </w:r>
      <w:r>
        <w:rPr>
          <w:lang w:eastAsia="zh-TW"/>
        </w:rPr>
        <w:t xml:space="preserve"> &gt; show databases</w:t>
      </w:r>
      <w:r>
        <w:rPr>
          <w:lang w:val="zh-TW" w:eastAsia="zh-TW"/>
        </w:rPr>
        <w:t>，则能看到</w:t>
      </w:r>
      <w:r>
        <w:rPr>
          <w:lang w:eastAsia="zh-TW"/>
        </w:rPr>
        <w:t>gnocchi</w:t>
      </w:r>
      <w:r>
        <w:rPr>
          <w:lang w:val="zh-TW" w:eastAsia="zh-TW"/>
        </w:rPr>
        <w:t>的数据库，如下图所示：</w:t>
      </w:r>
    </w:p>
    <w:p w14:paraId="54D0BCF1" w14:textId="630FD966" w:rsidR="004C7B9B" w:rsidRDefault="00FF629E">
      <w:pPr>
        <w:pStyle w:val="a5"/>
        <w:ind w:left="840" w:firstLine="0"/>
        <w:jc w:val="center"/>
      </w:pPr>
      <w:r>
        <w:rPr>
          <w:noProof/>
        </w:rPr>
        <w:lastRenderedPageBreak/>
        <w:drawing>
          <wp:inline distT="0" distB="0" distL="0" distR="0" wp14:anchorId="72141B1C" wp14:editId="048A16AE">
            <wp:extent cx="4134427" cy="36771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8F0E5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CF2" w14:textId="77777777" w:rsidR="004C7B9B" w:rsidRDefault="00623D57">
      <w:pPr>
        <w:pStyle w:val="40"/>
        <w:numPr>
          <w:ilvl w:val="2"/>
          <w:numId w:val="50"/>
        </w:numPr>
      </w:pPr>
      <w:r>
        <w:t>Gnocchi</w:t>
      </w:r>
      <w:r>
        <w:rPr>
          <w:lang w:val="zh-TW" w:eastAsia="zh-TW"/>
        </w:rPr>
        <w:t>服务部署</w:t>
      </w:r>
    </w:p>
    <w:p w14:paraId="54D0BCF3" w14:textId="77777777" w:rsidR="004C7B9B" w:rsidRDefault="00623D57">
      <w:pPr>
        <w:pStyle w:val="a5"/>
        <w:numPr>
          <w:ilvl w:val="0"/>
          <w:numId w:val="16"/>
        </w:numPr>
      </w:pPr>
      <w:r>
        <w:t>gnocchi</w:t>
      </w:r>
      <w:r>
        <w:rPr>
          <w:lang w:val="zh-TW" w:eastAsia="zh-TW"/>
        </w:rPr>
        <w:t>集群同样通过容器部署，通过</w:t>
      </w:r>
      <w:r>
        <w:t>haproxy</w:t>
      </w:r>
      <w:r>
        <w:rPr>
          <w:lang w:val="zh-TW" w:eastAsia="zh-TW"/>
        </w:rPr>
        <w:t>做高可用和负载均衡。因此需要部署</w:t>
      </w:r>
      <w:r>
        <w:t>gnocchi</w:t>
      </w:r>
      <w:r>
        <w:rPr>
          <w:lang w:val="zh-TW" w:eastAsia="zh-TW"/>
        </w:rPr>
        <w:t>集群的节点首先启动</w:t>
      </w:r>
      <w:r>
        <w:t>docker</w:t>
      </w:r>
      <w:r>
        <w:rPr>
          <w:lang w:val="zh-TW" w:eastAsia="zh-TW"/>
        </w:rPr>
        <w:t>服务，</w:t>
      </w:r>
      <w:r>
        <w:t>gnocchi</w:t>
      </w:r>
      <w:r>
        <w:rPr>
          <w:lang w:val="zh-TW" w:eastAsia="zh-TW"/>
        </w:rPr>
        <w:t>镜像由</w:t>
      </w:r>
      <w:r>
        <w:t>BCEC</w:t>
      </w:r>
      <w:r>
        <w:rPr>
          <w:lang w:val="zh-TW" w:eastAsia="zh-TW"/>
        </w:rPr>
        <w:t>制作，目前版本为</w:t>
      </w:r>
      <w:r>
        <w:t xml:space="preserve">1.3 </w:t>
      </w:r>
    </w:p>
    <w:p w14:paraId="54D0BCF4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docker</w:t>
      </w:r>
      <w:r>
        <w:rPr>
          <w:lang w:val="zh-TW" w:eastAsia="zh-TW"/>
        </w:rPr>
        <w:t>服务</w:t>
      </w:r>
    </w:p>
    <w:p w14:paraId="54D0BCF5" w14:textId="77777777" w:rsidR="004C7B9B" w:rsidRDefault="00623D57">
      <w:pPr>
        <w:pStyle w:val="a5"/>
        <w:ind w:left="840" w:firstLine="0"/>
      </w:pPr>
      <w:r>
        <w:t># systemctl start docker</w:t>
      </w:r>
    </w:p>
    <w:p w14:paraId="54D0BCF6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加载</w:t>
      </w:r>
      <w:r>
        <w:t>influxdb</w:t>
      </w:r>
      <w:r>
        <w:rPr>
          <w:lang w:val="zh-TW" w:eastAsia="zh-TW"/>
        </w:rPr>
        <w:t>镜像</w:t>
      </w:r>
    </w:p>
    <w:p w14:paraId="54D0BCF7" w14:textId="77777777" w:rsidR="004C7B9B" w:rsidRDefault="00623D57">
      <w:pPr>
        <w:pStyle w:val="a5"/>
        <w:ind w:left="840" w:firstLine="0"/>
      </w:pPr>
      <w:r>
        <w:t># docker load &lt; gnocchi-with-httpd-2016-02-04.tar</w:t>
      </w:r>
    </w:p>
    <w:p w14:paraId="54D0BCF8" w14:textId="77777777" w:rsidR="004C7B9B" w:rsidRDefault="00623D57">
      <w:pPr>
        <w:pStyle w:val="a5"/>
        <w:ind w:left="840" w:firstLine="0"/>
      </w:pPr>
      <w:r>
        <w:t># docker tag 5b1c7ec7a701 bcec/gnocchi-with-httpd:1.3.0</w:t>
      </w:r>
    </w:p>
    <w:p w14:paraId="54D0BCF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gnocchi</w:t>
      </w:r>
      <w:r>
        <w:rPr>
          <w:lang w:val="zh-TW" w:eastAsia="zh-TW"/>
        </w:rPr>
        <w:t>服务（每个</w:t>
      </w:r>
      <w:r>
        <w:t>gnocchi</w:t>
      </w:r>
      <w:r>
        <w:rPr>
          <w:lang w:val="zh-TW" w:eastAsia="zh-TW"/>
        </w:rPr>
        <w:t>节点都一样）</w:t>
      </w:r>
    </w:p>
    <w:p w14:paraId="54D0BCFA" w14:textId="77777777" w:rsidR="004C7B9B" w:rsidRDefault="00623D57">
      <w:pPr>
        <w:ind w:left="420" w:firstLine="420"/>
      </w:pPr>
      <w:r>
        <w:t># docker run -it  --name gnocchi --net host --volume /apps/logs/gnocchi:/var/log/gnocchi 5b1c7ec7a701 bash</w:t>
      </w:r>
    </w:p>
    <w:p w14:paraId="54D0BCFB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修改</w:t>
      </w:r>
      <w:r>
        <w:t>gnocchi</w:t>
      </w:r>
      <w:r>
        <w:rPr>
          <w:lang w:val="zh-TW" w:eastAsia="zh-TW"/>
        </w:rPr>
        <w:t>配置</w:t>
      </w:r>
    </w:p>
    <w:p w14:paraId="54D0BCFC" w14:textId="77777777" w:rsidR="004C7B9B" w:rsidRDefault="00623D57">
      <w:pPr>
        <w:pStyle w:val="a5"/>
        <w:numPr>
          <w:ilvl w:val="0"/>
          <w:numId w:val="52"/>
        </w:numPr>
        <w:rPr>
          <w:lang w:val="zh-TW" w:eastAsia="zh-TW"/>
        </w:rPr>
      </w:pPr>
      <w:r>
        <w:rPr>
          <w:lang w:val="zh-TW" w:eastAsia="zh-TW"/>
        </w:rPr>
        <w:t>进入容器</w:t>
      </w:r>
    </w:p>
    <w:p w14:paraId="54D0BCFD" w14:textId="77777777" w:rsidR="004C7B9B" w:rsidRDefault="00623D57">
      <w:pPr>
        <w:pStyle w:val="a5"/>
        <w:ind w:left="840" w:firstLine="0"/>
      </w:pPr>
      <w:r>
        <w:t xml:space="preserve"># docker exec -it </w:t>
      </w:r>
      <w:r>
        <w:rPr>
          <w:color w:val="FF0000"/>
          <w:u w:color="FF0000"/>
          <w:lang w:val="zh-TW" w:eastAsia="zh-TW"/>
        </w:rPr>
        <w:t>容器</w:t>
      </w:r>
      <w:r>
        <w:rPr>
          <w:color w:val="FF0000"/>
          <w:u w:color="FF0000"/>
        </w:rPr>
        <w:t>ID</w:t>
      </w:r>
      <w:r>
        <w:t xml:space="preserve"> bash</w:t>
      </w:r>
    </w:p>
    <w:p w14:paraId="54D0BCFE" w14:textId="77777777" w:rsidR="004C7B9B" w:rsidRDefault="00623D57">
      <w:pPr>
        <w:pStyle w:val="a5"/>
        <w:numPr>
          <w:ilvl w:val="0"/>
          <w:numId w:val="52"/>
        </w:numPr>
        <w:rPr>
          <w:lang w:val="zh-TW" w:eastAsia="zh-TW"/>
        </w:rPr>
      </w:pPr>
      <w:r>
        <w:rPr>
          <w:lang w:val="zh-TW" w:eastAsia="zh-TW"/>
        </w:rPr>
        <w:t>修改配置，编辑</w:t>
      </w:r>
      <w:r>
        <w:t>/etc/gnocchi/gnocchi.conf</w:t>
      </w:r>
    </w:p>
    <w:p w14:paraId="54D0BCFF" w14:textId="77777777" w:rsidR="004C7B9B" w:rsidRDefault="00623D57">
      <w:pPr>
        <w:ind w:left="840"/>
      </w:pPr>
      <w:r>
        <w:t>[DEFAULT]</w:t>
      </w:r>
    </w:p>
    <w:p w14:paraId="54D0BD00" w14:textId="77777777" w:rsidR="004C7B9B" w:rsidRDefault="00623D57">
      <w:pPr>
        <w:ind w:left="840"/>
      </w:pPr>
      <w:r>
        <w:t>debug = false</w:t>
      </w:r>
    </w:p>
    <w:p w14:paraId="54D0BD01" w14:textId="77777777" w:rsidR="004C7B9B" w:rsidRDefault="00623D57">
      <w:pPr>
        <w:ind w:left="840"/>
      </w:pPr>
      <w:r>
        <w:t>verbose = true</w:t>
      </w:r>
    </w:p>
    <w:p w14:paraId="54D0BD02" w14:textId="77777777" w:rsidR="004C7B9B" w:rsidRDefault="00623D57">
      <w:pPr>
        <w:ind w:left="840"/>
      </w:pPr>
      <w:r>
        <w:t>log_dir = /var/log/gnocchi</w:t>
      </w:r>
    </w:p>
    <w:p w14:paraId="54D0BD03" w14:textId="77777777" w:rsidR="004C7B9B" w:rsidRDefault="00623D57">
      <w:pPr>
        <w:ind w:left="840"/>
      </w:pPr>
      <w:r>
        <w:t>[api]</w:t>
      </w:r>
    </w:p>
    <w:p w14:paraId="54D0BD04" w14:textId="77777777" w:rsidR="004C7B9B" w:rsidRDefault="00623D57">
      <w:pPr>
        <w:ind w:left="840"/>
      </w:pPr>
      <w:r>
        <w:t>paste_config = api-paste.ini</w:t>
      </w:r>
    </w:p>
    <w:p w14:paraId="54D0BD05" w14:textId="77777777" w:rsidR="004C7B9B" w:rsidRDefault="00623D57">
      <w:pPr>
        <w:ind w:left="840"/>
      </w:pPr>
      <w:r>
        <w:t>port = 8041</w:t>
      </w:r>
    </w:p>
    <w:p w14:paraId="54D0BD06" w14:textId="77777777" w:rsidR="004C7B9B" w:rsidRDefault="00623D57">
      <w:pPr>
        <w:ind w:left="840"/>
      </w:pPr>
      <w:r>
        <w:t>pecan_debug = false</w:t>
      </w:r>
    </w:p>
    <w:p w14:paraId="54D0BD07" w14:textId="77777777" w:rsidR="004C7B9B" w:rsidRDefault="00623D57">
      <w:pPr>
        <w:ind w:left="840"/>
      </w:pPr>
      <w:r>
        <w:t>[archive_policy]</w:t>
      </w:r>
    </w:p>
    <w:p w14:paraId="54D0BD08" w14:textId="77777777" w:rsidR="004C7B9B" w:rsidRDefault="00623D57">
      <w:pPr>
        <w:ind w:left="840"/>
      </w:pPr>
      <w:r>
        <w:t>default_aggregation_methods = mean,min,max,sum,std,median,count,95pct</w:t>
      </w:r>
    </w:p>
    <w:p w14:paraId="54D0BD09" w14:textId="77777777" w:rsidR="004C7B9B" w:rsidRDefault="00623D57">
      <w:pPr>
        <w:ind w:left="840"/>
      </w:pPr>
      <w:r>
        <w:lastRenderedPageBreak/>
        <w:t>[database]</w:t>
      </w:r>
    </w:p>
    <w:p w14:paraId="54D0BD0A" w14:textId="77777777" w:rsidR="004C7B9B" w:rsidRDefault="00623D57">
      <w:pPr>
        <w:ind w:left="840"/>
      </w:pPr>
      <w:r>
        <w:t>[indexer]</w:t>
      </w:r>
    </w:p>
    <w:p w14:paraId="54D0BD0B" w14:textId="77777777" w:rsidR="004C7B9B" w:rsidRDefault="00623D57">
      <w:pPr>
        <w:ind w:left="840"/>
      </w:pPr>
      <w:r>
        <w:t>url = mysql+pymysql://gnocchi:</w:t>
      </w:r>
      <w:r>
        <w:rPr>
          <w:color w:val="FF0000"/>
          <w:u w:color="FF0000"/>
        </w:rPr>
        <w:t>cc3de03b5c57368ef1d0</w:t>
      </w:r>
      <w:r>
        <w:t>@</w:t>
      </w:r>
      <w:r>
        <w:rPr>
          <w:color w:val="FF0000"/>
          <w:u w:color="FF0000"/>
        </w:rPr>
        <w:t>172.16.216.202</w:t>
      </w:r>
      <w:r>
        <w:t>/gnocchi?charset=utf8</w:t>
      </w:r>
      <w:r>
        <w:rPr>
          <w:color w:val="FF0000"/>
          <w:u w:color="FF0000"/>
        </w:rPr>
        <w:t xml:space="preserve"> #</w:t>
      </w:r>
      <w:r>
        <w:rPr>
          <w:color w:val="FF0000"/>
          <w:u w:color="FF0000"/>
          <w:lang w:val="zh-TW" w:eastAsia="zh-TW"/>
        </w:rPr>
        <w:t>按实际的密码和</w:t>
      </w:r>
      <w:r>
        <w:rPr>
          <w:color w:val="FF0000"/>
          <w:u w:color="FF0000"/>
        </w:rPr>
        <w:t>mysql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地址填写</w:t>
      </w:r>
    </w:p>
    <w:p w14:paraId="54D0BD0C" w14:textId="77777777" w:rsidR="004C7B9B" w:rsidRDefault="00623D57">
      <w:pPr>
        <w:ind w:left="840"/>
      </w:pPr>
      <w:r>
        <w:t>[keystone_authtoken]</w:t>
      </w:r>
    </w:p>
    <w:p w14:paraId="54D0BD0D" w14:textId="77777777" w:rsidR="004C7B9B" w:rsidRDefault="00623D57">
      <w:pPr>
        <w:ind w:left="840"/>
      </w:pPr>
      <w:r>
        <w:t>auth_uri = http://</w:t>
      </w:r>
      <w:r>
        <w:rPr>
          <w:color w:val="FF0000"/>
          <w:u w:color="FF0000"/>
        </w:rPr>
        <w:t>172.16.216.201</w:t>
      </w:r>
      <w:r>
        <w:t xml:space="preserve">:5000 </w:t>
      </w:r>
      <w:r>
        <w:rPr>
          <w:color w:val="FF0000"/>
          <w:u w:color="FF0000"/>
        </w:rPr>
        <w:t>#keystone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D0E" w14:textId="77777777" w:rsidR="004C7B9B" w:rsidRDefault="00623D57">
      <w:pPr>
        <w:ind w:left="840"/>
      </w:pPr>
      <w:r>
        <w:t xml:space="preserve">auth_host = </w:t>
      </w:r>
      <w:r>
        <w:rPr>
          <w:color w:val="FF0000"/>
          <w:u w:color="FF0000"/>
        </w:rPr>
        <w:t>172.16.216.201 #keystone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D0F" w14:textId="77777777" w:rsidR="004C7B9B" w:rsidRDefault="00623D57">
      <w:pPr>
        <w:ind w:left="840"/>
      </w:pPr>
      <w:r>
        <w:t>auth_port = 35357</w:t>
      </w:r>
    </w:p>
    <w:p w14:paraId="54D0BD10" w14:textId="77777777" w:rsidR="004C7B9B" w:rsidRDefault="00623D57">
      <w:pPr>
        <w:ind w:left="840"/>
      </w:pPr>
      <w:r>
        <w:t>auth_protocol = http</w:t>
      </w:r>
    </w:p>
    <w:p w14:paraId="54D0BD11" w14:textId="77777777" w:rsidR="004C7B9B" w:rsidRDefault="00623D57">
      <w:pPr>
        <w:ind w:left="840"/>
      </w:pPr>
      <w:r>
        <w:t>identity_uri = http://</w:t>
      </w:r>
      <w:r>
        <w:rPr>
          <w:color w:val="FF0000"/>
          <w:u w:color="FF0000"/>
        </w:rPr>
        <w:t>172.16.216.201</w:t>
      </w:r>
      <w:r>
        <w:t>:35357/</w:t>
      </w:r>
      <w:r>
        <w:rPr>
          <w:color w:val="FF0000"/>
          <w:u w:color="FF0000"/>
        </w:rPr>
        <w:t xml:space="preserve"> #keystone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D12" w14:textId="77777777" w:rsidR="004C7B9B" w:rsidRDefault="00623D57">
      <w:pPr>
        <w:ind w:left="840"/>
      </w:pPr>
      <w:r>
        <w:t>admin_user = gnocchi</w:t>
      </w:r>
    </w:p>
    <w:p w14:paraId="54D0BD13" w14:textId="77777777" w:rsidR="004C7B9B" w:rsidRDefault="00623D57">
      <w:pPr>
        <w:ind w:left="840"/>
      </w:pPr>
      <w:r>
        <w:t xml:space="preserve">admin_password = </w:t>
      </w:r>
      <w:r>
        <w:rPr>
          <w:color w:val="FF0000"/>
          <w:u w:color="FF0000"/>
        </w:rPr>
        <w:t>ecdf94b7fc51e681837f #keystone gnocchi</w:t>
      </w:r>
      <w:r>
        <w:rPr>
          <w:color w:val="FF0000"/>
          <w:u w:color="FF0000"/>
          <w:lang w:val="zh-TW" w:eastAsia="zh-TW"/>
        </w:rPr>
        <w:t>用户的密码</w:t>
      </w:r>
    </w:p>
    <w:p w14:paraId="54D0BD14" w14:textId="77777777" w:rsidR="004C7B9B" w:rsidRDefault="00623D57">
      <w:pPr>
        <w:ind w:left="840"/>
      </w:pPr>
      <w:r>
        <w:t>admin_tenant_name = service</w:t>
      </w:r>
    </w:p>
    <w:p w14:paraId="54D0BD15" w14:textId="77777777" w:rsidR="004C7B9B" w:rsidRDefault="00623D57">
      <w:pPr>
        <w:ind w:left="840"/>
      </w:pPr>
      <w:r>
        <w:t>[metricd]</w:t>
      </w:r>
    </w:p>
    <w:p w14:paraId="54D0BD16" w14:textId="77777777" w:rsidR="004C7B9B" w:rsidRDefault="00623D57">
      <w:pPr>
        <w:ind w:left="840"/>
      </w:pPr>
      <w:r>
        <w:t>workers = 32</w:t>
      </w:r>
    </w:p>
    <w:p w14:paraId="54D0BD17" w14:textId="77777777" w:rsidR="004C7B9B" w:rsidRDefault="00623D57">
      <w:pPr>
        <w:ind w:left="840"/>
      </w:pPr>
      <w:r>
        <w:t>[storage]</w:t>
      </w:r>
    </w:p>
    <w:p w14:paraId="54D0BD18" w14:textId="77777777" w:rsidR="004C7B9B" w:rsidRDefault="00623D57">
      <w:pPr>
        <w:ind w:left="840"/>
      </w:pPr>
      <w:r>
        <w:t>driver = influxdb</w:t>
      </w:r>
    </w:p>
    <w:p w14:paraId="54D0BD19" w14:textId="77777777" w:rsidR="004C7B9B" w:rsidRDefault="00623D57">
      <w:pPr>
        <w:ind w:left="840"/>
      </w:pPr>
      <w:r>
        <w:t xml:space="preserve">influxdb_host = </w:t>
      </w:r>
      <w:r>
        <w:rPr>
          <w:color w:val="FF0000"/>
          <w:u w:color="FF0000"/>
        </w:rPr>
        <w:t>172.16.216.202 #influxdb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D1A" w14:textId="77777777" w:rsidR="004C7B9B" w:rsidRDefault="00623D57">
      <w:pPr>
        <w:ind w:left="840"/>
      </w:pPr>
      <w:r>
        <w:t>influxdb_port = 8086</w:t>
      </w:r>
    </w:p>
    <w:p w14:paraId="54D0BD1B" w14:textId="77777777" w:rsidR="004C7B9B" w:rsidRDefault="00623D57">
      <w:pPr>
        <w:ind w:left="840"/>
      </w:pPr>
      <w:r>
        <w:t>influxdb_username = root</w:t>
      </w:r>
    </w:p>
    <w:p w14:paraId="54D0BD1C" w14:textId="77777777" w:rsidR="004C7B9B" w:rsidRDefault="00623D57">
      <w:pPr>
        <w:ind w:left="840"/>
      </w:pPr>
      <w:r>
        <w:t xml:space="preserve">influxdb_password = </w:t>
      </w:r>
      <w:r>
        <w:rPr>
          <w:color w:val="FF0000"/>
          <w:u w:color="FF0000"/>
        </w:rPr>
        <w:t>aa58465f41edf41cee35 #influxdb root</w:t>
      </w:r>
      <w:r>
        <w:rPr>
          <w:color w:val="FF0000"/>
          <w:u w:color="FF0000"/>
          <w:lang w:val="zh-TW" w:eastAsia="zh-TW"/>
        </w:rPr>
        <w:t>用户的密码</w:t>
      </w:r>
    </w:p>
    <w:p w14:paraId="54D0BD1D" w14:textId="77777777" w:rsidR="004C7B9B" w:rsidRDefault="00623D57">
      <w:pPr>
        <w:ind w:left="840"/>
      </w:pPr>
      <w:r>
        <w:t>influxdb_database = gnocchi</w:t>
      </w:r>
    </w:p>
    <w:p w14:paraId="54D0BD1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临时打开鉴权，用于创建</w:t>
      </w:r>
      <w:r>
        <w:t>archive_policy</w:t>
      </w:r>
    </w:p>
    <w:p w14:paraId="54D0BD1F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编辑</w:t>
      </w:r>
      <w:r>
        <w:t>/etc/gnocchi/api-paste.ini</w:t>
      </w:r>
    </w:p>
    <w:p w14:paraId="54D0BD20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为</w:t>
      </w:r>
      <w:r>
        <w:t>main</w:t>
      </w:r>
      <w:r>
        <w:rPr>
          <w:lang w:val="zh-TW" w:eastAsia="zh-TW"/>
        </w:rPr>
        <w:t>添加</w:t>
      </w:r>
      <w:r>
        <w:t>keystone_authtoken</w:t>
      </w:r>
      <w:r>
        <w:rPr>
          <w:lang w:val="zh-TW" w:eastAsia="zh-TW"/>
        </w:rPr>
        <w:t>的</w:t>
      </w:r>
      <w:r>
        <w:t>pipeline</w:t>
      </w:r>
      <w:r>
        <w:rPr>
          <w:lang w:val="zh-TW" w:eastAsia="zh-TW"/>
        </w:rPr>
        <w:t>，完成后，如下：</w:t>
      </w:r>
    </w:p>
    <w:p w14:paraId="54D0BD21" w14:textId="77777777" w:rsidR="004C7B9B" w:rsidRDefault="00623D57">
      <w:pPr>
        <w:ind w:left="420" w:firstLine="420"/>
      </w:pPr>
      <w:r>
        <w:t>[pipeline:main]</w:t>
      </w:r>
    </w:p>
    <w:p w14:paraId="54D0BD22" w14:textId="77777777" w:rsidR="004C7B9B" w:rsidRDefault="00623D57">
      <w:pPr>
        <w:pStyle w:val="a5"/>
        <w:ind w:left="840" w:firstLine="0"/>
      </w:pPr>
      <w:r>
        <w:t>pipeline = keystone_authtoken  gnocchi</w:t>
      </w:r>
    </w:p>
    <w:p w14:paraId="54D0BD23" w14:textId="77777777" w:rsidR="004C7B9B" w:rsidRDefault="00623D57">
      <w:pPr>
        <w:pStyle w:val="a5"/>
        <w:ind w:left="840" w:firstLine="0"/>
        <w:rPr>
          <w:lang w:val="zh-TW" w:eastAsia="zh-TW"/>
        </w:rPr>
      </w:pPr>
      <w:r>
        <w:rPr>
          <w:lang w:val="zh-TW" w:eastAsia="zh-TW"/>
        </w:rPr>
        <w:t>其他内容不变</w:t>
      </w:r>
    </w:p>
    <w:p w14:paraId="3CDC090A" w14:textId="51959CE3" w:rsidR="005B5249" w:rsidRPr="005B5249" w:rsidRDefault="00623D57" w:rsidP="005B5249">
      <w:pPr>
        <w:pStyle w:val="a5"/>
        <w:numPr>
          <w:ilvl w:val="0"/>
          <w:numId w:val="16"/>
        </w:numPr>
        <w:rPr>
          <w:rFonts w:hint="eastAsia"/>
          <w:lang w:val="zh-TW" w:eastAsia="zh-TW"/>
        </w:rPr>
      </w:pPr>
      <w:r>
        <w:rPr>
          <w:lang w:val="zh-TW" w:eastAsia="zh-TW"/>
        </w:rPr>
        <w:t>启动</w:t>
      </w:r>
      <w:r>
        <w:t>httpd</w:t>
      </w:r>
    </w:p>
    <w:p w14:paraId="54D0BD25" w14:textId="2AE7C0E4" w:rsidR="004C7B9B" w:rsidRDefault="00623D57">
      <w:pPr>
        <w:ind w:left="840"/>
      </w:pPr>
      <w:r>
        <w:t># chmod 777 /var/log/gnocchi/</w:t>
      </w:r>
    </w:p>
    <w:p w14:paraId="54D0BD26" w14:textId="77777777" w:rsidR="004C7B9B" w:rsidRDefault="00623D57">
      <w:pPr>
        <w:ind w:left="840"/>
        <w:rPr>
          <w:ins w:id="142" w:author="Eldon" w:date="2016-04-26T10:03:00Z"/>
          <w:rFonts w:eastAsiaTheme="minorEastAsia" w:hint="eastAsia"/>
        </w:rPr>
      </w:pPr>
      <w:r>
        <w:t># httpd</w:t>
      </w:r>
    </w:p>
    <w:p w14:paraId="73B081E9" w14:textId="0137F5C8" w:rsidR="005B5249" w:rsidRPr="005B5249" w:rsidRDefault="005B5249">
      <w:pPr>
        <w:ind w:left="840"/>
        <w:rPr>
          <w:rFonts w:eastAsiaTheme="minorEastAsia" w:hint="eastAsia"/>
          <w:rPrChange w:id="143" w:author="Eldon" w:date="2016-04-26T10:03:00Z">
            <w:rPr/>
          </w:rPrChange>
        </w:rPr>
      </w:pPr>
      <w:ins w:id="144" w:author="Eldon" w:date="2016-04-26T10:03:00Z">
        <w:r>
          <w:rPr>
            <w:rFonts w:eastAsiaTheme="minorEastAsia" w:hint="eastAsia"/>
          </w:rPr>
          <w:t>#</w:t>
        </w:r>
        <w:r>
          <w:rPr>
            <w:rFonts w:eastAsiaTheme="minorEastAsia" w:hint="eastAsia"/>
          </w:rPr>
          <w:t>如果启动失败，修改</w:t>
        </w:r>
      </w:ins>
      <w:ins w:id="145" w:author="Eldon" w:date="2016-04-26T10:04:00Z">
        <w:r w:rsidRPr="005B5249">
          <w:rPr>
            <w:rFonts w:eastAsiaTheme="minorEastAsia"/>
          </w:rPr>
          <w:t xml:space="preserve"> /etc/httpd/conf/httpd.conf</w:t>
        </w:r>
        <w:r>
          <w:rPr>
            <w:rFonts w:eastAsiaTheme="minorEastAsia" w:hint="eastAsia"/>
          </w:rPr>
          <w:t>以及</w:t>
        </w:r>
        <w:r w:rsidRPr="005B5249">
          <w:rPr>
            <w:rFonts w:eastAsiaTheme="minorEastAsia"/>
          </w:rPr>
          <w:t>/etc/httpd/conf.d/gnocchi-wsgi.conf</w:t>
        </w:r>
        <w:r>
          <w:rPr>
            <w:rFonts w:eastAsiaTheme="minorEastAsia" w:hint="eastAsia"/>
          </w:rPr>
          <w:t>在对应的端口号前面加上</w:t>
        </w:r>
        <w:r>
          <w:rPr>
            <w:rFonts w:eastAsiaTheme="minorEastAsia" w:hint="eastAsia"/>
          </w:rPr>
          <w:t>ip</w:t>
        </w:r>
        <w:r>
          <w:rPr>
            <w:rFonts w:eastAsiaTheme="minorEastAsia" w:hint="eastAsia"/>
          </w:rPr>
          <w:t>地址；</w:t>
        </w:r>
      </w:ins>
    </w:p>
    <w:p w14:paraId="54D0BD27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编写</w:t>
      </w:r>
      <w:r>
        <w:t>openrc</w:t>
      </w:r>
      <w:r>
        <w:rPr>
          <w:lang w:val="zh-TW" w:eastAsia="zh-TW"/>
        </w:rPr>
        <w:t>或者从</w:t>
      </w:r>
      <w:r>
        <w:t>nova</w:t>
      </w:r>
      <w:r>
        <w:rPr>
          <w:lang w:val="zh-TW" w:eastAsia="zh-TW"/>
        </w:rPr>
        <w:t>节点</w:t>
      </w:r>
      <w:r>
        <w:t>scp openrc</w:t>
      </w:r>
      <w:r>
        <w:rPr>
          <w:lang w:val="zh-TW" w:eastAsia="zh-TW"/>
        </w:rPr>
        <w:t>文件过来</w:t>
      </w:r>
    </w:p>
    <w:p w14:paraId="54D0BD28" w14:textId="77777777" w:rsidR="004C7B9B" w:rsidRDefault="00623D57">
      <w:pPr>
        <w:pStyle w:val="a5"/>
        <w:ind w:left="840" w:firstLine="0"/>
      </w:pPr>
      <w:r>
        <w:t># source openrc</w:t>
      </w:r>
    </w:p>
    <w:p w14:paraId="54D0BD2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commentRangeStart w:id="146"/>
      <w:r>
        <w:rPr>
          <w:lang w:val="zh-TW" w:eastAsia="zh-TW"/>
        </w:rPr>
        <w:t>创建</w:t>
      </w:r>
      <w:r>
        <w:t>archive policy</w:t>
      </w:r>
    </w:p>
    <w:p w14:paraId="54D0BD2A" w14:textId="77777777" w:rsidR="004C7B9B" w:rsidRDefault="00623D57">
      <w:pPr>
        <w:ind w:left="840"/>
      </w:pPr>
      <w:r>
        <w:t># gnocchi archive-policy create -d granularity:2m,points:30 -d granularity:5m,points:36 -d granularity:10m,points:36 -d granularity:1h,points:24 -d granularity:1d,points:360 low</w:t>
      </w:r>
    </w:p>
    <w:p w14:paraId="54D0BD2B" w14:textId="77777777" w:rsidR="004C7B9B" w:rsidRDefault="00623D57">
      <w:pPr>
        <w:ind w:left="840"/>
      </w:pPr>
      <w:r>
        <w:t># gnocchi archive-policy create -d granularity:60s,points:60 -d granularity:1h,points:168 -d granularity:1d,points:365 medium</w:t>
      </w:r>
    </w:p>
    <w:p w14:paraId="54D0BD2C" w14:textId="77777777" w:rsidR="004C7B9B" w:rsidRDefault="00623D57">
      <w:pPr>
        <w:ind w:left="840"/>
      </w:pPr>
      <w:r>
        <w:t># gnocchi archive-policy create -d granularity:1s,points:86400 -d granularity:1m,points:43200 -d granularity:1h,points:8760 high</w:t>
      </w:r>
    </w:p>
    <w:p w14:paraId="54D0BD2D" w14:textId="77777777" w:rsidR="004C7B9B" w:rsidRDefault="00623D57">
      <w:pPr>
        <w:ind w:left="840"/>
      </w:pPr>
      <w:r>
        <w:t># gnocchi archive-policy-rule create -a low -m "*" default</w:t>
      </w:r>
      <w:commentRangeEnd w:id="146"/>
      <w:r w:rsidR="00547366">
        <w:rPr>
          <w:rStyle w:val="a9"/>
        </w:rPr>
        <w:commentReference w:id="146"/>
      </w:r>
    </w:p>
    <w:p w14:paraId="54D0BD2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取消</w:t>
      </w:r>
      <w:r>
        <w:t>keystone</w:t>
      </w:r>
      <w:r>
        <w:rPr>
          <w:lang w:val="zh-TW" w:eastAsia="zh-TW"/>
        </w:rPr>
        <w:t>验证（处于性能考虑）</w:t>
      </w:r>
    </w:p>
    <w:p w14:paraId="54D0BD2F" w14:textId="77777777" w:rsidR="004C7B9B" w:rsidRDefault="00623D57">
      <w:pPr>
        <w:pStyle w:val="a5"/>
        <w:ind w:left="840" w:firstLine="0"/>
        <w:rPr>
          <w:lang w:eastAsia="zh-TW"/>
        </w:rPr>
      </w:pPr>
      <w:r>
        <w:rPr>
          <w:lang w:val="zh-TW" w:eastAsia="zh-TW"/>
        </w:rPr>
        <w:t>编辑</w:t>
      </w:r>
      <w:r>
        <w:rPr>
          <w:lang w:eastAsia="zh-TW"/>
        </w:rPr>
        <w:t>/etc/gnocchi/api-paste.ini</w:t>
      </w:r>
    </w:p>
    <w:p w14:paraId="54D0BD30" w14:textId="77777777" w:rsidR="004C7B9B" w:rsidRDefault="00623D57">
      <w:pPr>
        <w:ind w:left="840"/>
        <w:rPr>
          <w:lang w:eastAsia="zh-TW"/>
        </w:rPr>
      </w:pPr>
      <w:r>
        <w:rPr>
          <w:lang w:val="zh-TW" w:eastAsia="zh-TW"/>
        </w:rPr>
        <w:t>为</w:t>
      </w:r>
      <w:r>
        <w:rPr>
          <w:lang w:eastAsia="zh-TW"/>
        </w:rPr>
        <w:t>main</w:t>
      </w:r>
      <w:r>
        <w:rPr>
          <w:lang w:val="zh-TW" w:eastAsia="zh-TW"/>
        </w:rPr>
        <w:t>删除</w:t>
      </w:r>
      <w:r>
        <w:rPr>
          <w:lang w:eastAsia="zh-TW"/>
        </w:rPr>
        <w:t>keystone_authtoken</w:t>
      </w:r>
      <w:r>
        <w:rPr>
          <w:lang w:val="zh-TW" w:eastAsia="zh-TW"/>
        </w:rPr>
        <w:t>的</w:t>
      </w:r>
      <w:r>
        <w:rPr>
          <w:lang w:eastAsia="zh-TW"/>
        </w:rPr>
        <w:t>pipeline</w:t>
      </w:r>
      <w:r>
        <w:rPr>
          <w:lang w:val="zh-TW" w:eastAsia="zh-TW"/>
        </w:rPr>
        <w:t>，完成后，如下：</w:t>
      </w:r>
    </w:p>
    <w:p w14:paraId="54D0BD31" w14:textId="77777777" w:rsidR="004C7B9B" w:rsidRDefault="00623D57">
      <w:pPr>
        <w:ind w:left="840"/>
        <w:rPr>
          <w:lang w:eastAsia="zh-TW"/>
        </w:rPr>
      </w:pPr>
      <w:r>
        <w:rPr>
          <w:lang w:eastAsia="zh-TW"/>
        </w:rPr>
        <w:t>[pipeline:main]</w:t>
      </w:r>
    </w:p>
    <w:p w14:paraId="54D0BD32" w14:textId="77777777" w:rsidR="004C7B9B" w:rsidRDefault="00623D57">
      <w:pPr>
        <w:ind w:left="840"/>
      </w:pPr>
      <w:r>
        <w:t>pipeline = gnocchi</w:t>
      </w:r>
    </w:p>
    <w:p w14:paraId="54D0BD33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重新启动</w:t>
      </w:r>
      <w:r>
        <w:t>httpd</w:t>
      </w:r>
    </w:p>
    <w:p w14:paraId="54D0BD34" w14:textId="77777777" w:rsidR="004C7B9B" w:rsidRDefault="00623D57">
      <w:pPr>
        <w:pStyle w:val="a5"/>
        <w:ind w:left="840" w:firstLine="0"/>
      </w:pPr>
      <w:r>
        <w:lastRenderedPageBreak/>
        <w:t># killall -e httpd</w:t>
      </w:r>
    </w:p>
    <w:p w14:paraId="54D0BD35" w14:textId="77777777" w:rsidR="004C7B9B" w:rsidRDefault="00623D57">
      <w:pPr>
        <w:pStyle w:val="a5"/>
        <w:ind w:left="840" w:firstLine="0"/>
      </w:pPr>
      <w:r>
        <w:t># httpd</w:t>
      </w:r>
    </w:p>
    <w:p w14:paraId="54D0BD36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初始化</w:t>
      </w:r>
      <w:r>
        <w:t>indexer</w:t>
      </w:r>
      <w:r>
        <w:rPr>
          <w:lang w:val="zh-TW" w:eastAsia="zh-TW"/>
        </w:rPr>
        <w:t>数据库</w:t>
      </w:r>
    </w:p>
    <w:p w14:paraId="54D0BD37" w14:textId="77777777" w:rsidR="004C7B9B" w:rsidRDefault="00623D57">
      <w:pPr>
        <w:ind w:left="420" w:firstLine="420"/>
      </w:pPr>
      <w:r>
        <w:t># gnocchi-upgrade</w:t>
      </w:r>
    </w:p>
    <w:p w14:paraId="54D0BD3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对另外两个</w:t>
      </w:r>
      <w:r>
        <w:t>gnocchi</w:t>
      </w:r>
      <w:r>
        <w:rPr>
          <w:lang w:val="zh-TW" w:eastAsia="zh-TW"/>
        </w:rPr>
        <w:t>节点，除</w:t>
      </w:r>
      <w:r>
        <w:t>keystone</w:t>
      </w:r>
      <w:r>
        <w:rPr>
          <w:lang w:val="zh-TW" w:eastAsia="zh-TW"/>
        </w:rPr>
        <w:t>操作、创建</w:t>
      </w:r>
      <w:r>
        <w:t>archive_policy</w:t>
      </w:r>
      <w:r>
        <w:rPr>
          <w:lang w:val="zh-TW" w:eastAsia="zh-TW"/>
        </w:rPr>
        <w:t>操作以及初始化数据库操作外，也做同样配置</w:t>
      </w:r>
    </w:p>
    <w:p w14:paraId="54D0BD3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检查程序是否运行成功</w:t>
      </w:r>
    </w:p>
    <w:p w14:paraId="54D0BD3A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查看</w:t>
      </w:r>
      <w:r>
        <w:t>/var/log/gnocchi</w:t>
      </w:r>
      <w:r>
        <w:rPr>
          <w:lang w:val="zh-TW" w:eastAsia="zh-TW"/>
        </w:rPr>
        <w:t>下的各个日志有没有报错；</w:t>
      </w:r>
    </w:p>
    <w:p w14:paraId="54D0BD3B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查看</w:t>
      </w:r>
      <w:r>
        <w:t>haproxy</w:t>
      </w:r>
      <w:r>
        <w:rPr>
          <w:lang w:val="zh-TW" w:eastAsia="zh-TW"/>
        </w:rPr>
        <w:t>的</w:t>
      </w:r>
      <w:r>
        <w:t>10000</w:t>
      </w:r>
      <w:r>
        <w:rPr>
          <w:lang w:val="zh-TW" w:eastAsia="zh-TW"/>
        </w:rPr>
        <w:t>地址，查看</w:t>
      </w:r>
      <w:r>
        <w:t>gnocchi</w:t>
      </w:r>
      <w:r>
        <w:rPr>
          <w:lang w:val="zh-TW" w:eastAsia="zh-TW"/>
        </w:rPr>
        <w:t>服务状态是否正常；</w:t>
      </w:r>
    </w:p>
    <w:p w14:paraId="54D0BD3C" w14:textId="77777777" w:rsidR="004C7B9B" w:rsidRDefault="00623D57">
      <w:pPr>
        <w:pStyle w:val="40"/>
        <w:numPr>
          <w:ilvl w:val="2"/>
          <w:numId w:val="53"/>
        </w:numPr>
        <w:rPr>
          <w:lang w:val="zh-TW" w:eastAsia="zh-TW"/>
        </w:rPr>
      </w:pPr>
      <w:r>
        <w:rPr>
          <w:lang w:val="zh-TW" w:eastAsia="zh-TW"/>
        </w:rPr>
        <w:t>控制节点</w:t>
      </w:r>
      <w:r>
        <w:t>Ceilometer</w:t>
      </w:r>
      <w:r>
        <w:rPr>
          <w:lang w:val="zh-TW" w:eastAsia="zh-TW"/>
        </w:rPr>
        <w:t>部署</w:t>
      </w:r>
    </w:p>
    <w:p w14:paraId="54D0BD3D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安装软件包</w:t>
      </w:r>
    </w:p>
    <w:p w14:paraId="54D0BD3E" w14:textId="77777777" w:rsidR="004C7B9B" w:rsidRDefault="00623D57">
      <w:pPr>
        <w:ind w:left="420" w:firstLine="420"/>
      </w:pPr>
      <w:r>
        <w:t># yum install openstack-ceilometer-api openstack-ceilometer-collector \</w:t>
      </w:r>
    </w:p>
    <w:p w14:paraId="54D0BD3F" w14:textId="77777777" w:rsidR="004C7B9B" w:rsidRDefault="00623D57">
      <w:pPr>
        <w:ind w:left="420" w:firstLine="420"/>
      </w:pPr>
      <w:r>
        <w:t>openstack-ceilometer-notification openstack-ceilometer-central</w:t>
      </w:r>
    </w:p>
    <w:p w14:paraId="54D0BD40" w14:textId="77777777" w:rsidR="004C7B9B" w:rsidRDefault="00623D57">
      <w:pPr>
        <w:ind w:left="420" w:firstLine="420"/>
      </w:pPr>
      <w:r>
        <w:t>openstack-ceilometer-alarm \</w:t>
      </w:r>
    </w:p>
    <w:p w14:paraId="54D0BD41" w14:textId="77777777" w:rsidR="004C7B9B" w:rsidRDefault="00623D57">
      <w:pPr>
        <w:ind w:left="420" w:firstLine="420"/>
      </w:pPr>
      <w:r>
        <w:t>python-ceilometerclient python2-jsonpath-rw-ext python-memcached python-olso-policy MySQL-python</w:t>
      </w:r>
      <w:r w:rsidR="004A6A4C">
        <w:t xml:space="preserve"> python-olso-log</w:t>
      </w:r>
    </w:p>
    <w:p w14:paraId="54D0BD42" w14:textId="77777777" w:rsidR="004B4189" w:rsidRPr="004B4189" w:rsidRDefault="004B4189" w:rsidP="0056756C">
      <w:pPr>
        <w:pStyle w:val="a5"/>
        <w:numPr>
          <w:ilvl w:val="0"/>
          <w:numId w:val="55"/>
        </w:numPr>
        <w:rPr>
          <w:lang w:val="zh-TW" w:eastAsia="zh-TW"/>
        </w:rPr>
      </w:pPr>
      <w:r w:rsidRPr="004B4189">
        <w:rPr>
          <w:rFonts w:hint="eastAsia"/>
          <w:lang w:val="zh-TW" w:eastAsia="zh-TW"/>
        </w:rPr>
        <w:t>修改ulimit</w:t>
      </w:r>
      <w:r w:rsidR="0056756C">
        <w:rPr>
          <w:rFonts w:eastAsia="Arial Unicode MS"/>
          <w:lang w:val="zh-TW" w:eastAsia="zh-TW"/>
        </w:rPr>
        <w:t xml:space="preserve"> (</w:t>
      </w:r>
      <w:r w:rsidR="0056756C" w:rsidRPr="0056756C">
        <w:rPr>
          <w:rFonts w:eastAsia="Arial Unicode MS"/>
          <w:lang w:val="zh-TW" w:eastAsia="zh-TW"/>
        </w:rPr>
        <w:t>2015.1.4-3</w:t>
      </w:r>
      <w:r w:rsidR="0056756C">
        <w:rPr>
          <w:rFonts w:eastAsia="Arial Unicode MS" w:hint="eastAsia"/>
          <w:lang w:val="zh-TW"/>
        </w:rPr>
        <w:t>及以下版本需要改修</w:t>
      </w:r>
      <w:r w:rsidR="0056756C">
        <w:rPr>
          <w:rFonts w:eastAsia="Arial Unicode MS" w:hint="eastAsia"/>
          <w:lang w:val="zh-TW" w:eastAsia="zh-TW"/>
        </w:rPr>
        <w:t>)</w:t>
      </w:r>
    </w:p>
    <w:p w14:paraId="54D0BD43" w14:textId="77777777" w:rsidR="004B4189" w:rsidRDefault="004B4189">
      <w:pPr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编辑</w:t>
      </w:r>
      <w:r w:rsidRPr="004B4189">
        <w:rPr>
          <w:rFonts w:asciiTheme="minorEastAsia" w:eastAsiaTheme="minorEastAsia" w:hAnsiTheme="minorEastAsia"/>
        </w:rPr>
        <w:t>/usr/lib/systemd/system/openstack-ceilometer-collector.service</w:t>
      </w:r>
    </w:p>
    <w:p w14:paraId="54D0BD44" w14:textId="77777777" w:rsidR="004B4189" w:rsidRDefault="004B4189">
      <w:pPr>
        <w:ind w:left="42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添加</w:t>
      </w:r>
    </w:p>
    <w:p w14:paraId="54D0BD45" w14:textId="77777777" w:rsidR="004B4189" w:rsidRDefault="004B4189" w:rsidP="004B4189">
      <w:pPr>
        <w:ind w:left="420" w:firstLine="420"/>
      </w:pPr>
      <w:r>
        <w:t>[Service]</w:t>
      </w:r>
    </w:p>
    <w:p w14:paraId="54D0BD46" w14:textId="77777777" w:rsidR="004B4189" w:rsidRDefault="004B4189" w:rsidP="004B4189">
      <w:pPr>
        <w:ind w:left="420" w:firstLine="420"/>
      </w:pPr>
      <w:r>
        <w:t>LimitNOFILE=65535</w:t>
      </w:r>
    </w:p>
    <w:p w14:paraId="54D0BD47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ceilometer.conf</w:t>
      </w:r>
      <w:r>
        <w:rPr>
          <w:lang w:val="zh-TW" w:eastAsia="zh-TW"/>
        </w:rPr>
        <w:t>，编辑</w:t>
      </w:r>
      <w:r>
        <w:t>/etc/ceilometer/ceilometer.conf</w:t>
      </w:r>
    </w:p>
    <w:p w14:paraId="54D0BD48" w14:textId="77777777" w:rsidR="004C7B9B" w:rsidRDefault="00623D57">
      <w:pPr>
        <w:ind w:left="630"/>
      </w:pPr>
      <w:r>
        <w:t>[DEFAULT]</w:t>
      </w:r>
    </w:p>
    <w:p w14:paraId="54D0BD49" w14:textId="77777777" w:rsidR="004C7B9B" w:rsidRDefault="00623D57">
      <w:pPr>
        <w:ind w:left="420" w:firstLine="210"/>
        <w:rPr>
          <w:color w:val="FF0000"/>
          <w:u w:color="FF0000"/>
        </w:rPr>
      </w:pPr>
      <w:r>
        <w:rPr>
          <w:color w:val="FF0000"/>
          <w:u w:color="FF0000"/>
        </w:rPr>
        <w:t>memcached_servers=172.16.216.3:11211,172.16.216.9:11211,172.16.216.15:11211 #memcached</w:t>
      </w:r>
      <w:r>
        <w:rPr>
          <w:color w:val="FF0000"/>
          <w:u w:color="FF0000"/>
          <w:lang w:val="zh-TW" w:eastAsia="zh-TW"/>
        </w:rPr>
        <w:t>服务器</w:t>
      </w:r>
      <w:r>
        <w:rPr>
          <w:color w:val="FF0000"/>
          <w:u w:color="FF0000"/>
        </w:rPr>
        <w:t>IP</w:t>
      </w:r>
    </w:p>
    <w:p w14:paraId="54D0BD4A" w14:textId="77777777" w:rsidR="004C7B9B" w:rsidRDefault="00623D57">
      <w:pPr>
        <w:ind w:left="630"/>
      </w:pPr>
      <w:r>
        <w:t>auth_strategy = keystone</w:t>
      </w:r>
    </w:p>
    <w:p w14:paraId="54D0BD4B" w14:textId="77777777" w:rsidR="004C7B9B" w:rsidRDefault="00623D57">
      <w:pPr>
        <w:ind w:left="630"/>
      </w:pPr>
      <w:r>
        <w:t>verbose = True</w:t>
      </w:r>
    </w:p>
    <w:p w14:paraId="54D0BD4C" w14:textId="77777777" w:rsidR="004C7B9B" w:rsidRDefault="00623D57">
      <w:pPr>
        <w:ind w:left="630"/>
      </w:pPr>
      <w:r>
        <w:t>rpc_backend=rabbit</w:t>
      </w:r>
    </w:p>
    <w:p w14:paraId="54D0BD4D" w14:textId="77777777" w:rsidR="004C7B9B" w:rsidRDefault="00623D57">
      <w:pPr>
        <w:ind w:left="630"/>
      </w:pPr>
      <w:r>
        <w:t>collector_workers=32</w:t>
      </w:r>
    </w:p>
    <w:p w14:paraId="54D0BD4E" w14:textId="77777777" w:rsidR="004C7B9B" w:rsidRDefault="00623D57">
      <w:pPr>
        <w:ind w:left="630"/>
      </w:pPr>
      <w:r>
        <w:t>dispatcher=gnocchi</w:t>
      </w:r>
    </w:p>
    <w:p w14:paraId="54D0BD4F" w14:textId="77777777" w:rsidR="004C7B9B" w:rsidRDefault="00623D57">
      <w:pPr>
        <w:ind w:left="630"/>
      </w:pPr>
      <w:r>
        <w:t>debug=false</w:t>
      </w:r>
    </w:p>
    <w:p w14:paraId="54D0BD50" w14:textId="77777777" w:rsidR="004C7B9B" w:rsidRDefault="00623D57">
      <w:pPr>
        <w:ind w:left="630"/>
      </w:pPr>
      <w:r>
        <w:t>[alarm]</w:t>
      </w:r>
    </w:p>
    <w:p w14:paraId="54D0BD51" w14:textId="77777777" w:rsidR="004C7B9B" w:rsidRDefault="00623D57">
      <w:pPr>
        <w:ind w:left="630"/>
      </w:pPr>
      <w:r>
        <w:t>evaluation_interval=30</w:t>
      </w:r>
    </w:p>
    <w:p w14:paraId="54D0BD52" w14:textId="77777777" w:rsidR="004C7B9B" w:rsidRDefault="00623D57">
      <w:pPr>
        <w:ind w:left="630"/>
        <w:rPr>
          <w:rFonts w:eastAsia="Arial Unicode MS"/>
          <w:color w:val="FF0000"/>
          <w:u w:color="FF0000"/>
          <w:lang w:val="zh-TW" w:eastAsia="zh-TW"/>
        </w:rPr>
      </w:pPr>
      <w:r>
        <w:t>gnocchi_url = http://</w:t>
      </w:r>
      <w:r>
        <w:rPr>
          <w:color w:val="FF0000"/>
          <w:u w:color="FF0000"/>
        </w:rPr>
        <w:t xml:space="preserve"> 172.16.216.202</w:t>
      </w:r>
      <w:r>
        <w:t>:8041</w:t>
      </w:r>
      <w:r>
        <w:rPr>
          <w:color w:val="FF0000"/>
          <w:u w:color="FF0000"/>
        </w:rPr>
        <w:t xml:space="preserve"> #gnocchi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D53" w14:textId="77777777" w:rsidR="00E5553B" w:rsidRPr="00E5553B" w:rsidRDefault="00E5553B">
      <w:pPr>
        <w:ind w:left="630"/>
        <w:rPr>
          <w:rFonts w:eastAsia="Arial Unicode MS"/>
        </w:rPr>
      </w:pPr>
      <w:r w:rsidRPr="00E5553B">
        <w:rPr>
          <w:rFonts w:eastAsia="Arial Unicode MS"/>
        </w:rPr>
        <w:t>evaluation_service=partitioned</w:t>
      </w:r>
    </w:p>
    <w:p w14:paraId="54D0BD54" w14:textId="77777777" w:rsidR="004C7B9B" w:rsidRDefault="00623D57">
      <w:pPr>
        <w:ind w:left="630"/>
      </w:pPr>
      <w:r>
        <w:t>[dispatcher_gnocchi]</w:t>
      </w:r>
    </w:p>
    <w:p w14:paraId="54D0BD55" w14:textId="77777777" w:rsidR="004C7B9B" w:rsidRDefault="00623D57">
      <w:pPr>
        <w:ind w:left="630"/>
      </w:pPr>
      <w:r>
        <w:t>filter_service_activity = False</w:t>
      </w:r>
    </w:p>
    <w:p w14:paraId="54D0BD56" w14:textId="77777777" w:rsidR="004C7B9B" w:rsidRDefault="00623D57">
      <w:pPr>
        <w:ind w:left="630"/>
      </w:pPr>
      <w:r>
        <w:t>archive_policy = low</w:t>
      </w:r>
    </w:p>
    <w:p w14:paraId="54D0BD57" w14:textId="77777777" w:rsidR="004C7B9B" w:rsidRDefault="00623D57">
      <w:pPr>
        <w:ind w:left="630"/>
      </w:pPr>
      <w:r>
        <w:t>url = http://</w:t>
      </w:r>
      <w:r>
        <w:rPr>
          <w:color w:val="FF0000"/>
          <w:u w:color="FF0000"/>
        </w:rPr>
        <w:t xml:space="preserve"> 172.16.216.202</w:t>
      </w:r>
      <w:r>
        <w:t>:8041</w:t>
      </w:r>
      <w:r>
        <w:rPr>
          <w:color w:val="FF0000"/>
          <w:u w:color="FF0000"/>
        </w:rPr>
        <w:t xml:space="preserve"> #gnocchi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D58" w14:textId="77777777" w:rsidR="004C7B9B" w:rsidRDefault="00623D57">
      <w:pPr>
        <w:ind w:left="630"/>
        <w:rPr>
          <w:ins w:id="147" w:author="Eldon" w:date="2016-04-26T10:40:00Z"/>
          <w:rFonts w:eastAsiaTheme="minorEastAsia" w:hint="eastAsia"/>
        </w:rPr>
      </w:pPr>
      <w:r>
        <w:t>[api]</w:t>
      </w:r>
    </w:p>
    <w:p w14:paraId="5EF90B9B" w14:textId="79A57E3E" w:rsidR="006E1F1E" w:rsidRPr="006E1F1E" w:rsidRDefault="006E1F1E">
      <w:pPr>
        <w:ind w:left="630"/>
        <w:rPr>
          <w:rFonts w:eastAsiaTheme="minorEastAsia" w:hint="eastAsia"/>
          <w:rPrChange w:id="148" w:author="Eldon" w:date="2016-04-26T10:40:00Z">
            <w:rPr/>
          </w:rPrChange>
        </w:rPr>
      </w:pPr>
      <w:ins w:id="149" w:author="Eldon" w:date="2016-04-26T10:40:00Z">
        <w:r w:rsidRPr="006E1F1E">
          <w:rPr>
            <w:rFonts w:eastAsiaTheme="minorEastAsia"/>
          </w:rPr>
          <w:t>host=10.254.5.40</w:t>
        </w:r>
      </w:ins>
    </w:p>
    <w:p w14:paraId="54D0BD59" w14:textId="77777777" w:rsidR="004C7B9B" w:rsidRDefault="00623D57">
      <w:pPr>
        <w:ind w:left="630"/>
      </w:pPr>
      <w:r>
        <w:t>[central]</w:t>
      </w:r>
    </w:p>
    <w:p w14:paraId="54D0BD5A" w14:textId="77777777" w:rsidR="004C7B9B" w:rsidRDefault="00623D57">
      <w:pPr>
        <w:ind w:left="630"/>
      </w:pPr>
      <w:r>
        <w:t>[collector]</w:t>
      </w:r>
    </w:p>
    <w:p w14:paraId="54D0BD5B" w14:textId="77777777" w:rsidR="004C7B9B" w:rsidRDefault="00623D57">
      <w:pPr>
        <w:ind w:left="630"/>
      </w:pPr>
      <w:r>
        <w:t>udp_address=0.0.0.0</w:t>
      </w:r>
    </w:p>
    <w:p w14:paraId="54D0BD5C" w14:textId="77777777" w:rsidR="004C7B9B" w:rsidRDefault="00623D57">
      <w:pPr>
        <w:ind w:left="630"/>
      </w:pPr>
      <w:r>
        <w:t>udp_port=4952</w:t>
      </w:r>
    </w:p>
    <w:p w14:paraId="54D0BD5D" w14:textId="77777777" w:rsidR="004C7B9B" w:rsidRDefault="00623D57">
      <w:pPr>
        <w:ind w:left="630"/>
      </w:pPr>
      <w:r>
        <w:t>[compute]</w:t>
      </w:r>
    </w:p>
    <w:p w14:paraId="54D0BD5E" w14:textId="77777777" w:rsidR="004C7B9B" w:rsidRDefault="00623D57">
      <w:pPr>
        <w:ind w:left="630"/>
      </w:pPr>
      <w:r>
        <w:t>[coordination]</w:t>
      </w:r>
    </w:p>
    <w:p w14:paraId="54D0BD5F" w14:textId="77777777" w:rsidR="004C7B9B" w:rsidRDefault="00623D57">
      <w:pPr>
        <w:ind w:left="630"/>
      </w:pPr>
      <w:r>
        <w:t>[database]</w:t>
      </w:r>
    </w:p>
    <w:p w14:paraId="54D0BD60" w14:textId="77777777" w:rsidR="004C7B9B" w:rsidRDefault="00623D57">
      <w:pPr>
        <w:ind w:left="630"/>
        <w:rPr>
          <w:color w:val="FF0000"/>
          <w:u w:color="FF0000"/>
        </w:rPr>
      </w:pPr>
      <w:r>
        <w:rPr>
          <w:color w:val="FF0000"/>
          <w:u w:color="FF0000"/>
        </w:rPr>
        <w:lastRenderedPageBreak/>
        <w:t xml:space="preserve"># </w:t>
      </w:r>
      <w:r>
        <w:rPr>
          <w:color w:val="FF0000"/>
          <w:u w:color="FF0000"/>
          <w:lang w:val="zh-TW" w:eastAsia="zh-TW"/>
        </w:rPr>
        <w:t>若使用</w:t>
      </w:r>
      <w:r>
        <w:rPr>
          <w:color w:val="FF0000"/>
          <w:u w:color="FF0000"/>
        </w:rPr>
        <w:t>mongodb</w:t>
      </w:r>
      <w:r>
        <w:rPr>
          <w:color w:val="FF0000"/>
          <w:u w:color="FF0000"/>
          <w:lang w:val="zh-TW" w:eastAsia="zh-TW"/>
        </w:rPr>
        <w:t>，则按如下进行配置，若使用</w:t>
      </w:r>
      <w:r>
        <w:rPr>
          <w:color w:val="FF0000"/>
          <w:u w:color="FF0000"/>
        </w:rPr>
        <w:t>gnocchi</w:t>
      </w:r>
      <w:r>
        <w:rPr>
          <w:color w:val="FF0000"/>
          <w:u w:color="FF0000"/>
          <w:lang w:val="zh-TW" w:eastAsia="zh-TW"/>
        </w:rPr>
        <w:t>，则不再需要</w:t>
      </w:r>
      <w:r>
        <w:rPr>
          <w:color w:val="FF0000"/>
          <w:u w:color="FF0000"/>
        </w:rPr>
        <w:t>mongodb</w:t>
      </w:r>
    </w:p>
    <w:p w14:paraId="54D0BD61" w14:textId="77777777" w:rsidR="004C7B9B" w:rsidRDefault="00623D57">
      <w:pPr>
        <w:ind w:left="630"/>
        <w:rPr>
          <w:color w:val="FF0000"/>
          <w:u w:color="FF0000"/>
        </w:rPr>
      </w:pPr>
      <w:r>
        <w:t>#connection=mongodb:/</w:t>
      </w:r>
      <w:r>
        <w:rPr>
          <w:color w:val="FF0000"/>
          <w:u w:color="FF0000"/>
        </w:rPr>
        <w:t>/ceilometer:skoFDjZf@172.16.216.5:27017,172.16.216.14:27017,172.16.216.24:27017/</w:t>
      </w:r>
      <w:r>
        <w:t xml:space="preserve">ceilometer </w:t>
      </w:r>
      <w:r>
        <w:rPr>
          <w:color w:val="FF0000"/>
          <w:u w:color="FF0000"/>
        </w:rPr>
        <w:t>#mongodb</w:t>
      </w:r>
      <w:r>
        <w:rPr>
          <w:color w:val="FF0000"/>
          <w:u w:color="FF0000"/>
          <w:lang w:val="zh-TW" w:eastAsia="zh-TW"/>
        </w:rPr>
        <w:t>地址</w:t>
      </w:r>
    </w:p>
    <w:p w14:paraId="54D0BD62" w14:textId="77777777" w:rsidR="004C7B9B" w:rsidRDefault="00623D57">
      <w:pPr>
        <w:ind w:left="630"/>
        <w:rPr>
          <w:color w:val="FF0000"/>
          <w:u w:color="FF0000"/>
        </w:rPr>
      </w:pPr>
      <w:r>
        <w:rPr>
          <w:color w:val="FF0000"/>
          <w:u w:color="FF0000"/>
        </w:rPr>
        <w:t xml:space="preserve"># </w:t>
      </w:r>
      <w:r>
        <w:rPr>
          <w:color w:val="FF0000"/>
          <w:u w:color="FF0000"/>
          <w:lang w:val="zh-TW" w:eastAsia="zh-TW"/>
        </w:rPr>
        <w:t>如果使用</w:t>
      </w:r>
      <w:r>
        <w:rPr>
          <w:color w:val="FF0000"/>
          <w:u w:color="FF0000"/>
        </w:rPr>
        <w:t>gnocchi,</w:t>
      </w:r>
      <w:r>
        <w:rPr>
          <w:color w:val="FF0000"/>
          <w:u w:color="FF0000"/>
          <w:lang w:val="zh-TW" w:eastAsia="zh-TW"/>
        </w:rPr>
        <w:t>则填写</w:t>
      </w:r>
      <w:r>
        <w:rPr>
          <w:color w:val="FF0000"/>
          <w:u w:color="FF0000"/>
        </w:rPr>
        <w:t>mysql</w:t>
      </w:r>
      <w:r>
        <w:rPr>
          <w:color w:val="FF0000"/>
          <w:u w:color="FF0000"/>
          <w:lang w:val="zh-TW" w:eastAsia="zh-TW"/>
        </w:rPr>
        <w:t>的地址，修改为实际的数据库密码和数据库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D63" w14:textId="77777777" w:rsidR="004C7B9B" w:rsidRDefault="00623D57">
      <w:pPr>
        <w:ind w:left="630"/>
      </w:pPr>
      <w:r>
        <w:t>connection=mysql://ceilometer:</w:t>
      </w:r>
      <w:r>
        <w:rPr>
          <w:color w:val="FF0000"/>
          <w:u w:color="FF0000"/>
        </w:rPr>
        <w:t>8bad4fcdf168ae8eeb88</w:t>
      </w:r>
      <w:r>
        <w:t>@</w:t>
      </w:r>
      <w:r>
        <w:rPr>
          <w:color w:val="FF0000"/>
          <w:u w:color="FF0000"/>
        </w:rPr>
        <w:t>172.16.216.201</w:t>
      </w:r>
      <w:r>
        <w:t xml:space="preserve">:3306/ceilometer </w:t>
      </w:r>
    </w:p>
    <w:p w14:paraId="54D0BD64" w14:textId="77777777" w:rsidR="004C7B9B" w:rsidRDefault="00623D57">
      <w:pPr>
        <w:ind w:left="630"/>
      </w:pPr>
      <w:r>
        <w:t xml:space="preserve">time_to_live=1296000 </w:t>
      </w:r>
      <w:r>
        <w:rPr>
          <w:color w:val="FF0000"/>
          <w:u w:color="FF0000"/>
        </w:rPr>
        <w:t>#</w:t>
      </w:r>
      <w:r>
        <w:rPr>
          <w:color w:val="FF0000"/>
          <w:u w:color="FF0000"/>
          <w:lang w:val="zh-TW" w:eastAsia="zh-TW"/>
        </w:rPr>
        <w:t>数据保存一周</w:t>
      </w:r>
    </w:p>
    <w:p w14:paraId="54D0BD65" w14:textId="77777777" w:rsidR="004C7B9B" w:rsidRDefault="00623D57">
      <w:pPr>
        <w:ind w:left="630"/>
      </w:pPr>
      <w:r>
        <w:t>metering_time_to_live=1296000</w:t>
      </w:r>
    </w:p>
    <w:p w14:paraId="54D0BD66" w14:textId="77777777" w:rsidR="004C7B9B" w:rsidRDefault="00623D57">
      <w:pPr>
        <w:ind w:left="630"/>
      </w:pPr>
      <w:r>
        <w:t>event_time_to_live=1296000</w:t>
      </w:r>
    </w:p>
    <w:p w14:paraId="54D0BD67" w14:textId="77777777" w:rsidR="004C7B9B" w:rsidRDefault="00623D57">
      <w:pPr>
        <w:ind w:left="630"/>
      </w:pPr>
      <w:r>
        <w:t>[keystone_authtoken]</w:t>
      </w:r>
    </w:p>
    <w:p w14:paraId="54D0BD68" w14:textId="77777777" w:rsidR="004C7B9B" w:rsidRDefault="00623D57">
      <w:pPr>
        <w:ind w:left="630"/>
      </w:pPr>
      <w:r>
        <w:t>auth_uri = http://</w:t>
      </w:r>
      <w:r>
        <w:rPr>
          <w:color w:val="FF0000"/>
          <w:u w:color="FF0000"/>
        </w:rPr>
        <w:t>172.16.216.201</w:t>
      </w:r>
      <w:r>
        <w:t>:5000/v2.0</w:t>
      </w:r>
      <w:r>
        <w:rPr>
          <w:color w:val="FF0000"/>
          <w:u w:color="FF0000"/>
        </w:rPr>
        <w:t xml:space="preserve"> # keystone vip</w:t>
      </w:r>
      <w:r>
        <w:rPr>
          <w:color w:val="FF0000"/>
          <w:u w:color="FF0000"/>
          <w:lang w:val="zh-TW" w:eastAsia="zh-TW"/>
        </w:rPr>
        <w:t>地址</w:t>
      </w:r>
    </w:p>
    <w:p w14:paraId="54D0BD69" w14:textId="77777777" w:rsidR="004C7B9B" w:rsidRDefault="00623D57">
      <w:pPr>
        <w:ind w:left="630"/>
      </w:pPr>
      <w:r>
        <w:t>identity_uri = http://</w:t>
      </w:r>
      <w:r>
        <w:rPr>
          <w:color w:val="FF0000"/>
          <w:u w:color="FF0000"/>
        </w:rPr>
        <w:t xml:space="preserve"> 172.16.216.201</w:t>
      </w:r>
      <w:r>
        <w:t>:35357</w:t>
      </w:r>
      <w:r>
        <w:rPr>
          <w:color w:val="FF0000"/>
          <w:u w:color="FF0000"/>
        </w:rPr>
        <w:t xml:space="preserve">  # keystone vip</w:t>
      </w:r>
      <w:r>
        <w:rPr>
          <w:color w:val="FF0000"/>
          <w:u w:color="FF0000"/>
          <w:lang w:val="zh-TW" w:eastAsia="zh-TW"/>
        </w:rPr>
        <w:t>地址</w:t>
      </w:r>
    </w:p>
    <w:p w14:paraId="54D0BD6A" w14:textId="77777777" w:rsidR="004C7B9B" w:rsidRDefault="00623D57">
      <w:pPr>
        <w:ind w:left="630"/>
      </w:pPr>
      <w:r>
        <w:t>admin_tenant_name = service</w:t>
      </w:r>
    </w:p>
    <w:p w14:paraId="54D0BD6B" w14:textId="77777777" w:rsidR="004C7B9B" w:rsidRDefault="00623D57">
      <w:pPr>
        <w:ind w:left="630"/>
      </w:pPr>
      <w:r>
        <w:t>admin_user = ceilometer</w:t>
      </w:r>
    </w:p>
    <w:p w14:paraId="54D0BD6C" w14:textId="77777777" w:rsidR="004C7B9B" w:rsidRDefault="00623D57">
      <w:pPr>
        <w:ind w:left="630"/>
      </w:pPr>
      <w:r>
        <w:t xml:space="preserve">admin_password = </w:t>
      </w:r>
      <w:r>
        <w:rPr>
          <w:color w:val="FF0000"/>
          <w:u w:color="FF0000"/>
        </w:rPr>
        <w:t>fsdafasfwerb # ceilometer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D6D" w14:textId="77777777" w:rsidR="004C7B9B" w:rsidRDefault="00623D57">
      <w:pPr>
        <w:ind w:left="630"/>
      </w:pPr>
      <w:r>
        <w:t>[publisher]</w:t>
      </w:r>
    </w:p>
    <w:p w14:paraId="54D0BD6E" w14:textId="77777777" w:rsidR="004C7B9B" w:rsidRDefault="00623D57">
      <w:pPr>
        <w:ind w:left="630"/>
      </w:pPr>
      <w:r>
        <w:t>telemetry_secret =</w:t>
      </w:r>
      <w:r>
        <w:rPr>
          <w:color w:val="FF0000"/>
          <w:u w:color="FF0000"/>
        </w:rPr>
        <w:t xml:space="preserve"> 4e17dac341e81469adb2 #</w:t>
      </w:r>
      <w:r>
        <w:rPr>
          <w:color w:val="FF0000"/>
          <w:u w:color="FF0000"/>
          <w:lang w:val="zh-TW" w:eastAsia="zh-TW"/>
        </w:rPr>
        <w:t>随机生成，每个</w:t>
      </w:r>
      <w:r>
        <w:rPr>
          <w:color w:val="FF0000"/>
          <w:u w:color="FF0000"/>
        </w:rPr>
        <w:t>ceilometer</w:t>
      </w:r>
      <w:r>
        <w:rPr>
          <w:color w:val="FF0000"/>
          <w:u w:color="FF0000"/>
          <w:lang w:val="zh-TW" w:eastAsia="zh-TW"/>
        </w:rPr>
        <w:t>节点需配成一样</w:t>
      </w:r>
    </w:p>
    <w:p w14:paraId="54D0BD6F" w14:textId="77777777" w:rsidR="004C7B9B" w:rsidRDefault="00623D57">
      <w:pPr>
        <w:ind w:left="630"/>
      </w:pPr>
      <w:r>
        <w:t>[service_credentials]</w:t>
      </w:r>
    </w:p>
    <w:p w14:paraId="54D0BD70" w14:textId="77777777" w:rsidR="004C7B9B" w:rsidRDefault="00623D57">
      <w:pPr>
        <w:ind w:left="630"/>
      </w:pPr>
      <w:r>
        <w:t>os_auth_url = http://</w:t>
      </w:r>
      <w:r>
        <w:rPr>
          <w:color w:val="FF0000"/>
          <w:u w:color="FF0000"/>
        </w:rPr>
        <w:t xml:space="preserve"> 172.16.216.201</w:t>
      </w:r>
      <w:r>
        <w:t xml:space="preserve">:5000/v2.0 </w:t>
      </w:r>
      <w:r>
        <w:rPr>
          <w:color w:val="FF0000"/>
          <w:u w:color="FF0000"/>
        </w:rPr>
        <w:t># keystone vip</w:t>
      </w:r>
      <w:r>
        <w:rPr>
          <w:color w:val="FF0000"/>
          <w:u w:color="FF0000"/>
          <w:lang w:val="zh-TW" w:eastAsia="zh-TW"/>
        </w:rPr>
        <w:t>地址</w:t>
      </w:r>
    </w:p>
    <w:p w14:paraId="54D0BD71" w14:textId="77777777" w:rsidR="004C7B9B" w:rsidRDefault="00623D57">
      <w:pPr>
        <w:ind w:left="630"/>
      </w:pPr>
      <w:r>
        <w:t>os_username = ceilometer</w:t>
      </w:r>
    </w:p>
    <w:p w14:paraId="54D0BD72" w14:textId="77777777" w:rsidR="004C7B9B" w:rsidRDefault="00623D57">
      <w:pPr>
        <w:ind w:left="630"/>
      </w:pPr>
      <w:r>
        <w:t>os_tenant_name = service</w:t>
      </w:r>
    </w:p>
    <w:p w14:paraId="54D0BD73" w14:textId="77777777" w:rsidR="004C7B9B" w:rsidRDefault="00623D57">
      <w:pPr>
        <w:ind w:left="630"/>
      </w:pPr>
      <w:r>
        <w:t xml:space="preserve">os_password = </w:t>
      </w:r>
      <w:r>
        <w:rPr>
          <w:color w:val="FF0000"/>
          <w:u w:color="FF0000"/>
        </w:rPr>
        <w:t>fsdafasfwerb # ceilometer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D74" w14:textId="77777777" w:rsidR="004C7B9B" w:rsidRDefault="00623D57">
      <w:pPr>
        <w:ind w:left="630"/>
      </w:pPr>
      <w:r>
        <w:t>os_endpoint_type = publicURL</w:t>
      </w:r>
    </w:p>
    <w:p w14:paraId="54D0BD75" w14:textId="77777777" w:rsidR="004C7B9B" w:rsidRDefault="00623D57">
      <w:pPr>
        <w:ind w:left="630"/>
      </w:pPr>
      <w:r>
        <w:t>os_region_name = RegionOne</w:t>
      </w:r>
    </w:p>
    <w:p w14:paraId="54D0BD76" w14:textId="77777777" w:rsidR="004C7B9B" w:rsidRDefault="00623D57">
      <w:pPr>
        <w:ind w:left="630"/>
      </w:pPr>
      <w:r>
        <w:t>[oslo_messaging_rabbit]</w:t>
      </w:r>
    </w:p>
    <w:p w14:paraId="54D0BD77" w14:textId="77777777" w:rsidR="004C7B9B" w:rsidRDefault="00623D57">
      <w:pPr>
        <w:ind w:left="210" w:firstLine="420"/>
      </w:pPr>
      <w:r>
        <w:t>rabbit_ha_queues=True</w:t>
      </w:r>
    </w:p>
    <w:p w14:paraId="54D0BD78" w14:textId="77777777" w:rsidR="004C7B9B" w:rsidRDefault="00623D57">
      <w:pPr>
        <w:ind w:left="210" w:firstLine="420"/>
        <w:rPr>
          <w:color w:val="FF2600"/>
          <w:u w:color="FF2600"/>
        </w:rPr>
      </w:pPr>
      <w:r>
        <w:rPr>
          <w:color w:val="FF2600"/>
          <w:u w:color="FF2600"/>
        </w:rPr>
        <w:t>rabbit_hosts=pm.rabbit1.bcec.core:5672,pm.rabbit2.bcec.core:5672,pm.rabbit3.bcec.core:5672</w:t>
      </w:r>
    </w:p>
    <w:p w14:paraId="54D0BD79" w14:textId="77777777" w:rsidR="004C7B9B" w:rsidRDefault="00623D57">
      <w:pPr>
        <w:ind w:left="210" w:firstLine="420"/>
      </w:pPr>
      <w:r>
        <w:t>rabbit_virtual_host=/</w:t>
      </w:r>
    </w:p>
    <w:p w14:paraId="54D0BD7A" w14:textId="77777777" w:rsidR="004C7B9B" w:rsidRDefault="00623D57">
      <w:pPr>
        <w:ind w:left="210" w:firstLine="420"/>
        <w:rPr>
          <w:color w:val="FF2600"/>
          <w:u w:color="FF2600"/>
        </w:rPr>
      </w:pPr>
      <w:r>
        <w:rPr>
          <w:color w:val="FF2600"/>
          <w:u w:color="FF2600"/>
        </w:rPr>
        <w:t>rabbit_password=D36tiX3x  # rabbit</w:t>
      </w:r>
      <w:r>
        <w:rPr>
          <w:color w:val="FF2600"/>
          <w:u w:color="FF2600"/>
          <w:lang w:val="zh-TW" w:eastAsia="zh-TW"/>
        </w:rPr>
        <w:t>的</w:t>
      </w:r>
      <w:r>
        <w:rPr>
          <w:color w:val="FF2600"/>
          <w:u w:color="FF2600"/>
        </w:rPr>
        <w:t>nova</w:t>
      </w:r>
      <w:r>
        <w:rPr>
          <w:color w:val="FF2600"/>
          <w:u w:color="FF2600"/>
          <w:lang w:val="zh-TW" w:eastAsia="zh-TW"/>
        </w:rPr>
        <w:t>用户密码</w:t>
      </w:r>
    </w:p>
    <w:p w14:paraId="54D0BD7B" w14:textId="77777777" w:rsidR="004C7B9B" w:rsidRDefault="00623D57">
      <w:pPr>
        <w:ind w:left="210" w:firstLine="420"/>
      </w:pPr>
      <w:r>
        <w:t>rabbit_userid=nova</w:t>
      </w:r>
    </w:p>
    <w:p w14:paraId="54D0BD7C" w14:textId="77777777" w:rsidR="004C7B9B" w:rsidRDefault="00623D57">
      <w:pPr>
        <w:ind w:left="210" w:firstLine="420"/>
      </w:pPr>
      <w:r>
        <w:t>rabbit_use_ssl=False</w:t>
      </w:r>
    </w:p>
    <w:p w14:paraId="54D0BD7D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同步数据库</w:t>
      </w:r>
    </w:p>
    <w:p w14:paraId="54D0BD7E" w14:textId="77777777" w:rsidR="004C7B9B" w:rsidRDefault="00623D57">
      <w:pPr>
        <w:ind w:left="420" w:firstLine="420"/>
      </w:pPr>
      <w:r>
        <w:t># ceilometer-dbsync</w:t>
      </w:r>
    </w:p>
    <w:p w14:paraId="54D0BD7F" w14:textId="77777777" w:rsidR="004C7B9B" w:rsidRDefault="004C7B9B"/>
    <w:p w14:paraId="54D0BD80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启动服务</w:t>
      </w:r>
    </w:p>
    <w:p w14:paraId="54D0BD81" w14:textId="77777777" w:rsidR="004C7B9B" w:rsidRDefault="00623D57">
      <w:pPr>
        <w:ind w:left="630"/>
      </w:pPr>
      <w:r>
        <w:t># systemctl enable openstack-ceilometer-api.service openstack-ceilometer-notification.service openstack-ceilometer-central.service openstack-ceilometer-collector.service openstack-ceilometer-alarm-evaluator.service openstack-ceilometer-alarm-notifier.service</w:t>
      </w:r>
    </w:p>
    <w:p w14:paraId="54D0BD82" w14:textId="77777777" w:rsidR="004C7B9B" w:rsidRDefault="00623D57">
      <w:pPr>
        <w:ind w:left="630"/>
      </w:pPr>
      <w:r>
        <w:t># systemctl start openstack-ceilometer-api.service openstack-ceilometer-notification.service openstack-ceilometer-central.service openstack-ceilometer-collector.service openstack-ceilometer-alarm-evaluator.service openstack-ceilometer-alarm-notifier.service</w:t>
      </w:r>
    </w:p>
    <w:p w14:paraId="54D0BD83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检查服务状态</w:t>
      </w:r>
    </w:p>
    <w:p w14:paraId="54D0BD84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检查各个服务状态，是否为</w:t>
      </w:r>
      <w:r>
        <w:t>active</w:t>
      </w:r>
    </w:p>
    <w:p w14:paraId="54D0BD85" w14:textId="77777777" w:rsidR="004C7B9B" w:rsidRDefault="00623D57">
      <w:pPr>
        <w:pStyle w:val="a5"/>
        <w:ind w:left="840" w:firstLine="0"/>
      </w:pPr>
      <w:r>
        <w:t># systemctl status openstack-ceilometer-api</w:t>
      </w:r>
    </w:p>
    <w:p w14:paraId="54D0BD86" w14:textId="77777777" w:rsidR="004C7B9B" w:rsidRDefault="00623D57">
      <w:pPr>
        <w:pStyle w:val="a5"/>
        <w:ind w:left="840" w:firstLine="0"/>
      </w:pPr>
      <w:r>
        <w:t># systemctl status openstack-ceilometer-collector</w:t>
      </w:r>
    </w:p>
    <w:p w14:paraId="54D0BD87" w14:textId="77777777" w:rsidR="004C7B9B" w:rsidRDefault="00623D57">
      <w:pPr>
        <w:pStyle w:val="a5"/>
        <w:ind w:left="840" w:firstLine="0"/>
      </w:pPr>
      <w:r>
        <w:t># systemctl status openstack-ceilometer-notification</w:t>
      </w:r>
    </w:p>
    <w:p w14:paraId="54D0BD88" w14:textId="77777777" w:rsidR="004C7B9B" w:rsidRDefault="00623D57">
      <w:pPr>
        <w:pStyle w:val="a5"/>
        <w:ind w:left="840" w:firstLine="0"/>
      </w:pPr>
      <w:r>
        <w:t># systemctl status openstack-ceilometer-alarm-evaluator</w:t>
      </w:r>
    </w:p>
    <w:p w14:paraId="54D0BD89" w14:textId="77777777" w:rsidR="004C7B9B" w:rsidRDefault="00623D57">
      <w:pPr>
        <w:pStyle w:val="a5"/>
        <w:ind w:left="840" w:firstLine="0"/>
      </w:pPr>
      <w:r>
        <w:lastRenderedPageBreak/>
        <w:t># systemctl status openstack-ceilometer-alarm-notifier</w:t>
      </w:r>
    </w:p>
    <w:p w14:paraId="54D0BD8A" w14:textId="77777777" w:rsidR="004C7B9B" w:rsidRDefault="00623D57">
      <w:r>
        <w:tab/>
      </w:r>
    </w:p>
    <w:p w14:paraId="54D0BD8B" w14:textId="77777777" w:rsidR="004C7B9B" w:rsidRDefault="00623D57">
      <w:r>
        <w:tab/>
      </w:r>
      <w:r>
        <w:tab/>
      </w:r>
      <w:r>
        <w:rPr>
          <w:lang w:val="zh-TW" w:eastAsia="zh-TW"/>
        </w:rPr>
        <w:t>检查</w:t>
      </w:r>
      <w:r>
        <w:t>haproxy</w:t>
      </w:r>
      <w:r>
        <w:rPr>
          <w:lang w:val="zh-TW" w:eastAsia="zh-TW"/>
        </w:rPr>
        <w:t>的</w:t>
      </w:r>
      <w:r>
        <w:t>10000</w:t>
      </w:r>
      <w:r>
        <w:rPr>
          <w:lang w:val="zh-TW" w:eastAsia="zh-TW"/>
        </w:rPr>
        <w:t>地址，查看</w:t>
      </w:r>
      <w:r>
        <w:t>ceilometer-api</w:t>
      </w:r>
      <w:r>
        <w:rPr>
          <w:lang w:val="zh-TW" w:eastAsia="zh-TW"/>
        </w:rPr>
        <w:t>服务状态是否正常；</w:t>
      </w:r>
    </w:p>
    <w:p w14:paraId="54D0BD8C" w14:textId="77777777" w:rsidR="004C7B9B" w:rsidRDefault="00623D57">
      <w:r>
        <w:tab/>
      </w:r>
      <w:r>
        <w:tab/>
      </w:r>
      <w:r>
        <w:rPr>
          <w:lang w:val="zh-TW" w:eastAsia="zh-TW"/>
        </w:rPr>
        <w:t>检查日志</w:t>
      </w:r>
      <w:r>
        <w:t>/var/log/ceilometer/xxx.log</w:t>
      </w:r>
      <w:r>
        <w:rPr>
          <w:lang w:val="zh-TW" w:eastAsia="zh-TW"/>
        </w:rPr>
        <w:t>，有没有报错</w:t>
      </w:r>
    </w:p>
    <w:p w14:paraId="54D0BD8D" w14:textId="77777777" w:rsidR="004C7B9B" w:rsidRDefault="00623D57">
      <w:pPr>
        <w:pStyle w:val="40"/>
        <w:numPr>
          <w:ilvl w:val="2"/>
          <w:numId w:val="56"/>
        </w:numPr>
        <w:rPr>
          <w:lang w:val="zh-TW" w:eastAsia="zh-TW"/>
        </w:rPr>
      </w:pPr>
      <w:r>
        <w:rPr>
          <w:lang w:val="zh-TW" w:eastAsia="zh-TW"/>
        </w:rPr>
        <w:t>计算节点</w:t>
      </w:r>
      <w:r>
        <w:t>Ceilometer</w:t>
      </w:r>
      <w:r>
        <w:rPr>
          <w:lang w:val="zh-TW" w:eastAsia="zh-TW"/>
        </w:rPr>
        <w:t>部署</w:t>
      </w:r>
    </w:p>
    <w:p w14:paraId="54D0BD8E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t>rpm</w:t>
      </w:r>
      <w:r>
        <w:rPr>
          <w:lang w:val="zh-TW" w:eastAsia="zh-TW"/>
        </w:rPr>
        <w:t>包</w:t>
      </w:r>
    </w:p>
    <w:p w14:paraId="54D0BD8F" w14:textId="77777777" w:rsidR="004C7B9B" w:rsidRDefault="00623D57">
      <w:pPr>
        <w:ind w:left="420" w:firstLine="420"/>
      </w:pPr>
      <w:r>
        <w:t># yum install openstack-ceilometer-compute python-ceilometerclient python-pecan</w:t>
      </w:r>
    </w:p>
    <w:p w14:paraId="54D0BD90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/etc/ceilometer/ceilometer.conf</w:t>
      </w:r>
    </w:p>
    <w:p w14:paraId="54D0BD91" w14:textId="77777777" w:rsidR="004C7B9B" w:rsidRDefault="00623D57">
      <w:pPr>
        <w:pStyle w:val="a5"/>
        <w:ind w:left="840"/>
      </w:pPr>
      <w:r>
        <w:t>[DEFAULT]</w:t>
      </w:r>
    </w:p>
    <w:p w14:paraId="54D0BD92" w14:textId="77777777" w:rsidR="004C7B9B" w:rsidRDefault="00623D57">
      <w:pPr>
        <w:pStyle w:val="a5"/>
        <w:ind w:left="840"/>
      </w:pPr>
      <w:r>
        <w:t>rpc_backend = rabbit</w:t>
      </w:r>
    </w:p>
    <w:p w14:paraId="54D0BD93" w14:textId="77777777" w:rsidR="004C7B9B" w:rsidRDefault="00623D57">
      <w:pPr>
        <w:pStyle w:val="a5"/>
        <w:ind w:left="840"/>
      </w:pPr>
      <w:r>
        <w:t>verbose=True</w:t>
      </w:r>
    </w:p>
    <w:p w14:paraId="54D0BD94" w14:textId="77777777" w:rsidR="004C7B9B" w:rsidRDefault="00623D57">
      <w:pPr>
        <w:pStyle w:val="a5"/>
        <w:ind w:left="840"/>
      </w:pPr>
      <w:r>
        <w:t>use_stderr=false</w:t>
      </w:r>
    </w:p>
    <w:p w14:paraId="54D0BD95" w14:textId="77777777" w:rsidR="004C7B9B" w:rsidRDefault="00623D57">
      <w:pPr>
        <w:pStyle w:val="a5"/>
        <w:ind w:left="840"/>
      </w:pPr>
      <w:r>
        <w:t>reserved_metadata_keys=cluster</w:t>
      </w:r>
    </w:p>
    <w:p w14:paraId="54D0BD96" w14:textId="77777777" w:rsidR="004C7B9B" w:rsidRDefault="00623D57">
      <w:pPr>
        <w:pStyle w:val="a5"/>
        <w:ind w:left="840"/>
      </w:pPr>
      <w:r>
        <w:t>[keystone_authtoken]</w:t>
      </w:r>
    </w:p>
    <w:p w14:paraId="54D0BD97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>auth_uri = http://172.16.216.201:5000/v2.0</w:t>
      </w:r>
      <w:r>
        <w:rPr>
          <w:color w:val="FF0000"/>
          <w:u w:color="FF0000"/>
        </w:rPr>
        <w:t xml:space="preserve"> #keystone vip</w:t>
      </w:r>
      <w:r>
        <w:rPr>
          <w:color w:val="FF0000"/>
          <w:u w:color="FF0000"/>
          <w:lang w:val="zh-TW" w:eastAsia="zh-TW"/>
        </w:rPr>
        <w:t>地址</w:t>
      </w:r>
    </w:p>
    <w:p w14:paraId="54D0BD98" w14:textId="77777777" w:rsidR="004C7B9B" w:rsidRDefault="00623D57">
      <w:pPr>
        <w:pStyle w:val="a5"/>
        <w:ind w:left="840"/>
      </w:pPr>
      <w:r>
        <w:t xml:space="preserve">identity_uri = http://172.16.216.201:35357 </w:t>
      </w:r>
      <w:r>
        <w:rPr>
          <w:color w:val="FF0000"/>
          <w:u w:color="FF0000"/>
        </w:rPr>
        <w:t>#keystone vip</w:t>
      </w:r>
      <w:r>
        <w:rPr>
          <w:color w:val="FF0000"/>
          <w:u w:color="FF0000"/>
          <w:lang w:val="zh-TW" w:eastAsia="zh-TW"/>
        </w:rPr>
        <w:t>地址</w:t>
      </w:r>
    </w:p>
    <w:p w14:paraId="54D0BD99" w14:textId="77777777" w:rsidR="004C7B9B" w:rsidRDefault="00623D57">
      <w:pPr>
        <w:pStyle w:val="a5"/>
        <w:ind w:left="840"/>
      </w:pPr>
      <w:r>
        <w:t>admin_tenant_name = service</w:t>
      </w:r>
    </w:p>
    <w:p w14:paraId="54D0BD9A" w14:textId="77777777" w:rsidR="004C7B9B" w:rsidRDefault="00623D57">
      <w:pPr>
        <w:pStyle w:val="a5"/>
        <w:ind w:left="840"/>
      </w:pPr>
      <w:r>
        <w:t>admin_user = ceilometer</w:t>
      </w:r>
    </w:p>
    <w:p w14:paraId="54D0BD9B" w14:textId="77777777" w:rsidR="004C7B9B" w:rsidRDefault="00623D57">
      <w:pPr>
        <w:pStyle w:val="a5"/>
        <w:ind w:left="840"/>
      </w:pPr>
      <w:r>
        <w:t>admin_password =</w:t>
      </w:r>
      <w:r>
        <w:rPr>
          <w:color w:val="FF0000"/>
          <w:u w:color="FF0000"/>
        </w:rPr>
        <w:t xml:space="preserve"> a36cf21ac78f074ed402 #ceilometer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D9C" w14:textId="77777777" w:rsidR="004C7B9B" w:rsidRDefault="00623D57">
      <w:pPr>
        <w:pStyle w:val="a5"/>
        <w:ind w:left="840"/>
      </w:pPr>
      <w:r>
        <w:t>[matchmaker_redis]</w:t>
      </w:r>
    </w:p>
    <w:p w14:paraId="54D0BD9D" w14:textId="77777777" w:rsidR="004C7B9B" w:rsidRDefault="00623D57">
      <w:pPr>
        <w:pStyle w:val="a5"/>
        <w:ind w:left="840"/>
      </w:pPr>
      <w:r>
        <w:t>[matchmaker_ring]</w:t>
      </w:r>
    </w:p>
    <w:p w14:paraId="54D0BD9E" w14:textId="77777777" w:rsidR="004C7B9B" w:rsidRDefault="00623D57">
      <w:pPr>
        <w:pStyle w:val="a5"/>
        <w:ind w:left="840"/>
      </w:pPr>
      <w:r>
        <w:t>[notification]</w:t>
      </w:r>
    </w:p>
    <w:p w14:paraId="54D0BD9F" w14:textId="77777777" w:rsidR="004C7B9B" w:rsidRDefault="00623D57">
      <w:pPr>
        <w:pStyle w:val="a5"/>
        <w:ind w:left="840"/>
      </w:pPr>
      <w:r>
        <w:t>[publisher]</w:t>
      </w:r>
    </w:p>
    <w:p w14:paraId="54D0BDA0" w14:textId="77777777" w:rsidR="004C7B9B" w:rsidRDefault="00623D57">
      <w:pPr>
        <w:pStyle w:val="a5"/>
        <w:ind w:left="840"/>
      </w:pPr>
      <w:r>
        <w:t>telemetry_secret =</w:t>
      </w:r>
      <w:r>
        <w:rPr>
          <w:color w:val="FF0000"/>
          <w:u w:color="FF0000"/>
        </w:rPr>
        <w:t>4e17dac341e81469adb2 #</w:t>
      </w:r>
      <w:r>
        <w:rPr>
          <w:color w:val="FF0000"/>
          <w:u w:color="FF0000"/>
          <w:lang w:val="zh-TW" w:eastAsia="zh-TW"/>
        </w:rPr>
        <w:t>要和控制节点配置的</w:t>
      </w:r>
      <w:r>
        <w:rPr>
          <w:color w:val="FF0000"/>
          <w:u w:color="FF0000"/>
        </w:rPr>
        <w:t>secret</w:t>
      </w:r>
      <w:r>
        <w:rPr>
          <w:color w:val="FF0000"/>
          <w:u w:color="FF0000"/>
          <w:lang w:val="zh-TW" w:eastAsia="zh-TW"/>
        </w:rPr>
        <w:t>一样</w:t>
      </w:r>
    </w:p>
    <w:p w14:paraId="54D0BDA1" w14:textId="77777777" w:rsidR="004C7B9B" w:rsidRDefault="00623D57">
      <w:pPr>
        <w:pStyle w:val="a5"/>
        <w:ind w:left="840"/>
      </w:pPr>
      <w:r>
        <w:t>[publisher_notifier]</w:t>
      </w:r>
    </w:p>
    <w:p w14:paraId="54D0BDA2" w14:textId="77777777" w:rsidR="004C7B9B" w:rsidRDefault="00623D57">
      <w:pPr>
        <w:pStyle w:val="a5"/>
        <w:ind w:left="840"/>
      </w:pPr>
      <w:r>
        <w:t>[publisher_rpc]</w:t>
      </w:r>
    </w:p>
    <w:p w14:paraId="54D0BDA3" w14:textId="77777777" w:rsidR="004C7B9B" w:rsidRDefault="00623D57">
      <w:pPr>
        <w:pStyle w:val="a5"/>
        <w:ind w:left="840"/>
      </w:pPr>
      <w:r>
        <w:t>[service_credentials]</w:t>
      </w:r>
    </w:p>
    <w:p w14:paraId="54D0BDA4" w14:textId="77777777" w:rsidR="004C7B9B" w:rsidRDefault="00623D57">
      <w:pPr>
        <w:pStyle w:val="a5"/>
        <w:ind w:left="840"/>
      </w:pPr>
      <w:r>
        <w:t xml:space="preserve">os_auth_url = http://172.16.216.201:5000/v2.0 </w:t>
      </w:r>
      <w:r>
        <w:rPr>
          <w:color w:val="FF0000"/>
          <w:u w:color="FF0000"/>
        </w:rPr>
        <w:t>#keystone vip</w:t>
      </w:r>
      <w:r>
        <w:rPr>
          <w:color w:val="FF0000"/>
          <w:u w:color="FF0000"/>
          <w:lang w:val="zh-TW" w:eastAsia="zh-TW"/>
        </w:rPr>
        <w:t>地址</w:t>
      </w:r>
    </w:p>
    <w:p w14:paraId="54D0BDA5" w14:textId="77777777" w:rsidR="004C7B9B" w:rsidRDefault="00623D57">
      <w:pPr>
        <w:pStyle w:val="a5"/>
        <w:ind w:left="840"/>
      </w:pPr>
      <w:r>
        <w:t>os_username = ceilometer</w:t>
      </w:r>
    </w:p>
    <w:p w14:paraId="54D0BDA6" w14:textId="77777777" w:rsidR="004C7B9B" w:rsidRDefault="00623D57">
      <w:pPr>
        <w:pStyle w:val="a5"/>
        <w:ind w:left="840"/>
      </w:pPr>
      <w:r>
        <w:t>os_tenant_name = service</w:t>
      </w:r>
    </w:p>
    <w:p w14:paraId="54D0BDA7" w14:textId="77777777" w:rsidR="004C7B9B" w:rsidRDefault="00623D57">
      <w:pPr>
        <w:pStyle w:val="a5"/>
        <w:ind w:left="840"/>
      </w:pPr>
      <w:r>
        <w:t xml:space="preserve">os_password = </w:t>
      </w:r>
      <w:r>
        <w:rPr>
          <w:color w:val="FF0000"/>
          <w:u w:color="FF0000"/>
        </w:rPr>
        <w:t>a36cf21ac78f074ed402 #ceilometer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DA8" w14:textId="77777777" w:rsidR="004C7B9B" w:rsidRDefault="00623D57">
      <w:pPr>
        <w:pStyle w:val="a5"/>
        <w:ind w:left="840"/>
      </w:pPr>
      <w:r>
        <w:t>os_endpoint_type = internalURL</w:t>
      </w:r>
    </w:p>
    <w:p w14:paraId="54D0BDA9" w14:textId="77777777" w:rsidR="004C7B9B" w:rsidRDefault="00623D57">
      <w:pPr>
        <w:pStyle w:val="a5"/>
        <w:ind w:left="840"/>
      </w:pPr>
      <w:r>
        <w:t>os_region_name = RegionOne</w:t>
      </w:r>
    </w:p>
    <w:p w14:paraId="54D0BDAA" w14:textId="77777777" w:rsidR="004C7B9B" w:rsidRDefault="00623D57">
      <w:pPr>
        <w:pStyle w:val="a5"/>
        <w:ind w:left="840"/>
      </w:pPr>
      <w:r>
        <w:t>[oslo_messaging_rabbit]</w:t>
      </w:r>
    </w:p>
    <w:p w14:paraId="54D0BDAB" w14:textId="77777777" w:rsidR="004C7B9B" w:rsidRDefault="00623D57">
      <w:pPr>
        <w:pStyle w:val="a5"/>
        <w:ind w:left="840"/>
      </w:pPr>
      <w:r>
        <w:t>rabbit_userid=nova</w:t>
      </w:r>
    </w:p>
    <w:p w14:paraId="54D0BDAC" w14:textId="77777777" w:rsidR="004C7B9B" w:rsidRDefault="00623D57">
      <w:pPr>
        <w:pStyle w:val="a5"/>
        <w:ind w:left="840"/>
      </w:pPr>
      <w:r>
        <w:t>rabbit_password=</w:t>
      </w:r>
      <w:r>
        <w:rPr>
          <w:color w:val="FF0000"/>
          <w:u w:color="FF0000"/>
        </w:rPr>
        <w:t xml:space="preserve">D36tiX3x </w:t>
      </w:r>
      <w:r>
        <w:rPr>
          <w:color w:val="FF2600"/>
          <w:u w:color="FF2600"/>
        </w:rPr>
        <w:t xml:space="preserve"> # rabbit</w:t>
      </w:r>
      <w:r>
        <w:rPr>
          <w:color w:val="FF2600"/>
          <w:u w:color="FF2600"/>
          <w:lang w:val="zh-TW" w:eastAsia="zh-TW"/>
        </w:rPr>
        <w:t>的</w:t>
      </w:r>
      <w:r>
        <w:rPr>
          <w:color w:val="FF2600"/>
          <w:u w:color="FF2600"/>
        </w:rPr>
        <w:t>nova</w:t>
      </w:r>
      <w:r>
        <w:rPr>
          <w:color w:val="FF2600"/>
          <w:u w:color="FF2600"/>
          <w:lang w:val="zh-TW" w:eastAsia="zh-TW"/>
        </w:rPr>
        <w:t>用户密码</w:t>
      </w:r>
    </w:p>
    <w:p w14:paraId="54D0BDAD" w14:textId="77777777" w:rsidR="004C7B9B" w:rsidRDefault="00623D57">
      <w:pPr>
        <w:pStyle w:val="a5"/>
        <w:ind w:left="840"/>
      </w:pPr>
      <w:r>
        <w:t>rabbit_ha_queues=True</w:t>
      </w:r>
    </w:p>
    <w:p w14:paraId="54D0BDAE" w14:textId="77777777" w:rsidR="004C7B9B" w:rsidRDefault="00623D57">
      <w:pPr>
        <w:pStyle w:val="a5"/>
        <w:ind w:left="840"/>
      </w:pPr>
      <w:r>
        <w:t>rabbit_virtual_host=/</w:t>
      </w:r>
    </w:p>
    <w:p w14:paraId="54D0BDAF" w14:textId="77777777" w:rsidR="004C7B9B" w:rsidRDefault="00623D57">
      <w:pPr>
        <w:pStyle w:val="a5"/>
        <w:ind w:left="840"/>
      </w:pPr>
      <w:r>
        <w:t>kombu_reconnect_delay=5.0</w:t>
      </w:r>
    </w:p>
    <w:p w14:paraId="54D0BDB0" w14:textId="77777777" w:rsidR="004C7B9B" w:rsidRDefault="00623D57">
      <w:pPr>
        <w:pStyle w:val="a5"/>
        <w:ind w:left="840"/>
      </w:pPr>
      <w:r>
        <w:t>rabbit_use_ssl=False</w:t>
      </w:r>
    </w:p>
    <w:p w14:paraId="54D0BDB1" w14:textId="77777777" w:rsidR="004C7B9B" w:rsidRDefault="00623D57">
      <w:pPr>
        <w:pStyle w:val="a5"/>
        <w:ind w:left="840"/>
        <w:rPr>
          <w:color w:val="FF2600"/>
          <w:u w:color="FF2600"/>
        </w:rPr>
      </w:pPr>
      <w:r>
        <w:t>rabbit_hosts=</w:t>
      </w:r>
      <w:r>
        <w:rPr>
          <w:color w:val="FF0000"/>
          <w:u w:color="FF0000"/>
        </w:rPr>
        <w:t xml:space="preserve">pm.rabbit1.bcec.core:5672,pm.rabbit2.bcec.core:5672,pm.rabbit3.bcec.core:5672 </w:t>
      </w:r>
      <w:r>
        <w:rPr>
          <w:color w:val="FF2600"/>
          <w:u w:color="FF2600"/>
        </w:rPr>
        <w:t xml:space="preserve"> # rabbit</w:t>
      </w:r>
      <w:r>
        <w:rPr>
          <w:color w:val="FF2600"/>
          <w:u w:color="FF2600"/>
          <w:lang w:val="zh-TW" w:eastAsia="zh-TW"/>
        </w:rPr>
        <w:t>服务所在服务器</w:t>
      </w:r>
      <w:r>
        <w:rPr>
          <w:color w:val="FF2600"/>
          <w:u w:color="FF2600"/>
        </w:rPr>
        <w:t>IP</w:t>
      </w:r>
    </w:p>
    <w:p w14:paraId="54D0BDB2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pipeline</w:t>
      </w:r>
      <w:r>
        <w:rPr>
          <w:lang w:val="zh-TW" w:eastAsia="zh-TW"/>
        </w:rPr>
        <w:t>，编辑</w:t>
      </w:r>
      <w:r>
        <w:t>/etc/ceilometer/pipeline.yaml</w:t>
      </w:r>
    </w:p>
    <w:p w14:paraId="54D0BDB3" w14:textId="77777777" w:rsidR="004C7B9B" w:rsidRDefault="00623D57">
      <w:pPr>
        <w:pStyle w:val="a5"/>
        <w:ind w:left="840"/>
      </w:pPr>
      <w:r>
        <w:t>---</w:t>
      </w:r>
    </w:p>
    <w:p w14:paraId="54D0BDB4" w14:textId="77777777" w:rsidR="004C7B9B" w:rsidRDefault="00623D57">
      <w:pPr>
        <w:pStyle w:val="a5"/>
        <w:ind w:left="840"/>
      </w:pPr>
      <w:r>
        <w:t>sources:</w:t>
      </w:r>
    </w:p>
    <w:p w14:paraId="54D0BDB5" w14:textId="77777777" w:rsidR="004C7B9B" w:rsidRDefault="00623D57">
      <w:pPr>
        <w:pStyle w:val="a5"/>
        <w:ind w:left="840"/>
      </w:pPr>
      <w:r>
        <w:t xml:space="preserve">    - name: meter_source</w:t>
      </w:r>
    </w:p>
    <w:p w14:paraId="54D0BDB6" w14:textId="77777777" w:rsidR="004C7B9B" w:rsidRDefault="00623D57">
      <w:pPr>
        <w:pStyle w:val="a5"/>
        <w:ind w:left="840"/>
      </w:pPr>
      <w:r>
        <w:t xml:space="preserve">      interval: 600</w:t>
      </w:r>
    </w:p>
    <w:p w14:paraId="54D0BDB7" w14:textId="77777777" w:rsidR="004C7B9B" w:rsidRDefault="00623D57">
      <w:pPr>
        <w:pStyle w:val="a5"/>
        <w:ind w:left="840"/>
      </w:pPr>
      <w:r>
        <w:t xml:space="preserve">      meters:</w:t>
      </w:r>
    </w:p>
    <w:p w14:paraId="54D0BDB8" w14:textId="77777777" w:rsidR="004C7B9B" w:rsidRDefault="00623D57">
      <w:pPr>
        <w:pStyle w:val="a5"/>
        <w:ind w:left="840"/>
      </w:pPr>
      <w:r>
        <w:lastRenderedPageBreak/>
        <w:t xml:space="preserve">          - "instance"</w:t>
      </w:r>
    </w:p>
    <w:p w14:paraId="54D0BDB9" w14:textId="77777777" w:rsidR="004C7B9B" w:rsidRDefault="00623D57">
      <w:pPr>
        <w:pStyle w:val="a5"/>
        <w:ind w:left="840"/>
      </w:pPr>
      <w:r>
        <w:t xml:space="preserve">          - "instance_flavor"</w:t>
      </w:r>
    </w:p>
    <w:p w14:paraId="54D0BDBA" w14:textId="77777777" w:rsidR="004C7B9B" w:rsidRDefault="00623D57">
      <w:pPr>
        <w:pStyle w:val="a5"/>
        <w:ind w:left="840"/>
      </w:pPr>
      <w:r>
        <w:t xml:space="preserve">          - "memory.usage"</w:t>
      </w:r>
    </w:p>
    <w:p w14:paraId="54D0BDBB" w14:textId="77777777" w:rsidR="004C7B9B" w:rsidRDefault="00623D57">
      <w:pPr>
        <w:pStyle w:val="a5"/>
        <w:ind w:left="840"/>
      </w:pPr>
      <w:r>
        <w:t xml:space="preserve">          - "memory.resident"</w:t>
      </w:r>
    </w:p>
    <w:p w14:paraId="54D0BDBC" w14:textId="77777777" w:rsidR="004C7B9B" w:rsidRDefault="00623D57">
      <w:pPr>
        <w:pStyle w:val="a5"/>
        <w:ind w:left="840"/>
      </w:pPr>
      <w:r>
        <w:t xml:space="preserve">      sinks:</w:t>
      </w:r>
    </w:p>
    <w:p w14:paraId="54D0BDBD" w14:textId="77777777" w:rsidR="004C7B9B" w:rsidRDefault="00623D57">
      <w:pPr>
        <w:pStyle w:val="a5"/>
        <w:ind w:left="840"/>
      </w:pPr>
      <w:r>
        <w:t xml:space="preserve">          - meter_sink</w:t>
      </w:r>
    </w:p>
    <w:p w14:paraId="54D0BDBE" w14:textId="77777777" w:rsidR="004C7B9B" w:rsidRDefault="00623D57">
      <w:pPr>
        <w:pStyle w:val="a5"/>
        <w:ind w:left="840"/>
      </w:pPr>
      <w:r>
        <w:t xml:space="preserve">    - name: cpu_source</w:t>
      </w:r>
    </w:p>
    <w:p w14:paraId="54D0BDBF" w14:textId="77777777" w:rsidR="004C7B9B" w:rsidRDefault="00623D57">
      <w:pPr>
        <w:pStyle w:val="a5"/>
        <w:ind w:left="840"/>
      </w:pPr>
      <w:r>
        <w:t xml:space="preserve">      interval: 6</w:t>
      </w:r>
    </w:p>
    <w:p w14:paraId="54D0BDC0" w14:textId="77777777" w:rsidR="004C7B9B" w:rsidRDefault="00623D57">
      <w:pPr>
        <w:pStyle w:val="a5"/>
        <w:ind w:left="840"/>
      </w:pPr>
      <w:r>
        <w:t xml:space="preserve">      meters:</w:t>
      </w:r>
    </w:p>
    <w:p w14:paraId="54D0BDC1" w14:textId="77777777" w:rsidR="004C7B9B" w:rsidRDefault="00623D57">
      <w:pPr>
        <w:pStyle w:val="a5"/>
        <w:ind w:left="840"/>
      </w:pPr>
      <w:r>
        <w:t xml:space="preserve">          - "cpu"</w:t>
      </w:r>
    </w:p>
    <w:p w14:paraId="54D0BDC2" w14:textId="77777777" w:rsidR="004C7B9B" w:rsidRDefault="00623D57">
      <w:pPr>
        <w:pStyle w:val="a5"/>
        <w:ind w:left="840"/>
      </w:pPr>
      <w:r>
        <w:t xml:space="preserve">      sinks:</w:t>
      </w:r>
    </w:p>
    <w:p w14:paraId="54D0BDC3" w14:textId="77777777" w:rsidR="004C7B9B" w:rsidRDefault="00623D57">
      <w:pPr>
        <w:pStyle w:val="a5"/>
        <w:ind w:left="840"/>
      </w:pPr>
      <w:r>
        <w:t xml:space="preserve">          - cpu_sink</w:t>
      </w:r>
    </w:p>
    <w:p w14:paraId="54D0BDC4" w14:textId="77777777" w:rsidR="004C7B9B" w:rsidRDefault="00623D57">
      <w:pPr>
        <w:pStyle w:val="a5"/>
        <w:ind w:left="840"/>
      </w:pPr>
      <w:r>
        <w:t xml:space="preserve">    - name: disk_source</w:t>
      </w:r>
    </w:p>
    <w:p w14:paraId="54D0BDC5" w14:textId="77777777" w:rsidR="004C7B9B" w:rsidRDefault="00623D57">
      <w:pPr>
        <w:pStyle w:val="a5"/>
        <w:ind w:left="840"/>
      </w:pPr>
      <w:r>
        <w:t xml:space="preserve">      interval: 6</w:t>
      </w:r>
    </w:p>
    <w:p w14:paraId="54D0BDC6" w14:textId="77777777" w:rsidR="004C7B9B" w:rsidRDefault="00623D57">
      <w:pPr>
        <w:pStyle w:val="a5"/>
        <w:ind w:left="840"/>
      </w:pPr>
      <w:r>
        <w:t xml:space="preserve">      meters:</w:t>
      </w:r>
    </w:p>
    <w:p w14:paraId="54D0BDC7" w14:textId="77777777" w:rsidR="004C7B9B" w:rsidRDefault="00623D57">
      <w:pPr>
        <w:pStyle w:val="a5"/>
        <w:ind w:left="840"/>
      </w:pPr>
      <w:r>
        <w:t xml:space="preserve">          - "disk.read.bytes"</w:t>
      </w:r>
    </w:p>
    <w:p w14:paraId="54D0BDC8" w14:textId="77777777" w:rsidR="004C7B9B" w:rsidRDefault="00623D57">
      <w:pPr>
        <w:pStyle w:val="a5"/>
        <w:ind w:left="840"/>
      </w:pPr>
      <w:r>
        <w:t xml:space="preserve">          - "disk.read.requests"</w:t>
      </w:r>
    </w:p>
    <w:p w14:paraId="54D0BDC9" w14:textId="77777777" w:rsidR="004C7B9B" w:rsidRDefault="00623D57">
      <w:pPr>
        <w:pStyle w:val="a5"/>
        <w:ind w:left="840"/>
      </w:pPr>
      <w:r>
        <w:t xml:space="preserve">          - "disk.write.bytes"</w:t>
      </w:r>
    </w:p>
    <w:p w14:paraId="54D0BDCA" w14:textId="77777777" w:rsidR="004C7B9B" w:rsidRDefault="00623D57">
      <w:pPr>
        <w:pStyle w:val="a5"/>
        <w:ind w:left="840"/>
      </w:pPr>
      <w:r>
        <w:t xml:space="preserve">          - "disk.write.requests"</w:t>
      </w:r>
    </w:p>
    <w:p w14:paraId="54D0BDCB" w14:textId="77777777" w:rsidR="004C7B9B" w:rsidRDefault="00623D57">
      <w:pPr>
        <w:pStyle w:val="a5"/>
        <w:ind w:left="840"/>
      </w:pPr>
      <w:r>
        <w:t xml:space="preserve">          - "disk.device.read.bytes"</w:t>
      </w:r>
    </w:p>
    <w:p w14:paraId="54D0BDCC" w14:textId="77777777" w:rsidR="004C7B9B" w:rsidRDefault="00623D57">
      <w:pPr>
        <w:pStyle w:val="a5"/>
        <w:ind w:left="840"/>
      </w:pPr>
      <w:r>
        <w:t xml:space="preserve">          - "disk.device.read.requests"</w:t>
      </w:r>
    </w:p>
    <w:p w14:paraId="54D0BDCD" w14:textId="77777777" w:rsidR="004C7B9B" w:rsidRDefault="00623D57">
      <w:pPr>
        <w:pStyle w:val="a5"/>
        <w:ind w:left="840"/>
      </w:pPr>
      <w:r>
        <w:t xml:space="preserve">          - "disk.device.write.bytes"</w:t>
      </w:r>
    </w:p>
    <w:p w14:paraId="54D0BDCE" w14:textId="77777777" w:rsidR="004C7B9B" w:rsidRDefault="00623D57">
      <w:pPr>
        <w:pStyle w:val="a5"/>
        <w:ind w:left="840"/>
      </w:pPr>
      <w:r>
        <w:t xml:space="preserve">          - "disk.device.write.requests"</w:t>
      </w:r>
    </w:p>
    <w:p w14:paraId="54D0BDCF" w14:textId="77777777" w:rsidR="004C7B9B" w:rsidRDefault="00623D57">
      <w:pPr>
        <w:pStyle w:val="a5"/>
        <w:ind w:left="840"/>
      </w:pPr>
      <w:r>
        <w:t xml:space="preserve">      sinks:</w:t>
      </w:r>
    </w:p>
    <w:p w14:paraId="54D0BDD0" w14:textId="77777777" w:rsidR="004C7B9B" w:rsidRDefault="00623D57">
      <w:pPr>
        <w:pStyle w:val="a5"/>
        <w:ind w:left="840"/>
      </w:pPr>
      <w:r>
        <w:t xml:space="preserve">          - disk_sink</w:t>
      </w:r>
    </w:p>
    <w:p w14:paraId="54D0BDD1" w14:textId="77777777" w:rsidR="004C7B9B" w:rsidRDefault="00623D57">
      <w:pPr>
        <w:pStyle w:val="a5"/>
        <w:ind w:left="840"/>
      </w:pPr>
      <w:r>
        <w:t xml:space="preserve">    - name: network_source</w:t>
      </w:r>
    </w:p>
    <w:p w14:paraId="54D0BDD2" w14:textId="77777777" w:rsidR="004C7B9B" w:rsidRDefault="00623D57">
      <w:pPr>
        <w:pStyle w:val="a5"/>
        <w:ind w:left="840"/>
      </w:pPr>
      <w:r>
        <w:t xml:space="preserve">      interval: 6</w:t>
      </w:r>
    </w:p>
    <w:p w14:paraId="54D0BDD3" w14:textId="77777777" w:rsidR="004C7B9B" w:rsidRDefault="00623D57">
      <w:pPr>
        <w:pStyle w:val="a5"/>
        <w:ind w:left="840"/>
      </w:pPr>
      <w:r>
        <w:t xml:space="preserve">      meters:</w:t>
      </w:r>
    </w:p>
    <w:p w14:paraId="54D0BDD4" w14:textId="77777777" w:rsidR="004C7B9B" w:rsidRDefault="00623D57">
      <w:pPr>
        <w:pStyle w:val="a5"/>
        <w:ind w:left="840"/>
      </w:pPr>
      <w:r>
        <w:t xml:space="preserve">          - "network.incoming.bytes"</w:t>
      </w:r>
    </w:p>
    <w:p w14:paraId="54D0BDD5" w14:textId="77777777" w:rsidR="004C7B9B" w:rsidRDefault="00623D57">
      <w:pPr>
        <w:pStyle w:val="a5"/>
        <w:ind w:left="840"/>
      </w:pPr>
      <w:r>
        <w:t xml:space="preserve">          - "network.incoming.packets"</w:t>
      </w:r>
    </w:p>
    <w:p w14:paraId="54D0BDD6" w14:textId="77777777" w:rsidR="004C7B9B" w:rsidRDefault="00623D57">
      <w:pPr>
        <w:pStyle w:val="a5"/>
        <w:ind w:left="840"/>
      </w:pPr>
      <w:r>
        <w:t xml:space="preserve">          - "network.outgoing.bytes"</w:t>
      </w:r>
    </w:p>
    <w:p w14:paraId="54D0BDD7" w14:textId="77777777" w:rsidR="004C7B9B" w:rsidRDefault="00623D57">
      <w:pPr>
        <w:pStyle w:val="a5"/>
        <w:ind w:left="840"/>
      </w:pPr>
      <w:r>
        <w:t xml:space="preserve">          - "network.outgoing.packets"</w:t>
      </w:r>
    </w:p>
    <w:p w14:paraId="54D0BDD8" w14:textId="77777777" w:rsidR="004C7B9B" w:rsidRDefault="00623D57">
      <w:pPr>
        <w:pStyle w:val="a5"/>
        <w:ind w:left="840"/>
      </w:pPr>
      <w:r>
        <w:t xml:space="preserve">      sinks:</w:t>
      </w:r>
    </w:p>
    <w:p w14:paraId="54D0BDD9" w14:textId="77777777" w:rsidR="004C7B9B" w:rsidRDefault="00623D57">
      <w:pPr>
        <w:pStyle w:val="a5"/>
        <w:ind w:left="840"/>
      </w:pPr>
      <w:r>
        <w:t xml:space="preserve">          - network_sink</w:t>
      </w:r>
    </w:p>
    <w:p w14:paraId="54D0BDDA" w14:textId="77777777" w:rsidR="004C7B9B" w:rsidRDefault="00623D57">
      <w:pPr>
        <w:pStyle w:val="a5"/>
        <w:ind w:left="840"/>
      </w:pPr>
      <w:r>
        <w:t xml:space="preserve">    - name: qemu_source</w:t>
      </w:r>
    </w:p>
    <w:p w14:paraId="54D0BDDB" w14:textId="77777777" w:rsidR="004C7B9B" w:rsidRDefault="00623D57">
      <w:pPr>
        <w:pStyle w:val="a5"/>
        <w:ind w:left="840"/>
      </w:pPr>
      <w:r>
        <w:t xml:space="preserve">      interval: 6 </w:t>
      </w:r>
    </w:p>
    <w:p w14:paraId="54D0BDDC" w14:textId="77777777" w:rsidR="004C7B9B" w:rsidRDefault="00623D57">
      <w:pPr>
        <w:pStyle w:val="a5"/>
        <w:ind w:left="840"/>
      </w:pPr>
      <w:r>
        <w:t xml:space="preserve">      meters:</w:t>
      </w:r>
    </w:p>
    <w:p w14:paraId="54D0BDDD" w14:textId="77777777" w:rsidR="004C7B9B" w:rsidRDefault="00623D57">
      <w:pPr>
        <w:pStyle w:val="a5"/>
        <w:ind w:left="840"/>
      </w:pPr>
      <w:r>
        <w:t xml:space="preserve">          - "disk.usage"</w:t>
      </w:r>
    </w:p>
    <w:p w14:paraId="54D0BDDE" w14:textId="77777777" w:rsidR="004C7B9B" w:rsidRDefault="00623D57">
      <w:pPr>
        <w:pStyle w:val="a5"/>
        <w:ind w:left="840"/>
      </w:pPr>
      <w:r>
        <w:t xml:space="preserve">          - "disk.allocation"</w:t>
      </w:r>
    </w:p>
    <w:p w14:paraId="54D0BDDF" w14:textId="77777777" w:rsidR="004C7B9B" w:rsidRDefault="00623D57">
      <w:pPr>
        <w:pStyle w:val="a5"/>
        <w:ind w:left="840"/>
      </w:pPr>
      <w:r>
        <w:t xml:space="preserve">          - "disk.capacity"</w:t>
      </w:r>
    </w:p>
    <w:p w14:paraId="54D0BDE0" w14:textId="77777777" w:rsidR="004C7B9B" w:rsidRDefault="00623D57">
      <w:pPr>
        <w:pStyle w:val="a5"/>
        <w:ind w:left="840"/>
      </w:pPr>
      <w:r>
        <w:t xml:space="preserve">          - "disk.device.usage"</w:t>
      </w:r>
    </w:p>
    <w:p w14:paraId="54D0BDE1" w14:textId="77777777" w:rsidR="004C7B9B" w:rsidRDefault="00623D57">
      <w:pPr>
        <w:pStyle w:val="a5"/>
        <w:ind w:left="840"/>
      </w:pPr>
      <w:r>
        <w:t xml:space="preserve">          - "disk.device.allocation"</w:t>
      </w:r>
    </w:p>
    <w:p w14:paraId="54D0BDE2" w14:textId="77777777" w:rsidR="004C7B9B" w:rsidRDefault="00623D57">
      <w:pPr>
        <w:pStyle w:val="a5"/>
        <w:ind w:left="840"/>
      </w:pPr>
      <w:r>
        <w:t xml:space="preserve">          - "disk.device.capacity"</w:t>
      </w:r>
    </w:p>
    <w:p w14:paraId="54D0BDE3" w14:textId="77777777" w:rsidR="004C7B9B" w:rsidRDefault="00623D57">
      <w:pPr>
        <w:pStyle w:val="a5"/>
        <w:ind w:left="840"/>
      </w:pPr>
      <w:r>
        <w:t xml:space="preserve">          - "memory.total"</w:t>
      </w:r>
    </w:p>
    <w:p w14:paraId="54D0BDE4" w14:textId="77777777" w:rsidR="004C7B9B" w:rsidRDefault="00623D57">
      <w:pPr>
        <w:pStyle w:val="a5"/>
        <w:ind w:left="840"/>
      </w:pPr>
      <w:r>
        <w:t xml:space="preserve">          - "memory.unused"</w:t>
      </w:r>
    </w:p>
    <w:p w14:paraId="54D0BDE5" w14:textId="77777777" w:rsidR="004C7B9B" w:rsidRDefault="00623D57">
      <w:pPr>
        <w:pStyle w:val="a5"/>
        <w:ind w:left="840"/>
      </w:pPr>
      <w:r>
        <w:t xml:space="preserve">          - "memory.swap.total"</w:t>
      </w:r>
    </w:p>
    <w:p w14:paraId="54D0BDE6" w14:textId="77777777" w:rsidR="004C7B9B" w:rsidRDefault="00623D57">
      <w:pPr>
        <w:pStyle w:val="a5"/>
        <w:ind w:left="840"/>
      </w:pPr>
      <w:r>
        <w:t xml:space="preserve">          - "memory.swap.free"</w:t>
      </w:r>
    </w:p>
    <w:p w14:paraId="54D0BDE7" w14:textId="77777777" w:rsidR="004C7B9B" w:rsidRDefault="00623D57">
      <w:pPr>
        <w:pStyle w:val="a5"/>
        <w:ind w:left="840"/>
      </w:pPr>
      <w:r>
        <w:t xml:space="preserve">          - "memory.buffer"</w:t>
      </w:r>
    </w:p>
    <w:p w14:paraId="54D0BDE8" w14:textId="77777777" w:rsidR="004C7B9B" w:rsidRDefault="00623D57">
      <w:pPr>
        <w:pStyle w:val="a5"/>
        <w:ind w:left="840"/>
      </w:pPr>
      <w:r>
        <w:t xml:space="preserve">          - "memory.cached"</w:t>
      </w:r>
    </w:p>
    <w:p w14:paraId="54D0BDE9" w14:textId="77777777" w:rsidR="004C7B9B" w:rsidRDefault="00623D57">
      <w:pPr>
        <w:pStyle w:val="a5"/>
        <w:ind w:left="840"/>
      </w:pPr>
      <w:r>
        <w:t xml:space="preserve">          - "disk.total"</w:t>
      </w:r>
    </w:p>
    <w:p w14:paraId="54D0BDEA" w14:textId="77777777" w:rsidR="004C7B9B" w:rsidRDefault="00623D57">
      <w:pPr>
        <w:pStyle w:val="a5"/>
        <w:ind w:left="840"/>
      </w:pPr>
      <w:r>
        <w:t xml:space="preserve">          - "disk.free"</w:t>
      </w:r>
    </w:p>
    <w:p w14:paraId="54D0BDEB" w14:textId="77777777" w:rsidR="004C7B9B" w:rsidRDefault="00623D57">
      <w:pPr>
        <w:pStyle w:val="a5"/>
        <w:ind w:left="840"/>
      </w:pPr>
      <w:r>
        <w:t xml:space="preserve">          - "disk.percent"</w:t>
      </w:r>
    </w:p>
    <w:p w14:paraId="54D0BDEC" w14:textId="77777777" w:rsidR="004C7B9B" w:rsidRDefault="00623D57">
      <w:pPr>
        <w:pStyle w:val="a5"/>
        <w:ind w:left="840"/>
      </w:pPr>
      <w:r>
        <w:t xml:space="preserve">          - "disk.latency"</w:t>
      </w:r>
    </w:p>
    <w:p w14:paraId="54D0BDED" w14:textId="77777777" w:rsidR="004C7B9B" w:rsidRDefault="00623D57">
      <w:pPr>
        <w:pStyle w:val="a5"/>
        <w:ind w:left="840"/>
      </w:pPr>
      <w:r>
        <w:t xml:space="preserve">          - "disk.device.latency"</w:t>
      </w:r>
    </w:p>
    <w:p w14:paraId="54D0BDEE" w14:textId="77777777" w:rsidR="004C7B9B" w:rsidRDefault="00623D57">
      <w:pPr>
        <w:pStyle w:val="a5"/>
        <w:ind w:left="840"/>
      </w:pPr>
      <w:r>
        <w:lastRenderedPageBreak/>
        <w:t xml:space="preserve">          - "disk.iops"</w:t>
      </w:r>
    </w:p>
    <w:p w14:paraId="54D0BDEF" w14:textId="77777777" w:rsidR="004C7B9B" w:rsidRDefault="00623D57">
      <w:pPr>
        <w:pStyle w:val="a5"/>
        <w:ind w:left="840"/>
      </w:pPr>
      <w:r>
        <w:t xml:space="preserve">          - "disk.device.iops"</w:t>
      </w:r>
    </w:p>
    <w:p w14:paraId="54D0BDF0" w14:textId="77777777" w:rsidR="004C7B9B" w:rsidRDefault="00623D57">
      <w:pPr>
        <w:pStyle w:val="a5"/>
        <w:ind w:left="840"/>
      </w:pPr>
      <w:r>
        <w:t xml:space="preserve">      sinks:</w:t>
      </w:r>
    </w:p>
    <w:p w14:paraId="54D0BDF1" w14:textId="77777777" w:rsidR="004C7B9B" w:rsidRDefault="00623D57">
      <w:pPr>
        <w:pStyle w:val="a5"/>
        <w:ind w:left="840"/>
      </w:pPr>
      <w:r>
        <w:t xml:space="preserve">          - meter_sink</w:t>
      </w:r>
    </w:p>
    <w:p w14:paraId="54D0BDF2" w14:textId="77777777" w:rsidR="004C7B9B" w:rsidRDefault="00623D57">
      <w:pPr>
        <w:pStyle w:val="a5"/>
        <w:ind w:left="840"/>
      </w:pPr>
      <w:r>
        <w:t>sinks:</w:t>
      </w:r>
    </w:p>
    <w:p w14:paraId="54D0BDF3" w14:textId="77777777" w:rsidR="004C7B9B" w:rsidRDefault="00623D57">
      <w:pPr>
        <w:pStyle w:val="a5"/>
        <w:ind w:left="840"/>
      </w:pPr>
      <w:r>
        <w:t xml:space="preserve">    - name: meter_sink</w:t>
      </w:r>
    </w:p>
    <w:p w14:paraId="54D0BDF4" w14:textId="77777777" w:rsidR="004C7B9B" w:rsidRDefault="00623D57">
      <w:pPr>
        <w:pStyle w:val="a5"/>
        <w:ind w:left="840"/>
      </w:pPr>
      <w:r>
        <w:t xml:space="preserve">      transformers:</w:t>
      </w:r>
    </w:p>
    <w:p w14:paraId="54D0BDF5" w14:textId="77777777" w:rsidR="004C7B9B" w:rsidRDefault="00623D57">
      <w:pPr>
        <w:pStyle w:val="a5"/>
        <w:ind w:left="840"/>
      </w:pPr>
      <w:r>
        <w:t xml:space="preserve">      publishers:</w:t>
      </w:r>
    </w:p>
    <w:p w14:paraId="54D0BDF6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 xml:space="preserve">          - udp:/</w:t>
      </w:r>
      <w:r>
        <w:rPr>
          <w:color w:val="FF0000"/>
          <w:u w:color="FF0000"/>
        </w:rPr>
        <w:t>/172.16.216.202 #ceilometer-collector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DF7" w14:textId="77777777" w:rsidR="004C7B9B" w:rsidRDefault="00623D57">
      <w:pPr>
        <w:pStyle w:val="a5"/>
        <w:ind w:left="840"/>
      </w:pPr>
      <w:r>
        <w:t xml:space="preserve">          - udp://</w:t>
      </w:r>
      <w:r>
        <w:rPr>
          <w:color w:val="FF0000"/>
          <w:u w:color="FF0000"/>
        </w:rPr>
        <w:t>172.16.203.249 #cloudmaster</w:t>
      </w:r>
      <w:r>
        <w:rPr>
          <w:color w:val="FF0000"/>
          <w:u w:color="FF0000"/>
          <w:lang w:val="zh-TW" w:eastAsia="zh-TW"/>
        </w:rPr>
        <w:t>收集数据的地址</w:t>
      </w:r>
    </w:p>
    <w:p w14:paraId="54D0BDF8" w14:textId="77777777" w:rsidR="004C7B9B" w:rsidRDefault="00623D57">
      <w:pPr>
        <w:pStyle w:val="a5"/>
        <w:ind w:left="840"/>
      </w:pPr>
      <w:r>
        <w:t xml:space="preserve">    - name: cpu_sink</w:t>
      </w:r>
    </w:p>
    <w:p w14:paraId="54D0BDF9" w14:textId="77777777" w:rsidR="004C7B9B" w:rsidRDefault="00623D57">
      <w:pPr>
        <w:pStyle w:val="a5"/>
        <w:ind w:left="840"/>
      </w:pPr>
      <w:r>
        <w:t xml:space="preserve">      transformers:</w:t>
      </w:r>
    </w:p>
    <w:p w14:paraId="54D0BDFA" w14:textId="77777777" w:rsidR="004C7B9B" w:rsidRDefault="00623D57">
      <w:pPr>
        <w:pStyle w:val="a5"/>
        <w:ind w:left="840"/>
      </w:pPr>
      <w:r>
        <w:t xml:space="preserve">          - name: "rate_of_change"</w:t>
      </w:r>
    </w:p>
    <w:p w14:paraId="54D0BDFB" w14:textId="77777777" w:rsidR="004C7B9B" w:rsidRDefault="00623D57">
      <w:pPr>
        <w:pStyle w:val="a5"/>
        <w:ind w:left="840"/>
      </w:pPr>
      <w:r>
        <w:t xml:space="preserve">            parameters:</w:t>
      </w:r>
    </w:p>
    <w:p w14:paraId="54D0BDFC" w14:textId="77777777" w:rsidR="004C7B9B" w:rsidRDefault="00623D57">
      <w:pPr>
        <w:pStyle w:val="a5"/>
        <w:ind w:left="840"/>
      </w:pPr>
      <w:r>
        <w:t xml:space="preserve">                target:</w:t>
      </w:r>
    </w:p>
    <w:p w14:paraId="54D0BDFD" w14:textId="77777777" w:rsidR="004C7B9B" w:rsidRDefault="00623D57">
      <w:pPr>
        <w:pStyle w:val="a5"/>
        <w:ind w:left="840"/>
      </w:pPr>
      <w:r>
        <w:t xml:space="preserve">                    name: "cpu_util"</w:t>
      </w:r>
    </w:p>
    <w:p w14:paraId="54D0BDFE" w14:textId="77777777" w:rsidR="004C7B9B" w:rsidRDefault="00623D57">
      <w:pPr>
        <w:pStyle w:val="a5"/>
        <w:ind w:left="840"/>
      </w:pPr>
      <w:r>
        <w:t xml:space="preserve">                    unit: "%"</w:t>
      </w:r>
    </w:p>
    <w:p w14:paraId="54D0BDFF" w14:textId="77777777" w:rsidR="004C7B9B" w:rsidRDefault="00623D57">
      <w:pPr>
        <w:pStyle w:val="a5"/>
        <w:ind w:left="840"/>
      </w:pPr>
      <w:r>
        <w:t xml:space="preserve">                    type: "gauge"</w:t>
      </w:r>
    </w:p>
    <w:p w14:paraId="54D0BE00" w14:textId="77777777" w:rsidR="004C7B9B" w:rsidRDefault="00623D57">
      <w:pPr>
        <w:pStyle w:val="a5"/>
        <w:ind w:left="840"/>
      </w:pPr>
      <w:r>
        <w:t xml:space="preserve">                    scale: "100.0 / (10**9 * (resource_metadata.cpu_number or 1))"</w:t>
      </w:r>
    </w:p>
    <w:p w14:paraId="54D0BE01" w14:textId="77777777" w:rsidR="004C7B9B" w:rsidRDefault="00623D57">
      <w:pPr>
        <w:pStyle w:val="a5"/>
        <w:ind w:left="840"/>
      </w:pPr>
      <w:r>
        <w:t xml:space="preserve">      publishers:</w:t>
      </w:r>
    </w:p>
    <w:p w14:paraId="54D0BE02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 xml:space="preserve">          - udp:/</w:t>
      </w:r>
      <w:r>
        <w:rPr>
          <w:color w:val="FF0000"/>
          <w:u w:color="FF0000"/>
        </w:rPr>
        <w:t>/172.16.216.202 #ceilometer-collector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E03" w14:textId="77777777" w:rsidR="004C7B9B" w:rsidRDefault="00623D57">
      <w:pPr>
        <w:pStyle w:val="a5"/>
        <w:ind w:left="840"/>
      </w:pPr>
      <w:r>
        <w:t xml:space="preserve">          - udp://</w:t>
      </w:r>
      <w:r>
        <w:rPr>
          <w:color w:val="FF0000"/>
          <w:u w:color="FF0000"/>
        </w:rPr>
        <w:t>172.16.203.249 #cloudmaster</w:t>
      </w:r>
      <w:r>
        <w:rPr>
          <w:color w:val="FF0000"/>
          <w:u w:color="FF0000"/>
          <w:lang w:val="zh-TW" w:eastAsia="zh-TW"/>
        </w:rPr>
        <w:t>收集数据的地址</w:t>
      </w:r>
    </w:p>
    <w:p w14:paraId="54D0BE04" w14:textId="77777777" w:rsidR="004C7B9B" w:rsidRDefault="00623D57">
      <w:pPr>
        <w:pStyle w:val="a5"/>
        <w:ind w:left="840"/>
      </w:pPr>
      <w:r>
        <w:t xml:space="preserve">    - name: disk_sink</w:t>
      </w:r>
    </w:p>
    <w:p w14:paraId="54D0BE05" w14:textId="77777777" w:rsidR="004C7B9B" w:rsidRDefault="00623D57">
      <w:pPr>
        <w:pStyle w:val="a5"/>
        <w:ind w:left="840"/>
      </w:pPr>
      <w:r>
        <w:t xml:space="preserve">      transformers:</w:t>
      </w:r>
    </w:p>
    <w:p w14:paraId="54D0BE06" w14:textId="77777777" w:rsidR="004C7B9B" w:rsidRDefault="00623D57">
      <w:pPr>
        <w:pStyle w:val="a5"/>
        <w:ind w:left="840"/>
      </w:pPr>
      <w:r>
        <w:t xml:space="preserve">          - name: "rate_of_change"</w:t>
      </w:r>
    </w:p>
    <w:p w14:paraId="54D0BE07" w14:textId="77777777" w:rsidR="004C7B9B" w:rsidRDefault="00623D57">
      <w:pPr>
        <w:pStyle w:val="a5"/>
        <w:ind w:left="840"/>
      </w:pPr>
      <w:r>
        <w:t xml:space="preserve">            parameters:</w:t>
      </w:r>
    </w:p>
    <w:p w14:paraId="54D0BE08" w14:textId="77777777" w:rsidR="004C7B9B" w:rsidRDefault="00623D57">
      <w:pPr>
        <w:pStyle w:val="a5"/>
        <w:ind w:left="840"/>
      </w:pPr>
      <w:r>
        <w:t xml:space="preserve">                source:</w:t>
      </w:r>
    </w:p>
    <w:p w14:paraId="54D0BE09" w14:textId="77777777" w:rsidR="004C7B9B" w:rsidRDefault="00623D57">
      <w:pPr>
        <w:pStyle w:val="a5"/>
        <w:ind w:left="840"/>
      </w:pPr>
      <w:r>
        <w:t xml:space="preserve">                    map_from:</w:t>
      </w:r>
    </w:p>
    <w:p w14:paraId="54D0BE0A" w14:textId="77777777" w:rsidR="004C7B9B" w:rsidRDefault="00623D57">
      <w:pPr>
        <w:pStyle w:val="a5"/>
        <w:ind w:left="840"/>
      </w:pPr>
      <w:r>
        <w:t xml:space="preserve">                        name: "(disk\\.device|disk)\\.(read|write)\\.(bytes|requests)"</w:t>
      </w:r>
    </w:p>
    <w:p w14:paraId="54D0BE0B" w14:textId="77777777" w:rsidR="004C7B9B" w:rsidRDefault="00623D57">
      <w:pPr>
        <w:pStyle w:val="a5"/>
        <w:ind w:left="840"/>
      </w:pPr>
      <w:r>
        <w:t xml:space="preserve">                        unit: "(B|request)"</w:t>
      </w:r>
    </w:p>
    <w:p w14:paraId="54D0BE0C" w14:textId="77777777" w:rsidR="004C7B9B" w:rsidRDefault="00623D57">
      <w:pPr>
        <w:pStyle w:val="a5"/>
        <w:ind w:left="840"/>
      </w:pPr>
      <w:r>
        <w:t xml:space="preserve">                target:</w:t>
      </w:r>
    </w:p>
    <w:p w14:paraId="54D0BE0D" w14:textId="77777777" w:rsidR="004C7B9B" w:rsidRDefault="00623D57">
      <w:pPr>
        <w:pStyle w:val="a5"/>
        <w:ind w:left="840"/>
      </w:pPr>
      <w:r>
        <w:t xml:space="preserve">                    map_to:</w:t>
      </w:r>
    </w:p>
    <w:p w14:paraId="54D0BE0E" w14:textId="77777777" w:rsidR="004C7B9B" w:rsidRDefault="00623D57">
      <w:pPr>
        <w:pStyle w:val="a5"/>
        <w:ind w:left="840"/>
      </w:pPr>
      <w:r>
        <w:t xml:space="preserve">                        name: "\\1.\\2.\\3.rate"</w:t>
      </w:r>
    </w:p>
    <w:p w14:paraId="54D0BE0F" w14:textId="77777777" w:rsidR="004C7B9B" w:rsidRDefault="00623D57">
      <w:pPr>
        <w:pStyle w:val="a5"/>
        <w:ind w:left="840"/>
      </w:pPr>
      <w:r>
        <w:t xml:space="preserve">                        unit: "KB/s"</w:t>
      </w:r>
    </w:p>
    <w:p w14:paraId="54D0BE10" w14:textId="77777777" w:rsidR="004C7B9B" w:rsidRDefault="00623D57">
      <w:pPr>
        <w:pStyle w:val="a5"/>
        <w:ind w:left="840"/>
      </w:pPr>
      <w:r>
        <w:t xml:space="preserve">                    type: "gauge"</w:t>
      </w:r>
    </w:p>
    <w:p w14:paraId="54D0BE11" w14:textId="77777777" w:rsidR="004C7B9B" w:rsidRDefault="00623D57">
      <w:pPr>
        <w:pStyle w:val="a5"/>
        <w:ind w:left="840"/>
      </w:pPr>
      <w:r>
        <w:t xml:space="preserve">                    scale: "volume * 1.0 / 1024.0"</w:t>
      </w:r>
    </w:p>
    <w:p w14:paraId="54D0BE12" w14:textId="77777777" w:rsidR="004C7B9B" w:rsidRDefault="00623D57">
      <w:pPr>
        <w:pStyle w:val="a5"/>
        <w:ind w:left="840"/>
      </w:pPr>
      <w:r>
        <w:t xml:space="preserve">      publishers:</w:t>
      </w:r>
    </w:p>
    <w:p w14:paraId="54D0BE13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 xml:space="preserve">          - udp:/</w:t>
      </w:r>
      <w:r>
        <w:rPr>
          <w:color w:val="FF0000"/>
          <w:u w:color="FF0000"/>
        </w:rPr>
        <w:t>/172.16.216.202 #ceilometer-collector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E14" w14:textId="77777777" w:rsidR="004C7B9B" w:rsidRDefault="00623D57">
      <w:pPr>
        <w:pStyle w:val="a5"/>
        <w:ind w:left="840"/>
      </w:pPr>
      <w:r>
        <w:t xml:space="preserve">          - udp://</w:t>
      </w:r>
      <w:r>
        <w:rPr>
          <w:color w:val="FF0000"/>
          <w:u w:color="FF0000"/>
        </w:rPr>
        <w:t>172.16.203.249 #cloudmaster</w:t>
      </w:r>
      <w:r>
        <w:rPr>
          <w:color w:val="FF0000"/>
          <w:u w:color="FF0000"/>
          <w:lang w:val="zh-TW" w:eastAsia="zh-TW"/>
        </w:rPr>
        <w:t>收集数据的地址</w:t>
      </w:r>
    </w:p>
    <w:p w14:paraId="54D0BE15" w14:textId="77777777" w:rsidR="004C7B9B" w:rsidRDefault="00623D57">
      <w:pPr>
        <w:pStyle w:val="a5"/>
        <w:ind w:left="840"/>
      </w:pPr>
      <w:r>
        <w:t xml:space="preserve">    - name: network_sink</w:t>
      </w:r>
    </w:p>
    <w:p w14:paraId="54D0BE16" w14:textId="77777777" w:rsidR="004C7B9B" w:rsidRDefault="00623D57">
      <w:pPr>
        <w:pStyle w:val="a5"/>
        <w:ind w:left="840"/>
      </w:pPr>
      <w:r>
        <w:t xml:space="preserve">      transformers:</w:t>
      </w:r>
    </w:p>
    <w:p w14:paraId="54D0BE17" w14:textId="77777777" w:rsidR="004C7B9B" w:rsidRDefault="00623D57">
      <w:pPr>
        <w:pStyle w:val="a5"/>
        <w:ind w:left="840"/>
      </w:pPr>
      <w:r>
        <w:t xml:space="preserve">          - name: "rate_of_change"</w:t>
      </w:r>
    </w:p>
    <w:p w14:paraId="54D0BE18" w14:textId="77777777" w:rsidR="004C7B9B" w:rsidRDefault="00623D57">
      <w:pPr>
        <w:pStyle w:val="a5"/>
        <w:ind w:left="840"/>
      </w:pPr>
      <w:r>
        <w:t xml:space="preserve">            parameters:</w:t>
      </w:r>
    </w:p>
    <w:p w14:paraId="54D0BE19" w14:textId="77777777" w:rsidR="004C7B9B" w:rsidRDefault="00623D57">
      <w:pPr>
        <w:pStyle w:val="a5"/>
        <w:ind w:left="840"/>
      </w:pPr>
      <w:r>
        <w:t xml:space="preserve">                source:</w:t>
      </w:r>
    </w:p>
    <w:p w14:paraId="54D0BE1A" w14:textId="77777777" w:rsidR="004C7B9B" w:rsidRDefault="00623D57">
      <w:pPr>
        <w:pStyle w:val="a5"/>
        <w:ind w:left="840"/>
      </w:pPr>
      <w:r>
        <w:t xml:space="preserve">                   map_from:</w:t>
      </w:r>
    </w:p>
    <w:p w14:paraId="54D0BE1B" w14:textId="77777777" w:rsidR="004C7B9B" w:rsidRDefault="00623D57">
      <w:pPr>
        <w:pStyle w:val="a5"/>
        <w:ind w:left="840"/>
      </w:pPr>
      <w:r>
        <w:t xml:space="preserve">                       name: "network\\.(incoming|outgoing)\\.(bytes|packets)"</w:t>
      </w:r>
    </w:p>
    <w:p w14:paraId="54D0BE1C" w14:textId="77777777" w:rsidR="004C7B9B" w:rsidRDefault="00623D57">
      <w:pPr>
        <w:pStyle w:val="a5"/>
        <w:ind w:left="840"/>
      </w:pPr>
      <w:r>
        <w:t xml:space="preserve">                       unit: "(B|packet)"</w:t>
      </w:r>
    </w:p>
    <w:p w14:paraId="54D0BE1D" w14:textId="77777777" w:rsidR="004C7B9B" w:rsidRDefault="00623D57">
      <w:pPr>
        <w:pStyle w:val="a5"/>
        <w:ind w:left="840"/>
      </w:pPr>
      <w:r>
        <w:t xml:space="preserve">                target:</w:t>
      </w:r>
    </w:p>
    <w:p w14:paraId="54D0BE1E" w14:textId="77777777" w:rsidR="004C7B9B" w:rsidRDefault="00623D57">
      <w:pPr>
        <w:pStyle w:val="a5"/>
        <w:ind w:left="840"/>
      </w:pPr>
      <w:r>
        <w:t xml:space="preserve">                    map_to:</w:t>
      </w:r>
    </w:p>
    <w:p w14:paraId="54D0BE1F" w14:textId="77777777" w:rsidR="004C7B9B" w:rsidRDefault="00623D57">
      <w:pPr>
        <w:pStyle w:val="a5"/>
        <w:ind w:left="840"/>
      </w:pPr>
      <w:r>
        <w:t xml:space="preserve">                        name: "network.\\1.\\2.rate"</w:t>
      </w:r>
    </w:p>
    <w:p w14:paraId="54D0BE20" w14:textId="77777777" w:rsidR="004C7B9B" w:rsidRDefault="00623D57">
      <w:pPr>
        <w:pStyle w:val="a5"/>
        <w:ind w:left="840"/>
      </w:pPr>
      <w:r>
        <w:t xml:space="preserve">                        unit: "\\1/s"</w:t>
      </w:r>
    </w:p>
    <w:p w14:paraId="54D0BE21" w14:textId="77777777" w:rsidR="004C7B9B" w:rsidRDefault="00623D57">
      <w:pPr>
        <w:pStyle w:val="a5"/>
        <w:ind w:left="840"/>
      </w:pPr>
      <w:r>
        <w:t xml:space="preserve">                    type: "gauge"</w:t>
      </w:r>
    </w:p>
    <w:p w14:paraId="54D0BE22" w14:textId="77777777" w:rsidR="004C7B9B" w:rsidRDefault="00623D57">
      <w:pPr>
        <w:pStyle w:val="a5"/>
        <w:ind w:left="840"/>
      </w:pPr>
      <w:r>
        <w:t xml:space="preserve">      publishers:</w:t>
      </w:r>
    </w:p>
    <w:p w14:paraId="54D0BE23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 xml:space="preserve">          - udp:/</w:t>
      </w:r>
      <w:r>
        <w:rPr>
          <w:color w:val="FF0000"/>
          <w:u w:color="FF0000"/>
        </w:rPr>
        <w:t>/172.16.216.202 #ceilometer-collector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E24" w14:textId="77777777" w:rsidR="004C7B9B" w:rsidRDefault="00623D57">
      <w:pPr>
        <w:pStyle w:val="a5"/>
        <w:ind w:left="840"/>
      </w:pPr>
      <w:r>
        <w:lastRenderedPageBreak/>
        <w:t xml:space="preserve">          - udp://</w:t>
      </w:r>
      <w:r>
        <w:rPr>
          <w:color w:val="FF0000"/>
          <w:u w:color="FF0000"/>
        </w:rPr>
        <w:t>172.16.203.249 #cloudmaster</w:t>
      </w:r>
      <w:r>
        <w:rPr>
          <w:color w:val="FF0000"/>
          <w:u w:color="FF0000"/>
          <w:lang w:val="zh-TW" w:eastAsia="zh-TW"/>
        </w:rPr>
        <w:t>收集数据的地址</w:t>
      </w:r>
    </w:p>
    <w:p w14:paraId="54D0BE25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启动服务</w:t>
      </w:r>
    </w:p>
    <w:p w14:paraId="54D0BE26" w14:textId="77777777" w:rsidR="004C7B9B" w:rsidRDefault="00623D57">
      <w:pPr>
        <w:pStyle w:val="a5"/>
        <w:ind w:left="840" w:firstLine="0"/>
      </w:pPr>
      <w:r>
        <w:t># systemctl enable openstack-ceilometer-compute.service</w:t>
      </w:r>
    </w:p>
    <w:p w14:paraId="54D0BE27" w14:textId="77777777" w:rsidR="004C7B9B" w:rsidRDefault="00623D57">
      <w:pPr>
        <w:pStyle w:val="a5"/>
        <w:ind w:left="840" w:firstLine="0"/>
      </w:pPr>
      <w:r>
        <w:t># systemctl start openstack-ceilometer-compute.service</w:t>
      </w:r>
    </w:p>
    <w:p w14:paraId="54D0BE28" w14:textId="77777777" w:rsidR="004C7B9B" w:rsidRDefault="004C7B9B">
      <w:pPr>
        <w:pStyle w:val="a5"/>
        <w:ind w:left="840" w:firstLine="0"/>
      </w:pPr>
    </w:p>
    <w:p w14:paraId="54D0BE29" w14:textId="77777777" w:rsidR="004C7B9B" w:rsidRDefault="00623D57">
      <w:pPr>
        <w:pStyle w:val="a5"/>
        <w:numPr>
          <w:ilvl w:val="0"/>
          <w:numId w:val="55"/>
        </w:numPr>
        <w:rPr>
          <w:lang w:val="zh-TW" w:eastAsia="zh-TW"/>
        </w:rPr>
      </w:pPr>
      <w:r>
        <w:rPr>
          <w:lang w:val="zh-TW" w:eastAsia="zh-TW"/>
        </w:rPr>
        <w:t>检查状态</w:t>
      </w:r>
    </w:p>
    <w:p w14:paraId="54D0BE2A" w14:textId="77777777" w:rsidR="004C7B9B" w:rsidRDefault="00623D57">
      <w:pPr>
        <w:pStyle w:val="a5"/>
        <w:ind w:left="840" w:firstLine="0"/>
      </w:pPr>
      <w:r>
        <w:t># systemctl status openstack-ceilometer-compute.service</w:t>
      </w:r>
    </w:p>
    <w:p w14:paraId="54D0BE2B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检查日志，查看</w:t>
      </w:r>
      <w:r>
        <w:t>/var/log/ceilometer/compute.log</w:t>
      </w:r>
      <w:r>
        <w:rPr>
          <w:lang w:val="zh-TW" w:eastAsia="zh-TW"/>
        </w:rPr>
        <w:t>有没有报错</w:t>
      </w:r>
    </w:p>
    <w:p w14:paraId="54D0BE2C" w14:textId="77777777" w:rsidR="004C7B9B" w:rsidRDefault="00623D57">
      <w:pPr>
        <w:pStyle w:val="30"/>
        <w:numPr>
          <w:ilvl w:val="1"/>
          <w:numId w:val="57"/>
        </w:numPr>
      </w:pPr>
      <w:r>
        <w:t>BCEC Portal</w:t>
      </w:r>
      <w:r>
        <w:rPr>
          <w:lang w:val="zh-TW" w:eastAsia="zh-TW"/>
        </w:rPr>
        <w:t>部署</w:t>
      </w:r>
    </w:p>
    <w:p w14:paraId="54D0BE2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t>redis</w:t>
      </w:r>
      <w:r>
        <w:rPr>
          <w:lang w:val="zh-TW" w:eastAsia="zh-TW"/>
        </w:rPr>
        <w:t>，</w:t>
      </w:r>
      <w:r>
        <w:t>redis</w:t>
      </w:r>
      <w:r>
        <w:rPr>
          <w:lang w:val="zh-TW" w:eastAsia="zh-TW"/>
        </w:rPr>
        <w:t>用于记录用户操作（在公有云中，仅供管理员使用）</w:t>
      </w:r>
    </w:p>
    <w:p w14:paraId="54D0BE2E" w14:textId="77777777" w:rsidR="004C7B9B" w:rsidRDefault="00623D57">
      <w:pPr>
        <w:pStyle w:val="a5"/>
        <w:ind w:left="840" w:firstLine="0"/>
      </w:pPr>
      <w:r>
        <w:t xml:space="preserve"># yum install redis tomcat* java java-1.8.0-openjdk-devel  </w:t>
      </w:r>
      <w:r>
        <w:rPr>
          <w:color w:val="FF0000"/>
          <w:u w:color="FF0000"/>
        </w:rPr>
        <w:t>#devel</w:t>
      </w:r>
      <w:r>
        <w:rPr>
          <w:color w:val="FF0000"/>
          <w:u w:color="FF0000"/>
          <w:lang w:val="zh-TW" w:eastAsia="zh-TW"/>
        </w:rPr>
        <w:t>版本要根据实际的源进行修改</w:t>
      </w:r>
    </w:p>
    <w:p w14:paraId="54D0BE2F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编辑</w:t>
      </w:r>
      <w:r>
        <w:t>redis</w:t>
      </w:r>
      <w:r>
        <w:rPr>
          <w:lang w:val="zh-TW" w:eastAsia="zh-TW"/>
        </w:rPr>
        <w:t>配置</w:t>
      </w:r>
    </w:p>
    <w:p w14:paraId="54D0BE30" w14:textId="77777777" w:rsidR="004C7B9B" w:rsidRDefault="00623D57">
      <w:pPr>
        <w:ind w:left="840"/>
      </w:pPr>
      <w:r>
        <w:rPr>
          <w:lang w:val="zh-TW" w:eastAsia="zh-TW"/>
        </w:rPr>
        <w:t>修改</w:t>
      </w:r>
      <w:r>
        <w:t>/etc/redis.conf</w:t>
      </w:r>
    </w:p>
    <w:p w14:paraId="54D0BE31" w14:textId="77777777" w:rsidR="004C7B9B" w:rsidRDefault="00623D57">
      <w:pPr>
        <w:ind w:left="840"/>
      </w:pPr>
      <w:r>
        <w:t>bind 0.0.0.0</w:t>
      </w:r>
    </w:p>
    <w:p w14:paraId="54D0BE32" w14:textId="77777777" w:rsidR="004C7B9B" w:rsidRDefault="00623D57">
      <w:pPr>
        <w:ind w:left="840"/>
      </w:pPr>
      <w:r>
        <w:t>requirepass foobared</w:t>
      </w:r>
    </w:p>
    <w:p w14:paraId="54D0BE33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redis</w:t>
      </w:r>
    </w:p>
    <w:p w14:paraId="54D0BE34" w14:textId="77777777" w:rsidR="004C7B9B" w:rsidRDefault="00623D57">
      <w:pPr>
        <w:ind w:left="840"/>
      </w:pPr>
      <w:r>
        <w:t>systemctl start redis</w:t>
      </w:r>
    </w:p>
    <w:p w14:paraId="54D0BE3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配置</w:t>
      </w:r>
      <w:r>
        <w:t>portal</w:t>
      </w:r>
    </w:p>
    <w:p w14:paraId="54D0BE36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解压</w:t>
      </w:r>
      <w:r>
        <w:t>bcec.war</w:t>
      </w:r>
    </w:p>
    <w:p w14:paraId="54D0BE37" w14:textId="77777777" w:rsidR="004C7B9B" w:rsidRDefault="00623D57">
      <w:pPr>
        <w:pStyle w:val="a5"/>
        <w:ind w:left="840" w:firstLine="0"/>
      </w:pPr>
      <w:r>
        <w:t># mkdir /usr/share/tomcat/webapps/bcec/</w:t>
      </w:r>
    </w:p>
    <w:p w14:paraId="54D0BE38" w14:textId="77777777" w:rsidR="004C7B9B" w:rsidRDefault="00623D57">
      <w:pPr>
        <w:pStyle w:val="a5"/>
        <w:ind w:left="840" w:firstLine="0"/>
      </w:pPr>
      <w:r>
        <w:t># cd /usr/share/tomcat/webapps/bcec/;jar -xvf  xxx/ bcec.war</w:t>
      </w:r>
    </w:p>
    <w:p w14:paraId="54D0BE39" w14:textId="77777777" w:rsidR="004C7B9B" w:rsidRDefault="00623D57">
      <w:pPr>
        <w:pStyle w:val="a5"/>
        <w:ind w:left="840" w:firstLine="0"/>
      </w:pPr>
      <w:r>
        <w:t xml:space="preserve"># </w:t>
      </w:r>
      <w:r>
        <w:rPr>
          <w:lang w:val="zh-TW" w:eastAsia="zh-TW"/>
        </w:rPr>
        <w:t>编辑</w:t>
      </w:r>
      <w:r>
        <w:t>/usr/share/tomcat/webapps/bcec/WEB-INF/classes/bcec.conf</w:t>
      </w:r>
    </w:p>
    <w:p w14:paraId="54D0BE3A" w14:textId="77777777" w:rsidR="004C7B9B" w:rsidRDefault="00623D57">
      <w:pPr>
        <w:pStyle w:val="a5"/>
        <w:ind w:left="840"/>
      </w:pPr>
      <w:r>
        <w:t>KEYSTONE_ENDPOINT_USER=http://</w:t>
      </w:r>
      <w:r>
        <w:rPr>
          <w:color w:val="FF0000"/>
          <w:u w:color="FF0000"/>
        </w:rPr>
        <w:t>172.16.216.201</w:t>
      </w:r>
      <w:r>
        <w:t xml:space="preserve">:5000/v2.0 </w:t>
      </w:r>
      <w:r>
        <w:rPr>
          <w:color w:val="FF0000"/>
          <w:u w:color="FF0000"/>
        </w:rPr>
        <w:t>#KEYSTONE VIP</w:t>
      </w:r>
    </w:p>
    <w:p w14:paraId="54D0BE3B" w14:textId="77777777" w:rsidR="004C7B9B" w:rsidRDefault="00623D57">
      <w:pPr>
        <w:pStyle w:val="a5"/>
        <w:ind w:left="840"/>
      </w:pPr>
      <w:r>
        <w:t>KEYSTONE_ENDPOINT_ADMIN=http://</w:t>
      </w:r>
      <w:r>
        <w:rPr>
          <w:color w:val="FF0000"/>
          <w:u w:color="FF0000"/>
        </w:rPr>
        <w:t>172.16.216.201</w:t>
      </w:r>
      <w:r>
        <w:t xml:space="preserve">:35357/v2.0 </w:t>
      </w:r>
      <w:r>
        <w:rPr>
          <w:color w:val="FF0000"/>
          <w:u w:color="FF0000"/>
        </w:rPr>
        <w:t>#KEYSTONE VIP</w:t>
      </w:r>
    </w:p>
    <w:p w14:paraId="54D0BE3C" w14:textId="77777777" w:rsidR="004C7B9B" w:rsidRDefault="00623D57">
      <w:pPr>
        <w:pStyle w:val="a5"/>
        <w:ind w:left="840"/>
      </w:pPr>
      <w:r>
        <w:t>KEYSTONE_TENANT_ADMIN=admin</w:t>
      </w:r>
    </w:p>
    <w:p w14:paraId="54D0BE3D" w14:textId="77777777" w:rsidR="004C7B9B" w:rsidRDefault="00623D57">
      <w:pPr>
        <w:pStyle w:val="a5"/>
        <w:ind w:left="840"/>
      </w:pPr>
      <w:r>
        <w:t>KEYSTONE_USERNAME_ADMIN=admin</w:t>
      </w:r>
    </w:p>
    <w:p w14:paraId="54D0BE3E" w14:textId="77777777" w:rsidR="004C7B9B" w:rsidRDefault="00623D57">
      <w:pPr>
        <w:pStyle w:val="a5"/>
        <w:ind w:left="840"/>
      </w:pPr>
      <w:r>
        <w:t>KEYSTONE_PASSWORD_ADMIN=</w:t>
      </w:r>
      <w:r>
        <w:rPr>
          <w:color w:val="FF0000"/>
          <w:u w:color="FF0000"/>
        </w:rPr>
        <w:t>eb046c78f77cc2680d7b #KEYSTONE ADMIN</w:t>
      </w:r>
      <w:r>
        <w:rPr>
          <w:color w:val="FF0000"/>
          <w:u w:color="FF0000"/>
          <w:lang w:val="zh-TW" w:eastAsia="zh-TW"/>
        </w:rPr>
        <w:t>密码</w:t>
      </w:r>
    </w:p>
    <w:p w14:paraId="54D0BE3F" w14:textId="77777777" w:rsidR="004C7B9B" w:rsidRDefault="00623D57">
      <w:pPr>
        <w:pStyle w:val="a5"/>
        <w:ind w:left="840"/>
      </w:pPr>
      <w:r>
        <w:t>NEUTRON_NETWORK_TYPE=</w:t>
      </w:r>
      <w:r>
        <w:rPr>
          <w:color w:val="FF0000"/>
          <w:u w:color="FF0000"/>
        </w:rPr>
        <w:t>vxlan</w:t>
      </w:r>
      <w:r>
        <w:t xml:space="preserve"> </w:t>
      </w:r>
      <w:r>
        <w:rPr>
          <w:color w:val="FF0000"/>
          <w:u w:color="FF0000"/>
        </w:rPr>
        <w:t>#</w:t>
      </w:r>
      <w:r>
        <w:rPr>
          <w:color w:val="FF0000"/>
          <w:u w:color="FF0000"/>
          <w:lang w:val="zh-TW" w:eastAsia="zh-TW"/>
        </w:rPr>
        <w:t>虚拟网络类型</w:t>
      </w:r>
    </w:p>
    <w:p w14:paraId="54D0BE40" w14:textId="77777777" w:rsidR="004C7B9B" w:rsidRDefault="00623D57">
      <w:pPr>
        <w:pStyle w:val="a5"/>
        <w:ind w:left="840"/>
      </w:pPr>
      <w:r>
        <w:t>NEUTRON_PHYSICAL_NETWORK=</w:t>
      </w:r>
      <w:r>
        <w:rPr>
          <w:color w:val="FF0000"/>
          <w:u w:color="FF0000"/>
        </w:rPr>
        <w:t>physnet1 #</w:t>
      </w:r>
      <w:r>
        <w:rPr>
          <w:color w:val="FF0000"/>
          <w:u w:color="FF0000"/>
          <w:lang w:val="zh-TW" w:eastAsia="zh-TW"/>
        </w:rPr>
        <w:t>要和</w:t>
      </w:r>
      <w:r>
        <w:rPr>
          <w:color w:val="FF0000"/>
          <w:u w:color="FF0000"/>
        </w:rPr>
        <w:t>neutron</w:t>
      </w:r>
      <w:r>
        <w:rPr>
          <w:color w:val="FF0000"/>
          <w:u w:color="FF0000"/>
          <w:lang w:val="zh-TW" w:eastAsia="zh-TW"/>
        </w:rPr>
        <w:t>中配置的对应</w:t>
      </w:r>
    </w:p>
    <w:p w14:paraId="54D0BE41" w14:textId="77777777" w:rsidR="004C7B9B" w:rsidRDefault="00623D57">
      <w:pPr>
        <w:pStyle w:val="a5"/>
        <w:ind w:left="840"/>
      </w:pPr>
      <w:r>
        <w:t>LIMIT=10</w:t>
      </w:r>
    </w:p>
    <w:p w14:paraId="54D0BE42" w14:textId="77777777" w:rsidR="004C7B9B" w:rsidRDefault="00623D57">
      <w:pPr>
        <w:pStyle w:val="a5"/>
        <w:ind w:left="840"/>
      </w:pPr>
      <w:r>
        <w:t>GLANCE_API_VERSION=v1</w:t>
      </w:r>
    </w:p>
    <w:p w14:paraId="54D0BE43" w14:textId="77777777" w:rsidR="004C7B9B" w:rsidRDefault="00623D57">
      <w:pPr>
        <w:pStyle w:val="a5"/>
        <w:ind w:left="840"/>
      </w:pPr>
      <w:r>
        <w:t>DEFALT_AZ=nova</w:t>
      </w:r>
    </w:p>
    <w:p w14:paraId="54D0BE44" w14:textId="77777777" w:rsidR="004C7B9B" w:rsidRDefault="00623D57">
      <w:pPr>
        <w:pStyle w:val="a5"/>
        <w:ind w:left="840"/>
      </w:pPr>
      <w:r>
        <w:t>IGNORE_AZ=internal</w:t>
      </w:r>
    </w:p>
    <w:p w14:paraId="54D0BE45" w14:textId="77777777" w:rsidR="004C7B9B" w:rsidRDefault="00623D57">
      <w:pPr>
        <w:pStyle w:val="a5"/>
        <w:ind w:left="840"/>
      </w:pPr>
      <w:r>
        <w:t>redis.uri=redis://:foobared@</w:t>
      </w:r>
      <w:r>
        <w:rPr>
          <w:color w:val="FF0000"/>
          <w:u w:color="FF0000"/>
        </w:rPr>
        <w:t>172.16.216.28</w:t>
      </w:r>
      <w:r>
        <w:t>:6379</w:t>
      </w:r>
      <w:r>
        <w:rPr>
          <w:color w:val="FF0000"/>
          <w:u w:color="FF0000"/>
        </w:rPr>
        <w:t xml:space="preserve"> #redis IP</w:t>
      </w:r>
    </w:p>
    <w:p w14:paraId="54D0BE46" w14:textId="77777777" w:rsidR="004C7B9B" w:rsidRDefault="00623D57">
      <w:pPr>
        <w:pStyle w:val="a5"/>
        <w:ind w:left="840"/>
      </w:pPr>
      <w:r>
        <w:t>enable_socks_proxy=false</w:t>
      </w:r>
    </w:p>
    <w:p w14:paraId="54D0BE47" w14:textId="77777777" w:rsidR="004C7B9B" w:rsidRDefault="00623D57">
      <w:pPr>
        <w:pStyle w:val="a5"/>
        <w:ind w:left="840"/>
      </w:pPr>
      <w:r>
        <w:t>socks_proxy_host=127.0.0.1</w:t>
      </w:r>
    </w:p>
    <w:p w14:paraId="54D0BE48" w14:textId="77777777" w:rsidR="004C7B9B" w:rsidRDefault="00623D57">
      <w:pPr>
        <w:pStyle w:val="a5"/>
        <w:ind w:left="840"/>
      </w:pPr>
      <w:r>
        <w:t>socks_proxy_port=1180</w:t>
      </w:r>
    </w:p>
    <w:p w14:paraId="54D0BE49" w14:textId="77777777" w:rsidR="004C7B9B" w:rsidRDefault="004C7B9B">
      <w:pPr>
        <w:pStyle w:val="a5"/>
        <w:ind w:left="840"/>
      </w:pPr>
    </w:p>
    <w:p w14:paraId="54D0BE4A" w14:textId="77777777" w:rsidR="004C7B9B" w:rsidRDefault="00623D57">
      <w:pPr>
        <w:pStyle w:val="a5"/>
        <w:ind w:left="840"/>
      </w:pPr>
      <w:r>
        <w:t>menu.instance=1</w:t>
      </w:r>
    </w:p>
    <w:p w14:paraId="54D0BE4B" w14:textId="77777777" w:rsidR="004C7B9B" w:rsidRDefault="00623D57">
      <w:pPr>
        <w:pStyle w:val="a5"/>
        <w:ind w:left="840"/>
      </w:pPr>
      <w:r>
        <w:t>menu.volume=1</w:t>
      </w:r>
    </w:p>
    <w:p w14:paraId="54D0BE4C" w14:textId="77777777" w:rsidR="004C7B9B" w:rsidRDefault="00623D57">
      <w:pPr>
        <w:pStyle w:val="a5"/>
        <w:ind w:left="840"/>
      </w:pPr>
      <w:r>
        <w:t>menu.flavor=1</w:t>
      </w:r>
    </w:p>
    <w:p w14:paraId="54D0BE4D" w14:textId="77777777" w:rsidR="004C7B9B" w:rsidRDefault="00623D57">
      <w:pPr>
        <w:pStyle w:val="a5"/>
        <w:ind w:left="840"/>
      </w:pPr>
      <w:r>
        <w:t>menu.image=1</w:t>
      </w:r>
    </w:p>
    <w:p w14:paraId="54D0BE4E" w14:textId="77777777" w:rsidR="004C7B9B" w:rsidRDefault="00623D57">
      <w:pPr>
        <w:pStyle w:val="a5"/>
        <w:ind w:left="840"/>
      </w:pPr>
      <w:r>
        <w:t>menu.firewall=1</w:t>
      </w:r>
    </w:p>
    <w:p w14:paraId="54D0BE4F" w14:textId="77777777" w:rsidR="004C7B9B" w:rsidRDefault="00623D57">
      <w:pPr>
        <w:pStyle w:val="a5"/>
        <w:ind w:left="840"/>
      </w:pPr>
      <w:r>
        <w:t>menu.vpn=1</w:t>
      </w:r>
    </w:p>
    <w:p w14:paraId="54D0BE50" w14:textId="77777777" w:rsidR="004C7B9B" w:rsidRDefault="00623D57">
      <w:pPr>
        <w:pStyle w:val="a5"/>
        <w:ind w:left="840"/>
      </w:pPr>
      <w:r>
        <w:t>menu.net=1</w:t>
      </w:r>
    </w:p>
    <w:p w14:paraId="54D0BE51" w14:textId="77777777" w:rsidR="004C7B9B" w:rsidRDefault="00623D57">
      <w:pPr>
        <w:pStyle w:val="a5"/>
        <w:ind w:left="840"/>
      </w:pPr>
      <w:r>
        <w:t>menu.securityGroup=1</w:t>
      </w:r>
    </w:p>
    <w:p w14:paraId="54D0BE52" w14:textId="77777777" w:rsidR="004C7B9B" w:rsidRDefault="00623D57">
      <w:pPr>
        <w:pStyle w:val="a5"/>
        <w:ind w:left="840"/>
      </w:pPr>
      <w:r>
        <w:t>menu.router=1</w:t>
      </w:r>
    </w:p>
    <w:p w14:paraId="54D0BE53" w14:textId="77777777" w:rsidR="004C7B9B" w:rsidRDefault="00623D57">
      <w:pPr>
        <w:pStyle w:val="a5"/>
        <w:ind w:left="840"/>
      </w:pPr>
      <w:r>
        <w:t>menu.lb=1</w:t>
      </w:r>
    </w:p>
    <w:p w14:paraId="54D0BE54" w14:textId="77777777" w:rsidR="004C7B9B" w:rsidRDefault="00623D57">
      <w:pPr>
        <w:pStyle w:val="a5"/>
        <w:ind w:left="840"/>
      </w:pPr>
      <w:r>
        <w:lastRenderedPageBreak/>
        <w:t>menu.floatingIp=1</w:t>
      </w:r>
    </w:p>
    <w:p w14:paraId="54D0BE55" w14:textId="77777777" w:rsidR="004C7B9B" w:rsidRDefault="00623D57">
      <w:pPr>
        <w:pStyle w:val="a5"/>
        <w:ind w:left="840"/>
      </w:pPr>
      <w:r>
        <w:t>menu.stack=1</w:t>
      </w:r>
    </w:p>
    <w:p w14:paraId="54D0BE56" w14:textId="77777777" w:rsidR="004C7B9B" w:rsidRDefault="00623D57">
      <w:pPr>
        <w:pStyle w:val="a5"/>
        <w:ind w:left="840"/>
      </w:pPr>
      <w:r>
        <w:t>menu.stackTemplate=1</w:t>
      </w:r>
    </w:p>
    <w:p w14:paraId="54D0BE57" w14:textId="77777777" w:rsidR="004C7B9B" w:rsidRDefault="00623D57">
      <w:pPr>
        <w:pStyle w:val="a5"/>
        <w:ind w:left="840"/>
      </w:pPr>
      <w:r>
        <w:t>menu.stackInstance=1</w:t>
      </w:r>
    </w:p>
    <w:p w14:paraId="54D0BE58" w14:textId="77777777" w:rsidR="004C7B9B" w:rsidRDefault="00623D57">
      <w:pPr>
        <w:pStyle w:val="a5"/>
        <w:ind w:left="840"/>
      </w:pPr>
      <w:r>
        <w:t>menu.defaultQuta=1</w:t>
      </w:r>
    </w:p>
    <w:p w14:paraId="54D0BE5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修改</w:t>
      </w:r>
      <w:r>
        <w:t>tomcat</w:t>
      </w:r>
      <w:r>
        <w:rPr>
          <w:lang w:val="zh-TW" w:eastAsia="zh-TW"/>
        </w:rPr>
        <w:t>监听端口为</w:t>
      </w:r>
      <w:r>
        <w:t>8088</w:t>
      </w:r>
    </w:p>
    <w:p w14:paraId="54D0BE5A" w14:textId="77777777" w:rsidR="004C7B9B" w:rsidRDefault="00623D57">
      <w:pPr>
        <w:ind w:left="840"/>
      </w:pPr>
      <w:r>
        <w:rPr>
          <w:lang w:val="zh-TW" w:eastAsia="zh-TW"/>
        </w:rPr>
        <w:t>编辑</w:t>
      </w:r>
      <w:r>
        <w:t xml:space="preserve"> /usr/share/tomcat/conf/server.xml</w:t>
      </w:r>
    </w:p>
    <w:p w14:paraId="54D0BE5B" w14:textId="77777777" w:rsidR="004C7B9B" w:rsidRDefault="00623D57">
      <w:pPr>
        <w:ind w:left="840"/>
      </w:pPr>
      <w:r>
        <w:rPr>
          <w:lang w:val="zh-TW" w:eastAsia="zh-TW"/>
        </w:rPr>
        <w:t>修改</w:t>
      </w:r>
      <w:r>
        <w:t xml:space="preserve"> Connector port="8080" </w:t>
      </w:r>
      <w:r>
        <w:rPr>
          <w:lang w:val="zh-TW" w:eastAsia="zh-TW"/>
        </w:rPr>
        <w:t>为</w:t>
      </w:r>
      <w:r>
        <w:t xml:space="preserve"> Connector port="8088"</w:t>
      </w:r>
    </w:p>
    <w:p w14:paraId="54D0BE5C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修改权限</w:t>
      </w:r>
    </w:p>
    <w:p w14:paraId="54D0BE5D" w14:textId="77777777" w:rsidR="004C7B9B" w:rsidRDefault="00623D57">
      <w:pPr>
        <w:pStyle w:val="a5"/>
        <w:ind w:left="840" w:firstLine="0"/>
      </w:pPr>
      <w:r>
        <w:t>chown -R tomcat:tomcat /usr/share/tomcat/webapps/</w:t>
      </w:r>
    </w:p>
    <w:p w14:paraId="54D0BE5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tomcat</w:t>
      </w:r>
    </w:p>
    <w:p w14:paraId="54D0BE5F" w14:textId="77777777" w:rsidR="004C7B9B" w:rsidRDefault="00623D57">
      <w:pPr>
        <w:pStyle w:val="a5"/>
        <w:ind w:left="840" w:firstLine="0"/>
      </w:pPr>
      <w:r>
        <w:t>systemctl start tomcat</w:t>
      </w:r>
    </w:p>
    <w:p w14:paraId="54D0BE60" w14:textId="77777777" w:rsidR="004C7B9B" w:rsidRDefault="00623D57">
      <w:pPr>
        <w:pStyle w:val="a5"/>
        <w:ind w:left="840" w:firstLine="0"/>
      </w:pPr>
      <w:r>
        <w:t>systemctl enable tomcat</w:t>
      </w:r>
    </w:p>
    <w:p w14:paraId="54D0BE61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检查服务状态</w:t>
      </w:r>
    </w:p>
    <w:p w14:paraId="54D0BE62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查看状态是否是</w:t>
      </w:r>
      <w:r>
        <w:t>active , # systemctl status tomcat</w:t>
      </w:r>
    </w:p>
    <w:p w14:paraId="54D0BE63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查看日志是否有报错</w:t>
      </w:r>
      <w:r>
        <w:t xml:space="preserve"> /var/log/tomcat/</w:t>
      </w:r>
    </w:p>
    <w:p w14:paraId="54D0BE64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打开</w:t>
      </w:r>
      <w:r>
        <w:t>Haproxy</w:t>
      </w:r>
      <w:r>
        <w:rPr>
          <w:lang w:val="zh-TW" w:eastAsia="zh-TW"/>
        </w:rPr>
        <w:t>的</w:t>
      </w:r>
      <w:r>
        <w:t>10000</w:t>
      </w:r>
      <w:r>
        <w:rPr>
          <w:lang w:val="zh-TW" w:eastAsia="zh-TW"/>
        </w:rPr>
        <w:t>端口的监控页面，查看</w:t>
      </w:r>
      <w:r>
        <w:t>BCEC Portal</w:t>
      </w:r>
      <w:r>
        <w:rPr>
          <w:lang w:val="zh-TW" w:eastAsia="zh-TW"/>
        </w:rPr>
        <w:t>状态是否正常</w:t>
      </w:r>
    </w:p>
    <w:p w14:paraId="54D0BE65" w14:textId="77777777" w:rsidR="004C7B9B" w:rsidRDefault="00623D57">
      <w:pPr>
        <w:pStyle w:val="a5"/>
        <w:ind w:left="840" w:firstLine="0"/>
      </w:pPr>
      <w:r>
        <w:rPr>
          <w:lang w:val="zh-TW" w:eastAsia="zh-TW"/>
        </w:rPr>
        <w:t>打开</w:t>
      </w:r>
      <w:r>
        <w:t xml:space="preserve"> http:/</w:t>
      </w:r>
      <w:r>
        <w:rPr>
          <w:lang w:val="zh-TW" w:eastAsia="zh-TW"/>
        </w:rPr>
        <w:t>本节点</w:t>
      </w:r>
      <w:r>
        <w:t xml:space="preserve">IP:8088/bcec </w:t>
      </w:r>
      <w:r>
        <w:rPr>
          <w:lang w:val="zh-TW" w:eastAsia="zh-TW"/>
        </w:rPr>
        <w:t>登陆</w:t>
      </w:r>
      <w:r>
        <w:t>BCEC</w:t>
      </w:r>
      <w:r>
        <w:rPr>
          <w:lang w:val="zh-TW" w:eastAsia="zh-TW"/>
        </w:rPr>
        <w:t>页面，查看状态是否正常</w:t>
      </w:r>
    </w:p>
    <w:p w14:paraId="54D0BE66" w14:textId="77777777" w:rsidR="004C7B9B" w:rsidRDefault="00623D57">
      <w:pPr>
        <w:pStyle w:val="30"/>
        <w:numPr>
          <w:ilvl w:val="1"/>
          <w:numId w:val="58"/>
        </w:numPr>
        <w:rPr>
          <w:lang w:val="zh-TW" w:eastAsia="zh-TW"/>
        </w:rPr>
      </w:pPr>
      <w:r>
        <w:rPr>
          <w:lang w:val="zh-TW" w:eastAsia="zh-TW"/>
        </w:rPr>
        <w:t>编排服务</w:t>
      </w:r>
      <w:r>
        <w:t>heat</w:t>
      </w:r>
      <w:r>
        <w:rPr>
          <w:lang w:val="zh-TW" w:eastAsia="zh-TW"/>
        </w:rPr>
        <w:t>部署</w:t>
      </w:r>
    </w:p>
    <w:p w14:paraId="54D0BE67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创建数据库和用户</w:t>
      </w:r>
    </w:p>
    <w:p w14:paraId="54D0BE68" w14:textId="77777777" w:rsidR="004C7B9B" w:rsidRDefault="00623D57">
      <w:pPr>
        <w:ind w:left="420" w:firstLine="420"/>
      </w:pPr>
      <w:r>
        <w:rPr>
          <w:lang w:val="zh-TW" w:eastAsia="zh-TW"/>
        </w:rPr>
        <w:t>登陆到数据库节点，执行如下命令（</w:t>
      </w:r>
      <w:r>
        <w:t>KEYSTONE_DBPASS</w:t>
      </w:r>
      <w:r>
        <w:rPr>
          <w:lang w:val="zh-TW" w:eastAsia="zh-TW"/>
        </w:rPr>
        <w:t>应修改为实际使用的密码）</w:t>
      </w:r>
    </w:p>
    <w:p w14:paraId="54D0BE69" w14:textId="77777777" w:rsidR="004C7B9B" w:rsidRDefault="00623D57">
      <w:pPr>
        <w:ind w:left="420" w:firstLine="420"/>
      </w:pPr>
      <w:r>
        <w:t># mysql -u root -p</w:t>
      </w:r>
    </w:p>
    <w:p w14:paraId="54D0BE6A" w14:textId="77777777" w:rsidR="004C7B9B" w:rsidRDefault="00623D57">
      <w:pPr>
        <w:ind w:left="420" w:firstLine="420"/>
      </w:pPr>
      <w:r>
        <w:t>&gt; CREATE DATABASE heat;</w:t>
      </w:r>
    </w:p>
    <w:p w14:paraId="54D0BE6B" w14:textId="3DE6061F" w:rsidR="004C7B9B" w:rsidRDefault="00623D57">
      <w:pPr>
        <w:ind w:left="420" w:firstLine="420"/>
      </w:pPr>
      <w:r>
        <w:t xml:space="preserve">&gt; GRANT ALL PRIVILEGES ON heat.* TO 'heat'@'localhost' IDENTIFIED BY </w:t>
      </w:r>
      <w:r>
        <w:rPr>
          <w:color w:val="FF0000"/>
          <w:u w:color="FF0000"/>
        </w:rPr>
        <w:t>'HEAT_DBPASS'</w:t>
      </w:r>
      <w:r>
        <w:t>;</w:t>
      </w:r>
    </w:p>
    <w:p w14:paraId="54D0BE6C" w14:textId="77777777" w:rsidR="004C7B9B" w:rsidRDefault="00623D57">
      <w:pPr>
        <w:ind w:left="420" w:firstLine="420"/>
      </w:pPr>
      <w:r>
        <w:t>&gt;  GRANT ALL PRIVILEGES ON heat.* TO 'heat'@'%' IDENTIFIED BY '</w:t>
      </w:r>
      <w:r>
        <w:rPr>
          <w:color w:val="FF0000"/>
          <w:u w:color="FF0000"/>
        </w:rPr>
        <w:t>HEAT_DBPASS'</w:t>
      </w:r>
      <w:r>
        <w:t>;</w:t>
      </w:r>
    </w:p>
    <w:p w14:paraId="54D0BE6D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keystone</w:t>
      </w:r>
      <w:r>
        <w:rPr>
          <w:lang w:val="zh-TW" w:eastAsia="zh-TW"/>
        </w:rPr>
        <w:t>中注册</w:t>
      </w:r>
    </w:p>
    <w:p w14:paraId="54D0BE6E" w14:textId="77777777" w:rsidR="004C7B9B" w:rsidRDefault="00623D57">
      <w:pPr>
        <w:pStyle w:val="a5"/>
        <w:ind w:left="840" w:firstLine="0"/>
        <w:rPr>
          <w:lang w:val="zh-TW" w:eastAsia="zh-TW"/>
        </w:rPr>
      </w:pPr>
      <w:r>
        <w:rPr>
          <w:lang w:val="zh-TW" w:eastAsia="zh-TW"/>
        </w:rPr>
        <w:t>在任意控制节点执行，</w:t>
      </w:r>
    </w:p>
    <w:p w14:paraId="54D0BE6F" w14:textId="77777777" w:rsidR="004C7B9B" w:rsidRDefault="00623D57">
      <w:pPr>
        <w:pStyle w:val="a5"/>
        <w:ind w:left="840" w:firstLine="0"/>
      </w:pPr>
      <w:r>
        <w:t># source admin-openrc.sh</w:t>
      </w:r>
    </w:p>
    <w:p w14:paraId="54D0BE70" w14:textId="77777777" w:rsidR="004C7B9B" w:rsidRDefault="00623D57">
      <w:pPr>
        <w:pStyle w:val="a5"/>
        <w:ind w:left="840" w:firstLine="0"/>
      </w:pPr>
      <w:r>
        <w:t># openstack user create --password-prompt heat</w:t>
      </w:r>
    </w:p>
    <w:p w14:paraId="54D0BE71" w14:textId="77777777" w:rsidR="004C7B9B" w:rsidRDefault="00623D57">
      <w:pPr>
        <w:pStyle w:val="a5"/>
        <w:ind w:left="840" w:firstLine="0"/>
      </w:pPr>
      <w:r>
        <w:t># openstack role add --project service --user heat admin</w:t>
      </w:r>
    </w:p>
    <w:p w14:paraId="54D0BE72" w14:textId="77777777" w:rsidR="004C7B9B" w:rsidRDefault="00623D57">
      <w:pPr>
        <w:ind w:left="420" w:firstLine="420"/>
      </w:pPr>
      <w:r>
        <w:t># openstack role create heat_stack_owner</w:t>
      </w:r>
    </w:p>
    <w:p w14:paraId="54D0BE73" w14:textId="77777777" w:rsidR="004C7B9B" w:rsidRDefault="00623D57">
      <w:pPr>
        <w:ind w:left="420" w:firstLine="420"/>
      </w:pPr>
      <w:r>
        <w:t># openstack role add --project demo --user demo heat_stack_owner</w:t>
      </w:r>
    </w:p>
    <w:p w14:paraId="54D0BE74" w14:textId="77777777" w:rsidR="004C7B9B" w:rsidRDefault="00623D57">
      <w:pPr>
        <w:ind w:left="420" w:firstLine="420"/>
      </w:pPr>
      <w:r>
        <w:t># openstack role create heat_stack_user</w:t>
      </w:r>
    </w:p>
    <w:p w14:paraId="54D0BE75" w14:textId="77777777" w:rsidR="004C7B9B" w:rsidRDefault="00623D57">
      <w:pPr>
        <w:ind w:left="420" w:firstLine="420"/>
      </w:pPr>
      <w:r>
        <w:t># openstack service create --name heat --description "Orchestration" orchestration</w:t>
      </w:r>
    </w:p>
    <w:p w14:paraId="54D0BE76" w14:textId="77777777" w:rsidR="004C7B9B" w:rsidRDefault="00623D57">
      <w:pPr>
        <w:ind w:left="420" w:firstLine="420"/>
      </w:pPr>
      <w:r>
        <w:t># openstack service create --name heat-cfn --description "Orchestration"  cloudformation</w:t>
      </w:r>
    </w:p>
    <w:p w14:paraId="54D0BE77" w14:textId="77777777" w:rsidR="004C7B9B" w:rsidRDefault="00623D57">
      <w:pPr>
        <w:ind w:left="420" w:firstLine="420"/>
      </w:pPr>
      <w:r>
        <w:t># openstack endpoint create --publicurl http://</w:t>
      </w:r>
      <w:r>
        <w:rPr>
          <w:color w:val="FF0000"/>
          <w:u w:color="FF0000"/>
        </w:rPr>
        <w:t>VIP</w:t>
      </w:r>
      <w:r>
        <w:t>:8004/v1/%\(tenant_id\)s --internalurl http://</w:t>
      </w:r>
      <w:r>
        <w:rPr>
          <w:color w:val="FF0000"/>
          <w:u w:color="FF0000"/>
        </w:rPr>
        <w:t>VIP</w:t>
      </w:r>
      <w:r>
        <w:t>:8004/v1/%\(tenant_id\)s --adminurl http://</w:t>
      </w:r>
      <w:r>
        <w:rPr>
          <w:color w:val="FF0000"/>
          <w:u w:color="FF0000"/>
        </w:rPr>
        <w:t xml:space="preserve"> VIP</w:t>
      </w:r>
      <w:r>
        <w:t>:8004/v1/%\(tenant_id\)s --region RegionOne orchestration</w:t>
      </w:r>
    </w:p>
    <w:p w14:paraId="54D0BE78" w14:textId="77777777" w:rsidR="004C7B9B" w:rsidRDefault="00623D57">
      <w:pPr>
        <w:ind w:left="420" w:firstLine="420"/>
        <w:rPr>
          <w:color w:val="FF0000"/>
          <w:u w:color="FF0000"/>
        </w:rPr>
      </w:pPr>
      <w:r>
        <w:t># openstack endpoint create --publicurl http://</w:t>
      </w:r>
      <w:r>
        <w:rPr>
          <w:color w:val="FF0000"/>
          <w:u w:color="FF0000"/>
        </w:rPr>
        <w:t xml:space="preserve"> VIP</w:t>
      </w:r>
      <w:r>
        <w:t>:8000/v1 --internalurl http://</w:t>
      </w:r>
      <w:r>
        <w:rPr>
          <w:color w:val="FF0000"/>
          <w:u w:color="FF0000"/>
        </w:rPr>
        <w:t xml:space="preserve"> VIP</w:t>
      </w:r>
      <w:r>
        <w:t>:8000/v1 --adminurl http://</w:t>
      </w:r>
      <w:r>
        <w:rPr>
          <w:color w:val="FF0000"/>
          <w:u w:color="FF0000"/>
        </w:rPr>
        <w:t xml:space="preserve"> VIP</w:t>
      </w:r>
      <w:r>
        <w:t>:8000/v1 --region RegionOne cloudformation</w:t>
      </w:r>
      <w:r>
        <w:rPr>
          <w:color w:val="FF0000"/>
          <w:u w:color="FF0000"/>
        </w:rPr>
        <w:t xml:space="preserve"> #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E79" w14:textId="77777777" w:rsidR="004C7B9B" w:rsidRDefault="00623D57">
      <w:pPr>
        <w:rPr>
          <w:color w:val="FF0000"/>
          <w:u w:color="FF0000"/>
        </w:rPr>
      </w:pPr>
      <w:r>
        <w:rPr>
          <w:color w:val="FF0000"/>
          <w:u w:color="FF0000"/>
        </w:rPr>
        <w:tab/>
      </w:r>
      <w:r>
        <w:rPr>
          <w:lang w:val="zh-TW" w:eastAsia="zh-TW"/>
        </w:rPr>
        <w:t>以下步骤涉及集群部署，需要在</w:t>
      </w:r>
      <w:r>
        <w:rPr>
          <w:rFonts w:ascii="Microsoft YaHei UI" w:eastAsia="Microsoft YaHei UI" w:hAnsi="Microsoft YaHei UI" w:cs="Microsoft YaHei UI"/>
          <w:shd w:val="clear" w:color="auto" w:fill="FFFFFF"/>
        </w:rPr>
        <w:t>172.16.235.3/</w:t>
      </w:r>
      <w:r>
        <w:rPr>
          <w:rFonts w:ascii="Helvetica" w:hAnsi="Helvetica"/>
          <w:sz w:val="23"/>
          <w:szCs w:val="23"/>
        </w:rPr>
        <w:t>9/15/22/29</w:t>
      </w:r>
      <w:r>
        <w:rPr>
          <w:sz w:val="23"/>
          <w:szCs w:val="23"/>
          <w:lang w:val="zh-TW" w:eastAsia="zh-TW"/>
        </w:rPr>
        <w:t>节点分别执行：</w:t>
      </w:r>
    </w:p>
    <w:p w14:paraId="54D0BE7A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安装</w:t>
      </w:r>
      <w:r>
        <w:t>heat</w:t>
      </w:r>
      <w:r>
        <w:rPr>
          <w:lang w:val="zh-TW" w:eastAsia="zh-TW"/>
        </w:rPr>
        <w:t>软件包</w:t>
      </w:r>
    </w:p>
    <w:p w14:paraId="54D0BE7B" w14:textId="77777777" w:rsidR="004C7B9B" w:rsidRDefault="00623D57">
      <w:pPr>
        <w:pStyle w:val="a5"/>
        <w:ind w:left="840" w:firstLine="0"/>
      </w:pPr>
      <w:r>
        <w:t># yum install openstack-heat-api openstack-heat-api-cfn openstack-heat-engine python-heatclient</w:t>
      </w:r>
    </w:p>
    <w:p w14:paraId="54D0BE7C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lastRenderedPageBreak/>
        <w:t>配置</w:t>
      </w:r>
      <w:r>
        <w:t>heat.conf</w:t>
      </w:r>
      <w:r>
        <w:rPr>
          <w:lang w:val="zh-TW" w:eastAsia="zh-TW"/>
        </w:rPr>
        <w:t>，编辑</w:t>
      </w:r>
      <w:r>
        <w:t>/etc/heat/heat.conf</w:t>
      </w:r>
    </w:p>
    <w:p w14:paraId="54D0BE7D" w14:textId="77777777" w:rsidR="004C7B9B" w:rsidRDefault="00623D57">
      <w:pPr>
        <w:pStyle w:val="a5"/>
        <w:ind w:left="840"/>
      </w:pPr>
      <w:r>
        <w:t>[DEFAULT]</w:t>
      </w:r>
    </w:p>
    <w:p w14:paraId="54D0BE7E" w14:textId="77777777" w:rsidR="004C7B9B" w:rsidRDefault="00623D57">
      <w:pPr>
        <w:pStyle w:val="a5"/>
        <w:ind w:left="840"/>
      </w:pPr>
      <w:r>
        <w:t>heat_metadata_server_url = http://</w:t>
      </w:r>
      <w:r>
        <w:rPr>
          <w:color w:val="FF0000"/>
          <w:u w:color="FF0000"/>
        </w:rPr>
        <w:t>VIP</w:t>
      </w:r>
      <w:r>
        <w:t>:8000</w:t>
      </w:r>
      <w:r>
        <w:rPr>
          <w:color w:val="FF0000"/>
          <w:u w:color="FF0000"/>
        </w:rPr>
        <w:t>#heat registry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E7F" w14:textId="77777777" w:rsidR="004C7B9B" w:rsidRDefault="00623D57">
      <w:pPr>
        <w:pStyle w:val="a5"/>
        <w:ind w:left="840"/>
      </w:pPr>
      <w:r>
        <w:t>heat_waitcondition_server_url = http://</w:t>
      </w:r>
      <w:r>
        <w:rPr>
          <w:color w:val="FF0000"/>
          <w:u w:color="FF0000"/>
        </w:rPr>
        <w:t>VIP</w:t>
      </w:r>
      <w:r>
        <w:t>:8000/v1/waitcondition</w:t>
      </w:r>
      <w:r>
        <w:rPr>
          <w:color w:val="FF0000"/>
          <w:u w:color="FF0000"/>
        </w:rPr>
        <w:t>#heat registry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E80" w14:textId="77777777" w:rsidR="004C7B9B" w:rsidRDefault="00623D57">
      <w:pPr>
        <w:pStyle w:val="a5"/>
        <w:ind w:left="840"/>
      </w:pPr>
      <w:r>
        <w:t>heat_watch_server_url = http://127.0.0.1:8003</w:t>
      </w:r>
    </w:p>
    <w:p w14:paraId="54D0BE81" w14:textId="77777777" w:rsidR="004C7B9B" w:rsidRDefault="00623D57">
      <w:pPr>
        <w:pStyle w:val="a5"/>
        <w:ind w:left="840"/>
      </w:pPr>
      <w:r>
        <w:t>db_backend = heat.db.sqlalchemy.api</w:t>
      </w:r>
    </w:p>
    <w:p w14:paraId="54D0BE82" w14:textId="77777777" w:rsidR="004C7B9B" w:rsidRDefault="00623D57">
      <w:pPr>
        <w:pStyle w:val="a5"/>
        <w:ind w:left="840"/>
      </w:pPr>
      <w:r>
        <w:t>log_dir = /var/log/heat</w:t>
      </w:r>
    </w:p>
    <w:p w14:paraId="54D0BE83" w14:textId="77777777" w:rsidR="004C7B9B" w:rsidRDefault="00623D57">
      <w:pPr>
        <w:pStyle w:val="a5"/>
        <w:ind w:left="840"/>
      </w:pPr>
      <w:r>
        <w:t>rpc_backend = rabbit</w:t>
      </w:r>
    </w:p>
    <w:p w14:paraId="54D0BE84" w14:textId="77777777" w:rsidR="004C7B9B" w:rsidRDefault="00623D57">
      <w:pPr>
        <w:pStyle w:val="a5"/>
        <w:ind w:left="840"/>
      </w:pPr>
      <w:r>
        <w:t>use_stderr = False</w:t>
      </w:r>
    </w:p>
    <w:p w14:paraId="54D0BE85" w14:textId="77777777" w:rsidR="004C7B9B" w:rsidRDefault="00623D57">
      <w:pPr>
        <w:pStyle w:val="a5"/>
        <w:ind w:left="840"/>
      </w:pPr>
      <w:r>
        <w:t>qpid_topology_version = 2</w:t>
      </w:r>
    </w:p>
    <w:p w14:paraId="54D0BE86" w14:textId="77777777" w:rsidR="004C7B9B" w:rsidRDefault="00623D57">
      <w:pPr>
        <w:pStyle w:val="a5"/>
        <w:ind w:left="840"/>
      </w:pPr>
      <w:r>
        <w:t>stack_user_domain_name = heat_user_domain</w:t>
      </w:r>
    </w:p>
    <w:p w14:paraId="54D0BE87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>stack_user_domain_id=</w:t>
      </w:r>
      <w:r>
        <w:rPr>
          <w:color w:val="FF0000"/>
          <w:u w:color="FF0000"/>
        </w:rPr>
        <w:t>6fa6107df2bc491ca653751596105738#</w:t>
      </w:r>
      <w:r>
        <w:rPr>
          <w:color w:val="FF0000"/>
          <w:u w:color="FF0000"/>
          <w:lang w:val="zh-TW" w:eastAsia="zh-TW"/>
        </w:rPr>
        <w:t>下一步生成的</w:t>
      </w:r>
      <w:r>
        <w:rPr>
          <w:color w:val="FF0000"/>
          <w:u w:color="FF0000"/>
        </w:rPr>
        <w:t>id</w:t>
      </w:r>
    </w:p>
    <w:p w14:paraId="54D0BE88" w14:textId="77777777" w:rsidR="004C7B9B" w:rsidRDefault="00623D57">
      <w:pPr>
        <w:pStyle w:val="a5"/>
        <w:ind w:left="840"/>
      </w:pPr>
      <w:r>
        <w:t>stack_domain_admin=heat_domain_admin</w:t>
      </w:r>
    </w:p>
    <w:p w14:paraId="54D0BE89" w14:textId="77777777" w:rsidR="004C7B9B" w:rsidRDefault="00623D57">
      <w:pPr>
        <w:pStyle w:val="a5"/>
        <w:ind w:left="840"/>
        <w:rPr>
          <w:ins w:id="150" w:author="Eldon" w:date="2016-04-26T10:56:00Z"/>
          <w:rFonts w:eastAsiaTheme="minorEastAsia" w:hint="eastAsia"/>
          <w:color w:val="FF0000"/>
          <w:u w:color="FF0000"/>
          <w:lang w:val="zh-TW"/>
        </w:rPr>
      </w:pPr>
      <w:r>
        <w:t>stack_domain_admin_password=</w:t>
      </w:r>
      <w:r>
        <w:rPr>
          <w:color w:val="FF0000"/>
          <w:u w:color="FF0000"/>
        </w:rPr>
        <w:t>28f0b976d0b4#heat</w:t>
      </w:r>
      <w:r>
        <w:rPr>
          <w:color w:val="FF0000"/>
          <w:u w:color="FF0000"/>
          <w:lang w:val="zh-TW" w:eastAsia="zh-TW"/>
        </w:rPr>
        <w:t>用户的密码</w:t>
      </w:r>
    </w:p>
    <w:p w14:paraId="75511FCE" w14:textId="1B4E522E" w:rsidR="007648E4" w:rsidRPr="007648E4" w:rsidRDefault="007648E4">
      <w:pPr>
        <w:pStyle w:val="a5"/>
        <w:ind w:left="840"/>
        <w:rPr>
          <w:rFonts w:eastAsiaTheme="minorEastAsia" w:hint="eastAsia"/>
          <w:rPrChange w:id="151" w:author="Eldon" w:date="2016-04-26T10:56:00Z">
            <w:rPr/>
          </w:rPrChange>
        </w:rPr>
      </w:pPr>
      <w:ins w:id="152" w:author="Eldon" w:date="2016-04-26T10:56:00Z">
        <w:r w:rsidRPr="007648E4">
          <w:rPr>
            <w:rFonts w:eastAsiaTheme="minorEastAsia"/>
          </w:rPr>
          <w:t>bind_host=10.254.5.40</w:t>
        </w:r>
      </w:ins>
      <w:bookmarkStart w:id="153" w:name="_GoBack"/>
      <w:bookmarkEnd w:id="153"/>
    </w:p>
    <w:p w14:paraId="54D0BE8A" w14:textId="77777777" w:rsidR="004C7B9B" w:rsidRDefault="00623D57">
      <w:pPr>
        <w:pStyle w:val="a5"/>
        <w:ind w:left="840"/>
      </w:pPr>
      <w:r>
        <w:t xml:space="preserve"> </w:t>
      </w:r>
    </w:p>
    <w:p w14:paraId="54D0BE8B" w14:textId="77777777" w:rsidR="004C7B9B" w:rsidRDefault="00623D57">
      <w:pPr>
        <w:pStyle w:val="a5"/>
        <w:ind w:left="840"/>
      </w:pPr>
      <w:r>
        <w:t>[oslo_messaging_rabbit]</w:t>
      </w:r>
    </w:p>
    <w:p w14:paraId="54D0BE8C" w14:textId="77777777" w:rsidR="004C7B9B" w:rsidRDefault="00623D57">
      <w:pPr>
        <w:pStyle w:val="a5"/>
        <w:ind w:left="840"/>
      </w:pPr>
      <w:r>
        <w:t>rabbit_userid=nova</w:t>
      </w:r>
    </w:p>
    <w:p w14:paraId="54D0BE8D" w14:textId="77777777" w:rsidR="004C7B9B" w:rsidRDefault="00623D57">
      <w:pPr>
        <w:pStyle w:val="a5"/>
        <w:ind w:left="840"/>
      </w:pPr>
      <w:r>
        <w:t>rabbit_password</w:t>
      </w:r>
      <w:r>
        <w:rPr>
          <w:color w:val="FF0000"/>
          <w:u w:color="FF0000"/>
        </w:rPr>
        <w:t>=D36tiX3x#rabbit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用户密码</w:t>
      </w:r>
    </w:p>
    <w:p w14:paraId="54D0BE8E" w14:textId="77777777" w:rsidR="004C7B9B" w:rsidRDefault="00623D57">
      <w:pPr>
        <w:pStyle w:val="a5"/>
        <w:ind w:left="840"/>
      </w:pPr>
      <w:r>
        <w:t>rabbit_ha_queues=True</w:t>
      </w:r>
    </w:p>
    <w:p w14:paraId="54D0BE8F" w14:textId="77777777" w:rsidR="004C7B9B" w:rsidRDefault="00623D57">
      <w:pPr>
        <w:pStyle w:val="a5"/>
        <w:ind w:left="840"/>
      </w:pPr>
      <w:r>
        <w:t>rabbit_virtual_host=/</w:t>
      </w:r>
    </w:p>
    <w:p w14:paraId="54D0BE90" w14:textId="77777777" w:rsidR="004C7B9B" w:rsidRDefault="00623D57">
      <w:pPr>
        <w:pStyle w:val="a5"/>
        <w:ind w:left="840"/>
      </w:pPr>
      <w:r>
        <w:t>kombu_reconnect_delay=5.0</w:t>
      </w:r>
    </w:p>
    <w:p w14:paraId="54D0BE91" w14:textId="77777777" w:rsidR="004C7B9B" w:rsidRDefault="00623D57">
      <w:pPr>
        <w:pStyle w:val="a5"/>
        <w:ind w:left="840"/>
      </w:pPr>
      <w:r>
        <w:t>rabbit_use_ssl=False</w:t>
      </w:r>
    </w:p>
    <w:p w14:paraId="54D0BE92" w14:textId="77777777" w:rsidR="004C7B9B" w:rsidRDefault="00623D57">
      <w:pPr>
        <w:pStyle w:val="a5"/>
        <w:ind w:left="840"/>
      </w:pPr>
      <w:r>
        <w:t>rabbit_hosts=pm.rabbit1.bcec.core:5672,pm.rabbit2.bcec.core:5672,pm.rabbit3.bcec.core:5672</w:t>
      </w:r>
      <w:r>
        <w:rPr>
          <w:color w:val="FF0000"/>
          <w:u w:color="FF0000"/>
        </w:rPr>
        <w:t xml:space="preserve"> # RabbitMQ</w:t>
      </w:r>
      <w:r>
        <w:rPr>
          <w:color w:val="FF0000"/>
          <w:u w:color="FF0000"/>
          <w:lang w:val="zh-TW" w:eastAsia="zh-TW"/>
        </w:rPr>
        <w:t>集群的</w:t>
      </w:r>
      <w:r>
        <w:rPr>
          <w:color w:val="FF0000"/>
          <w:u w:color="FF0000"/>
        </w:rPr>
        <w:t>IP</w:t>
      </w:r>
    </w:p>
    <w:p w14:paraId="54D0BE93" w14:textId="77777777" w:rsidR="004C7B9B" w:rsidRDefault="00623D57">
      <w:pPr>
        <w:pStyle w:val="a5"/>
        <w:ind w:left="840"/>
      </w:pPr>
      <w:r>
        <w:t xml:space="preserve"> </w:t>
      </w:r>
    </w:p>
    <w:p w14:paraId="54D0BE94" w14:textId="77777777" w:rsidR="004C7B9B" w:rsidRDefault="00623D57">
      <w:pPr>
        <w:pStyle w:val="a5"/>
        <w:ind w:left="840"/>
      </w:pPr>
      <w:r>
        <w:t>[keystone_authtoken]</w:t>
      </w:r>
    </w:p>
    <w:p w14:paraId="54D0BE95" w14:textId="77777777" w:rsidR="004C7B9B" w:rsidRDefault="00623D57">
      <w:pPr>
        <w:pStyle w:val="a5"/>
        <w:ind w:left="840"/>
      </w:pPr>
      <w:r>
        <w:t>admin_tenant_name = service</w:t>
      </w:r>
    </w:p>
    <w:p w14:paraId="54D0BE96" w14:textId="77777777" w:rsidR="004C7B9B" w:rsidRDefault="00623D57">
      <w:pPr>
        <w:pStyle w:val="a5"/>
        <w:ind w:left="840"/>
      </w:pPr>
      <w:r>
        <w:t>admin_password = 28f0b976d0b4</w:t>
      </w:r>
      <w:r>
        <w:rPr>
          <w:color w:val="FF0000"/>
          <w:u w:color="FF0000"/>
        </w:rPr>
        <w:t># heat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E97" w14:textId="77777777" w:rsidR="004C7B9B" w:rsidRDefault="00623D57">
      <w:pPr>
        <w:pStyle w:val="a5"/>
        <w:ind w:left="840"/>
      </w:pPr>
      <w:r>
        <w:t>admin_user = heat</w:t>
      </w:r>
    </w:p>
    <w:p w14:paraId="54D0BE98" w14:textId="77777777" w:rsidR="004C7B9B" w:rsidRDefault="00623D57">
      <w:pPr>
        <w:pStyle w:val="a5"/>
        <w:ind w:left="840"/>
      </w:pPr>
      <w:r>
        <w:t>auth_uri = http://</w:t>
      </w:r>
      <w:r>
        <w:rPr>
          <w:color w:val="FF0000"/>
          <w:u w:color="FF0000"/>
        </w:rPr>
        <w:t>vip</w:t>
      </w:r>
      <w:r>
        <w:t>:5000/v2.0</w:t>
      </w:r>
      <w:r>
        <w:rPr>
          <w:color w:val="FF0000"/>
          <w:u w:color="FF0000"/>
        </w:rPr>
        <w:t># keystone vip</w:t>
      </w:r>
      <w:r>
        <w:rPr>
          <w:color w:val="FF0000"/>
          <w:u w:color="FF0000"/>
          <w:lang w:val="zh-TW" w:eastAsia="zh-TW"/>
        </w:rPr>
        <w:t>地址</w:t>
      </w:r>
    </w:p>
    <w:p w14:paraId="54D0BE99" w14:textId="77777777" w:rsidR="004C7B9B" w:rsidRDefault="00623D57">
      <w:pPr>
        <w:pStyle w:val="a5"/>
        <w:ind w:left="840"/>
      </w:pPr>
      <w:r>
        <w:t>identity_uri = http://</w:t>
      </w:r>
      <w:r>
        <w:rPr>
          <w:color w:val="FF0000"/>
          <w:u w:color="FF0000"/>
        </w:rPr>
        <w:t>vip</w:t>
      </w:r>
      <w:r>
        <w:t>:35357</w:t>
      </w:r>
      <w:r>
        <w:rPr>
          <w:color w:val="FF0000"/>
          <w:u w:color="FF0000"/>
        </w:rPr>
        <w:t># keystone vip</w:t>
      </w:r>
      <w:r>
        <w:rPr>
          <w:color w:val="FF0000"/>
          <w:u w:color="FF0000"/>
          <w:lang w:val="zh-TW" w:eastAsia="zh-TW"/>
        </w:rPr>
        <w:t>地址</w:t>
      </w:r>
    </w:p>
    <w:p w14:paraId="54D0BE9A" w14:textId="77777777" w:rsidR="004C7B9B" w:rsidRDefault="00623D57">
      <w:pPr>
        <w:pStyle w:val="a5"/>
        <w:ind w:left="840"/>
      </w:pPr>
      <w:r>
        <w:t>[database]</w:t>
      </w:r>
    </w:p>
    <w:p w14:paraId="54D0BE9B" w14:textId="77777777" w:rsidR="004C7B9B" w:rsidRDefault="00623D57">
      <w:pPr>
        <w:pStyle w:val="a5"/>
        <w:ind w:left="840"/>
        <w:rPr>
          <w:color w:val="FF0000"/>
          <w:u w:color="FF0000"/>
        </w:rPr>
      </w:pPr>
      <w:r>
        <w:t>connection = mysql://heat:28f0b976d0b4@172.16.216.201/heat</w:t>
      </w:r>
      <w:r>
        <w:rPr>
          <w:color w:val="FF0000"/>
          <w:u w:color="FF0000"/>
        </w:rPr>
        <w:t>#heat</w:t>
      </w:r>
      <w:r>
        <w:rPr>
          <w:color w:val="FF0000"/>
          <w:u w:color="FF0000"/>
          <w:lang w:val="zh-TW" w:eastAsia="zh-TW"/>
        </w:rPr>
        <w:t>数据库，用户名，密码，以及要填</w:t>
      </w:r>
      <w:r>
        <w:rPr>
          <w:color w:val="FF0000"/>
          <w:u w:color="FF0000"/>
        </w:rPr>
        <w:t>mysql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E9C" w14:textId="77777777" w:rsidR="004C7B9B" w:rsidRDefault="004C7B9B"/>
    <w:p w14:paraId="54D0BE9D" w14:textId="77777777" w:rsidR="004C7B9B" w:rsidRDefault="00623D57">
      <w:pPr>
        <w:pStyle w:val="a5"/>
        <w:ind w:left="840"/>
      </w:pPr>
      <w:r>
        <w:t>[paste_deploy]</w:t>
      </w:r>
    </w:p>
    <w:p w14:paraId="54D0BE9E" w14:textId="77777777" w:rsidR="004C7B9B" w:rsidRDefault="00623D57">
      <w:pPr>
        <w:pStyle w:val="a5"/>
        <w:ind w:left="840"/>
      </w:pPr>
      <w:r>
        <w:t>api_paste_config = /usr/share/heat/api-paste-dist.ini</w:t>
      </w:r>
    </w:p>
    <w:p w14:paraId="54D0BE9F" w14:textId="77777777" w:rsidR="004C7B9B" w:rsidRDefault="00623D57">
      <w:pPr>
        <w:pStyle w:val="a5"/>
        <w:ind w:left="840"/>
      </w:pPr>
      <w:r>
        <w:t xml:space="preserve"> </w:t>
      </w:r>
    </w:p>
    <w:p w14:paraId="54D0BEA0" w14:textId="77777777" w:rsidR="004C7B9B" w:rsidRDefault="00623D57">
      <w:pPr>
        <w:pStyle w:val="a5"/>
        <w:ind w:left="840"/>
      </w:pPr>
      <w:r>
        <w:t>[rpc_notifier2]</w:t>
      </w:r>
    </w:p>
    <w:p w14:paraId="54D0BEA1" w14:textId="77777777" w:rsidR="004C7B9B" w:rsidRDefault="00623D57">
      <w:pPr>
        <w:pStyle w:val="a5"/>
        <w:ind w:left="840"/>
      </w:pPr>
      <w:r>
        <w:t xml:space="preserve"> </w:t>
      </w:r>
    </w:p>
    <w:p w14:paraId="54D0BEA2" w14:textId="77777777" w:rsidR="004C7B9B" w:rsidRDefault="00623D57">
      <w:pPr>
        <w:pStyle w:val="a5"/>
        <w:ind w:left="840"/>
      </w:pPr>
      <w:r>
        <w:t>[ec2authtoken]</w:t>
      </w:r>
    </w:p>
    <w:p w14:paraId="54D0BEA3" w14:textId="77777777" w:rsidR="004C7B9B" w:rsidRDefault="00623D57">
      <w:pPr>
        <w:pStyle w:val="a5"/>
        <w:ind w:left="840"/>
      </w:pPr>
      <w:r>
        <w:t>auth_uri = http://</w:t>
      </w:r>
      <w:r>
        <w:rPr>
          <w:color w:val="FF0000"/>
          <w:u w:color="FF0000"/>
        </w:rPr>
        <w:t>VIP</w:t>
      </w:r>
      <w:r>
        <w:t>:5000/v2.0</w:t>
      </w:r>
      <w:r>
        <w:rPr>
          <w:color w:val="FF0000"/>
          <w:u w:color="FF0000"/>
        </w:rPr>
        <w:t>#heat registry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VIP</w:t>
      </w:r>
    </w:p>
    <w:p w14:paraId="54D0BEA4" w14:textId="77777777" w:rsidR="004C7B9B" w:rsidRDefault="00623D57">
      <w:pPr>
        <w:pStyle w:val="a5"/>
        <w:ind w:left="840"/>
      </w:pPr>
      <w:r>
        <w:t xml:space="preserve"> </w:t>
      </w:r>
    </w:p>
    <w:p w14:paraId="54D0BEA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修改文件权限：</w:t>
      </w:r>
    </w:p>
    <w:p w14:paraId="54D0BEA6" w14:textId="77777777" w:rsidR="004C7B9B" w:rsidRDefault="00623D57">
      <w:pPr>
        <w:pStyle w:val="a5"/>
        <w:ind w:left="840" w:firstLine="0"/>
      </w:pPr>
      <w:r>
        <w:t># chown -R heat:heat /etc/heat/heat.conf</w:t>
      </w:r>
    </w:p>
    <w:p w14:paraId="54D0BEA7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</w:t>
      </w:r>
      <w:r>
        <w:t>domian</w:t>
      </w:r>
      <w:r>
        <w:rPr>
          <w:lang w:val="zh-TW" w:eastAsia="zh-TW"/>
        </w:rPr>
        <w:t>：</w:t>
      </w:r>
    </w:p>
    <w:p w14:paraId="54D0BEA8" w14:textId="77777777" w:rsidR="004C7B9B" w:rsidRDefault="00623D57">
      <w:pPr>
        <w:pStyle w:val="a5"/>
        <w:ind w:left="840" w:firstLine="0"/>
        <w:rPr>
          <w:lang w:eastAsia="zh-TW"/>
        </w:rPr>
      </w:pPr>
      <w:r>
        <w:rPr>
          <w:lang w:eastAsia="zh-TW"/>
        </w:rPr>
        <w:t>#heat-keystone-setup-domain --stack-user-domain-name heat_user_domain --stack-domain-admin heat_domain_admin --stack-domain-admin-password '</w:t>
      </w:r>
      <w:r>
        <w:rPr>
          <w:color w:val="FF0000"/>
          <w:u w:color="FF0000"/>
          <w:lang w:eastAsia="zh-TW"/>
        </w:rPr>
        <w:t>HEAT_USER_DBPASS';#heat</w:t>
      </w:r>
      <w:r>
        <w:rPr>
          <w:color w:val="FF0000"/>
          <w:u w:color="FF0000"/>
          <w:lang w:val="zh-TW" w:eastAsia="zh-TW"/>
        </w:rPr>
        <w:t>用户密码</w:t>
      </w:r>
    </w:p>
    <w:p w14:paraId="54D0BEA9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初始化</w:t>
      </w:r>
      <w:r>
        <w:t>heat</w:t>
      </w:r>
      <w:r>
        <w:rPr>
          <w:lang w:val="zh-TW" w:eastAsia="zh-TW"/>
        </w:rPr>
        <w:t>数据库</w:t>
      </w:r>
    </w:p>
    <w:p w14:paraId="54D0BEAA" w14:textId="77777777" w:rsidR="004C7B9B" w:rsidRDefault="00623D57">
      <w:pPr>
        <w:pStyle w:val="a5"/>
        <w:ind w:left="840" w:firstLine="0"/>
      </w:pPr>
      <w:r>
        <w:lastRenderedPageBreak/>
        <w:t># su -s /bin/sh -c "heat-manage db_sync" heat</w:t>
      </w:r>
    </w:p>
    <w:p w14:paraId="54D0BEAB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启动服务</w:t>
      </w:r>
    </w:p>
    <w:p w14:paraId="54D0BEAC" w14:textId="77777777" w:rsidR="004C7B9B" w:rsidRDefault="00623D57">
      <w:pPr>
        <w:ind w:left="420" w:firstLine="420"/>
      </w:pPr>
      <w:r>
        <w:t># systemctl enable openstack-heat-api.service openstack-heat-api-cfn.service openstack-heat-engine.service</w:t>
      </w:r>
    </w:p>
    <w:p w14:paraId="54D0BEAD" w14:textId="77777777" w:rsidR="004C7B9B" w:rsidRDefault="00623D57">
      <w:pPr>
        <w:ind w:firstLine="840"/>
      </w:pPr>
      <w:r>
        <w:t># systemctl start openstack-heat-api.service openstack-heat-api-cfn.service openstack-heat-engine.service</w:t>
      </w:r>
    </w:p>
    <w:p w14:paraId="54D0BEA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确认安装成功</w:t>
      </w:r>
    </w:p>
    <w:p w14:paraId="54D0BEAF" w14:textId="77777777" w:rsidR="004C7B9B" w:rsidRDefault="00623D57">
      <w:pPr>
        <w:pStyle w:val="a5"/>
        <w:ind w:left="840" w:firstLine="0"/>
      </w:pPr>
      <w:r>
        <w:t># heat stack-list</w:t>
      </w:r>
    </w:p>
    <w:p w14:paraId="54D0BEB0" w14:textId="77777777" w:rsidR="004C7B9B" w:rsidRDefault="004C7B9B"/>
    <w:p w14:paraId="54D0BEB1" w14:textId="77777777" w:rsidR="004C7B9B" w:rsidRDefault="00623D57">
      <w:pPr>
        <w:pStyle w:val="30"/>
        <w:numPr>
          <w:ilvl w:val="1"/>
          <w:numId w:val="59"/>
        </w:numPr>
      </w:pPr>
      <w:r>
        <w:t>Cluster</w:t>
      </w:r>
      <w:r>
        <w:rPr>
          <w:lang w:val="zh-TW" w:eastAsia="zh-TW"/>
        </w:rPr>
        <w:t>服务</w:t>
      </w:r>
      <w:r>
        <w:t>senlin</w:t>
      </w:r>
      <w:r>
        <w:rPr>
          <w:lang w:val="zh-TW" w:eastAsia="zh-TW"/>
        </w:rPr>
        <w:t>部署</w:t>
      </w:r>
    </w:p>
    <w:p w14:paraId="54D0BEB2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</w:t>
      </w:r>
      <w:r>
        <w:t>senlin</w:t>
      </w:r>
      <w:r>
        <w:rPr>
          <w:lang w:val="zh-TW" w:eastAsia="zh-TW"/>
        </w:rPr>
        <w:t>数据库和用户</w:t>
      </w:r>
    </w:p>
    <w:p w14:paraId="54D0BEB3" w14:textId="77777777" w:rsidR="004C7B9B" w:rsidRDefault="00623D57">
      <w:pPr>
        <w:ind w:left="420" w:firstLine="420"/>
      </w:pPr>
      <w:r>
        <w:rPr>
          <w:lang w:val="zh-TW" w:eastAsia="zh-TW"/>
        </w:rPr>
        <w:t>登陆到数据库节点，执行如下命令（</w:t>
      </w:r>
      <w:r>
        <w:t>senlin_passwd</w:t>
      </w:r>
      <w:r>
        <w:rPr>
          <w:lang w:val="zh-TW" w:eastAsia="zh-TW"/>
        </w:rPr>
        <w:t>应修改为实际使用的密码）</w:t>
      </w:r>
    </w:p>
    <w:p w14:paraId="54D0BEB4" w14:textId="77777777" w:rsidR="004C7B9B" w:rsidRDefault="00623D57">
      <w:pPr>
        <w:ind w:left="420" w:firstLine="420"/>
      </w:pPr>
      <w:r>
        <w:t># mysql -u root –p</w:t>
      </w:r>
    </w:p>
    <w:p w14:paraId="54D0BEB5" w14:textId="77777777" w:rsidR="004C7B9B" w:rsidRDefault="00623D57">
      <w:pPr>
        <w:ind w:left="420" w:firstLine="420"/>
      </w:pPr>
      <w:r>
        <w:t>&gt; CREATE DATABASE senlin;</w:t>
      </w:r>
    </w:p>
    <w:p w14:paraId="54D0BEB6" w14:textId="77777777" w:rsidR="004C7B9B" w:rsidRDefault="00623D57">
      <w:pPr>
        <w:ind w:left="420" w:firstLine="420"/>
      </w:pPr>
      <w:r>
        <w:t>&gt; GRANT ALL PRIVILEGES ON senlin.* TO 'senlin'@'localhost' IDENTIFIED BY 'senlin_passwd';</w:t>
      </w:r>
    </w:p>
    <w:p w14:paraId="54D0BEB7" w14:textId="77777777" w:rsidR="004C7B9B" w:rsidRDefault="00623D57">
      <w:pPr>
        <w:ind w:left="420" w:firstLine="420"/>
      </w:pPr>
      <w:r>
        <w:t>&gt; GRANT ALL PRIVILEGES ON senlin.* TO 'senlin'@'%' IDENTIFIED BY 'senlin_passwd';</w:t>
      </w:r>
    </w:p>
    <w:p w14:paraId="54D0BEB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Keystone</w:t>
      </w:r>
      <w:r>
        <w:rPr>
          <w:lang w:val="zh-TW" w:eastAsia="zh-TW"/>
        </w:rPr>
        <w:t>中注册</w:t>
      </w:r>
      <w:r>
        <w:t>senlin</w:t>
      </w:r>
    </w:p>
    <w:p w14:paraId="54D0BEB9" w14:textId="77777777" w:rsidR="004C7B9B" w:rsidRDefault="00623D57">
      <w:pPr>
        <w:ind w:left="420" w:firstLine="420"/>
      </w:pPr>
      <w:r>
        <w:t># source admin-openrc.sh</w:t>
      </w:r>
    </w:p>
    <w:p w14:paraId="54D0BEBA" w14:textId="77777777" w:rsidR="004C7B9B" w:rsidRDefault="00623D57">
      <w:pPr>
        <w:ind w:left="420" w:firstLine="420"/>
      </w:pPr>
      <w:r>
        <w:t># openstack user create --password-prompt senlin</w:t>
      </w:r>
    </w:p>
    <w:p w14:paraId="54D0BEBB" w14:textId="77777777" w:rsidR="004C7B9B" w:rsidRDefault="00623D57">
      <w:pPr>
        <w:ind w:left="420" w:firstLine="420"/>
      </w:pPr>
      <w:r>
        <w:t># openstack role add --project service --user senlin admin</w:t>
      </w:r>
    </w:p>
    <w:p w14:paraId="54D0BEBC" w14:textId="77777777" w:rsidR="004C7B9B" w:rsidRDefault="00623D57">
      <w:pPr>
        <w:ind w:left="420" w:firstLine="420"/>
      </w:pPr>
      <w:r>
        <w:t># openstack service create --name senlin --description "Senlin Clustering Service " clustering</w:t>
      </w:r>
    </w:p>
    <w:p w14:paraId="54D0BEBD" w14:textId="77777777" w:rsidR="004C7B9B" w:rsidRDefault="00623D57">
      <w:pPr>
        <w:ind w:left="420" w:firstLine="420"/>
        <w:rPr>
          <w:color w:val="FF0000"/>
          <w:u w:color="FF0000"/>
        </w:rPr>
      </w:pPr>
      <w:r>
        <w:t xml:space="preserve"># </w:t>
      </w:r>
      <w:r>
        <w:rPr>
          <w:color w:val="FF0000"/>
          <w:u w:color="FF0000"/>
        </w:rPr>
        <w:t>openstack endpoint create --region RegionOne --publicurl http://vip.haproxy.bcec.core:8778/v1 --adminurl http://vip.haproxy.bcec.core:8778/v1 --internalurl http://vip.haproxy.bcec.core:8778/v1 senlin # vip.haproxy.bcec.core</w:t>
      </w:r>
      <w:r>
        <w:rPr>
          <w:color w:val="FF0000"/>
          <w:u w:color="FF0000"/>
          <w:lang w:val="zh-TW" w:eastAsia="zh-TW"/>
        </w:rPr>
        <w:t>修改为实际的</w:t>
      </w:r>
      <w:r>
        <w:rPr>
          <w:color w:val="FF0000"/>
          <w:u w:color="FF0000"/>
        </w:rPr>
        <w:t>VIP</w:t>
      </w:r>
      <w:r>
        <w:rPr>
          <w:color w:val="FF0000"/>
          <w:u w:color="FF0000"/>
          <w:lang w:val="zh-TW" w:eastAsia="zh-TW"/>
        </w:rPr>
        <w:t>地址</w:t>
      </w:r>
    </w:p>
    <w:p w14:paraId="54D0BEBE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在部署节点导入</w:t>
      </w:r>
      <w:r>
        <w:t>senlin</w:t>
      </w:r>
      <w:r>
        <w:rPr>
          <w:lang w:val="zh-TW" w:eastAsia="zh-TW"/>
        </w:rPr>
        <w:t>的</w:t>
      </w:r>
      <w:r>
        <w:t>docker</w:t>
      </w:r>
      <w:r>
        <w:rPr>
          <w:lang w:val="zh-TW" w:eastAsia="zh-TW"/>
        </w:rPr>
        <w:t>镜像</w:t>
      </w:r>
    </w:p>
    <w:p w14:paraId="54D0BEBF" w14:textId="77777777" w:rsidR="004C7B9B" w:rsidRDefault="00623D57">
      <w:pPr>
        <w:ind w:left="420" w:firstLine="420"/>
      </w:pPr>
      <w:r>
        <w:t>senlin</w:t>
      </w:r>
      <w:r>
        <w:rPr>
          <w:lang w:val="zh-TW" w:eastAsia="zh-TW"/>
        </w:rPr>
        <w:t>采用容器进行部署，因此需要部署</w:t>
      </w:r>
      <w:r>
        <w:t>senlin</w:t>
      </w:r>
      <w:r>
        <w:rPr>
          <w:lang w:val="zh-TW" w:eastAsia="zh-TW"/>
        </w:rPr>
        <w:t>的节点首先启动</w:t>
      </w:r>
      <w:r>
        <w:t>docker</w:t>
      </w:r>
      <w:r>
        <w:rPr>
          <w:lang w:val="zh-TW" w:eastAsia="zh-TW"/>
        </w:rPr>
        <w:t>服务，</w:t>
      </w:r>
      <w:r>
        <w:t>senlin</w:t>
      </w:r>
      <w:r>
        <w:rPr>
          <w:lang w:val="zh-TW" w:eastAsia="zh-TW"/>
        </w:rPr>
        <w:t>镜像建议直接使用</w:t>
      </w:r>
      <w:r>
        <w:t>BCEC</w:t>
      </w:r>
      <w:r>
        <w:rPr>
          <w:lang w:val="zh-TW" w:eastAsia="zh-TW"/>
        </w:rPr>
        <w:t>提供的版本。</w:t>
      </w:r>
    </w:p>
    <w:p w14:paraId="54D0BEC0" w14:textId="77777777" w:rsidR="004C7B9B" w:rsidRDefault="00623D57">
      <w:pPr>
        <w:ind w:left="420" w:firstLine="420"/>
      </w:pPr>
      <w:r>
        <w:t>#docker load -i senlin-base-2.0.3 //</w:t>
      </w:r>
      <w:r>
        <w:rPr>
          <w:lang w:val="zh-TW" w:eastAsia="zh-TW"/>
        </w:rPr>
        <w:t>导入镜像版本已</w:t>
      </w:r>
      <w:r>
        <w:t>BCEC</w:t>
      </w:r>
      <w:r>
        <w:rPr>
          <w:lang w:val="zh-TW" w:eastAsia="zh-TW"/>
        </w:rPr>
        <w:t>提供的为准</w:t>
      </w:r>
    </w:p>
    <w:p w14:paraId="54D0BEC1" w14:textId="77777777" w:rsidR="004C7B9B" w:rsidRDefault="00623D57">
      <w:pPr>
        <w:ind w:left="420" w:firstLine="420"/>
      </w:pPr>
      <w:r>
        <w:t>#mkdir -p /etc/senlin /var/log/senlin /var/cache/senlin</w:t>
      </w:r>
    </w:p>
    <w:p w14:paraId="54D0BEC2" w14:textId="77777777" w:rsidR="004C7B9B" w:rsidRDefault="00623D57">
      <w:pPr>
        <w:ind w:left="420" w:firstLine="420"/>
      </w:pPr>
      <w:r>
        <w:t>#useradd --user-group senlin</w:t>
      </w:r>
    </w:p>
    <w:p w14:paraId="54D0BEC3" w14:textId="77777777" w:rsidR="004C7B9B" w:rsidRDefault="00623D57">
      <w:pPr>
        <w:ind w:left="420" w:firstLine="420"/>
      </w:pPr>
      <w:r>
        <w:t>#chown -R senlin:senlin /etc/senlin /var/log/senlin /var/cache/senlin</w:t>
      </w:r>
    </w:p>
    <w:p w14:paraId="54D0BEC4" w14:textId="77777777" w:rsidR="004C7B9B" w:rsidRDefault="00623D57">
      <w:pPr>
        <w:ind w:left="420" w:firstLine="420"/>
      </w:pPr>
      <w:r>
        <w:t>#echo "senlin ALL = (root) NOPASSWD: ALL" &gt; /etc/sudoers.d/senlin</w:t>
      </w:r>
    </w:p>
    <w:p w14:paraId="54D0BEC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创建并编辑</w:t>
      </w:r>
      <w:r>
        <w:t>/etc/senlin/api-paste.ini</w:t>
      </w:r>
    </w:p>
    <w:p w14:paraId="54D0BEC6" w14:textId="77777777" w:rsidR="004C7B9B" w:rsidRDefault="00623D57">
      <w:pPr>
        <w:ind w:left="420" w:firstLine="420"/>
      </w:pPr>
      <w:r>
        <w:t># senlin-api pipeline</w:t>
      </w:r>
    </w:p>
    <w:p w14:paraId="54D0BEC7" w14:textId="77777777" w:rsidR="004C7B9B" w:rsidRDefault="00623D57">
      <w:pPr>
        <w:ind w:left="420" w:firstLine="420"/>
      </w:pPr>
      <w:r>
        <w:t>[pipeline:senlin-api]</w:t>
      </w:r>
    </w:p>
    <w:p w14:paraId="54D0BEC8" w14:textId="77777777" w:rsidR="004C7B9B" w:rsidRDefault="00623D57">
      <w:pPr>
        <w:ind w:left="420" w:firstLine="420"/>
      </w:pPr>
      <w:r>
        <w:t>pipeline = request_id faultwrap ssl versionnegotiation webhook authtoken context trust apiv1app</w:t>
      </w:r>
    </w:p>
    <w:p w14:paraId="54D0BEC9" w14:textId="77777777" w:rsidR="004C7B9B" w:rsidRDefault="00623D57">
      <w:pPr>
        <w:ind w:left="420" w:firstLine="420"/>
      </w:pPr>
      <w:r>
        <w:t>#pipeline = request_id faultwrap ssl versionnegotiation authtoken context apiv1app</w:t>
      </w:r>
    </w:p>
    <w:p w14:paraId="54D0BECA" w14:textId="77777777" w:rsidR="004C7B9B" w:rsidRDefault="004C7B9B">
      <w:pPr>
        <w:ind w:left="420" w:firstLine="420"/>
      </w:pPr>
    </w:p>
    <w:p w14:paraId="54D0BECB" w14:textId="77777777" w:rsidR="004C7B9B" w:rsidRDefault="00623D57">
      <w:pPr>
        <w:ind w:left="420" w:firstLine="420"/>
      </w:pPr>
      <w:r>
        <w:t>[app:apiv1app]</w:t>
      </w:r>
    </w:p>
    <w:p w14:paraId="54D0BECC" w14:textId="77777777" w:rsidR="004C7B9B" w:rsidRDefault="00623D57">
      <w:pPr>
        <w:ind w:left="420" w:firstLine="420"/>
      </w:pPr>
      <w:r>
        <w:t>paste.app_factory = senlin.common.wsgi:app_factory</w:t>
      </w:r>
    </w:p>
    <w:p w14:paraId="54D0BECD" w14:textId="77777777" w:rsidR="004C7B9B" w:rsidRDefault="00623D57">
      <w:pPr>
        <w:ind w:left="420" w:firstLine="420"/>
      </w:pPr>
      <w:r>
        <w:t>senlin.app_factory = senlin.api.openstack.v1:API</w:t>
      </w:r>
    </w:p>
    <w:p w14:paraId="54D0BECE" w14:textId="77777777" w:rsidR="004C7B9B" w:rsidRDefault="004C7B9B">
      <w:pPr>
        <w:ind w:left="420" w:firstLine="420"/>
      </w:pPr>
    </w:p>
    <w:p w14:paraId="54D0BECF" w14:textId="77777777" w:rsidR="004C7B9B" w:rsidRDefault="00623D57">
      <w:pPr>
        <w:ind w:left="420" w:firstLine="420"/>
      </w:pPr>
      <w:r>
        <w:t># Middleware to set x-openstack-request-id in http response header</w:t>
      </w:r>
    </w:p>
    <w:p w14:paraId="54D0BED0" w14:textId="77777777" w:rsidR="004C7B9B" w:rsidRDefault="00623D57">
      <w:pPr>
        <w:ind w:left="420" w:firstLine="420"/>
      </w:pPr>
      <w:r>
        <w:t>[filter:request_id]</w:t>
      </w:r>
    </w:p>
    <w:p w14:paraId="54D0BED1" w14:textId="77777777" w:rsidR="004C7B9B" w:rsidRDefault="00623D57">
      <w:pPr>
        <w:ind w:left="420" w:firstLine="420"/>
      </w:pPr>
      <w:r>
        <w:t>paste.filter_factory = oslo_middleware.request_id:RequestId.factory</w:t>
      </w:r>
    </w:p>
    <w:p w14:paraId="54D0BED2" w14:textId="77777777" w:rsidR="004C7B9B" w:rsidRDefault="004C7B9B">
      <w:pPr>
        <w:ind w:left="420" w:firstLine="420"/>
      </w:pPr>
    </w:p>
    <w:p w14:paraId="54D0BED3" w14:textId="77777777" w:rsidR="004C7B9B" w:rsidRDefault="00623D57">
      <w:pPr>
        <w:ind w:left="420" w:firstLine="420"/>
      </w:pPr>
      <w:r>
        <w:lastRenderedPageBreak/>
        <w:t>[filter:faultwrap]</w:t>
      </w:r>
    </w:p>
    <w:p w14:paraId="54D0BED4" w14:textId="77777777" w:rsidR="004C7B9B" w:rsidRDefault="00623D57">
      <w:pPr>
        <w:ind w:left="420" w:firstLine="420"/>
      </w:pPr>
      <w:r>
        <w:t>paste.filter_factory = senlin.common.wsgi:filter_factory</w:t>
      </w:r>
    </w:p>
    <w:p w14:paraId="54D0BED5" w14:textId="77777777" w:rsidR="004C7B9B" w:rsidRDefault="00623D57">
      <w:pPr>
        <w:ind w:left="420" w:firstLine="420"/>
      </w:pPr>
      <w:r>
        <w:t>senlin.filter_factory = senlin.api.openstack:faultwrap_filter</w:t>
      </w:r>
    </w:p>
    <w:p w14:paraId="54D0BED6" w14:textId="77777777" w:rsidR="004C7B9B" w:rsidRDefault="004C7B9B">
      <w:pPr>
        <w:ind w:left="420" w:firstLine="420"/>
      </w:pPr>
    </w:p>
    <w:p w14:paraId="54D0BED7" w14:textId="77777777" w:rsidR="004C7B9B" w:rsidRDefault="00623D57">
      <w:pPr>
        <w:ind w:left="420" w:firstLine="420"/>
      </w:pPr>
      <w:r>
        <w:t>[filter:context]</w:t>
      </w:r>
    </w:p>
    <w:p w14:paraId="54D0BED8" w14:textId="77777777" w:rsidR="004C7B9B" w:rsidRDefault="00623D57">
      <w:pPr>
        <w:ind w:left="420" w:firstLine="420"/>
      </w:pPr>
      <w:r>
        <w:t>paste.filter_factory = senlin.common.wsgi:filter_factory</w:t>
      </w:r>
    </w:p>
    <w:p w14:paraId="54D0BED9" w14:textId="77777777" w:rsidR="004C7B9B" w:rsidRDefault="00623D57">
      <w:pPr>
        <w:ind w:left="420" w:firstLine="420"/>
      </w:pPr>
      <w:r>
        <w:t>senlin.filter_factory = senlin.api.openstack:contextmiddleware_filter</w:t>
      </w:r>
    </w:p>
    <w:p w14:paraId="54D0BEDA" w14:textId="77777777" w:rsidR="004C7B9B" w:rsidRDefault="004C7B9B">
      <w:pPr>
        <w:ind w:left="420" w:firstLine="420"/>
      </w:pPr>
    </w:p>
    <w:p w14:paraId="54D0BEDB" w14:textId="77777777" w:rsidR="004C7B9B" w:rsidRDefault="00623D57">
      <w:pPr>
        <w:ind w:left="420" w:firstLine="420"/>
      </w:pPr>
      <w:r>
        <w:t>[filter:ssl]</w:t>
      </w:r>
    </w:p>
    <w:p w14:paraId="54D0BEDC" w14:textId="77777777" w:rsidR="004C7B9B" w:rsidRDefault="00623D57">
      <w:pPr>
        <w:ind w:left="420" w:firstLine="420"/>
      </w:pPr>
      <w:r>
        <w:t>paste.filter_factory = oslo_middleware.ssl:SSLMiddleware.factory</w:t>
      </w:r>
    </w:p>
    <w:p w14:paraId="54D0BEDD" w14:textId="77777777" w:rsidR="004C7B9B" w:rsidRDefault="004C7B9B">
      <w:pPr>
        <w:ind w:left="420" w:firstLine="420"/>
      </w:pPr>
    </w:p>
    <w:p w14:paraId="54D0BEDE" w14:textId="77777777" w:rsidR="004C7B9B" w:rsidRDefault="00623D57">
      <w:pPr>
        <w:ind w:left="420" w:firstLine="420"/>
      </w:pPr>
      <w:r>
        <w:t>[filter:versionnegotiation]</w:t>
      </w:r>
    </w:p>
    <w:p w14:paraId="54D0BEDF" w14:textId="77777777" w:rsidR="004C7B9B" w:rsidRDefault="00623D57">
      <w:pPr>
        <w:ind w:left="420" w:firstLine="420"/>
      </w:pPr>
      <w:r>
        <w:t>paste.filter_factory = senlin.common.wsgi:filter_factory</w:t>
      </w:r>
    </w:p>
    <w:p w14:paraId="54D0BEE0" w14:textId="77777777" w:rsidR="004C7B9B" w:rsidRDefault="00623D57">
      <w:pPr>
        <w:ind w:left="420" w:firstLine="420"/>
      </w:pPr>
      <w:r>
        <w:t>senlin.filter_factory = senlin.api.openstack:version_negotiation_filter</w:t>
      </w:r>
    </w:p>
    <w:p w14:paraId="54D0BEE1" w14:textId="77777777" w:rsidR="004C7B9B" w:rsidRDefault="004C7B9B">
      <w:pPr>
        <w:ind w:left="420" w:firstLine="420"/>
      </w:pPr>
    </w:p>
    <w:p w14:paraId="54D0BEE2" w14:textId="77777777" w:rsidR="004C7B9B" w:rsidRDefault="00623D57">
      <w:pPr>
        <w:ind w:left="420" w:firstLine="420"/>
      </w:pPr>
      <w:r>
        <w:t>[filter:trust]</w:t>
      </w:r>
    </w:p>
    <w:p w14:paraId="54D0BEE3" w14:textId="77777777" w:rsidR="004C7B9B" w:rsidRDefault="00623D57">
      <w:pPr>
        <w:ind w:left="420" w:firstLine="420"/>
      </w:pPr>
      <w:r>
        <w:t>paste.filter_factory = senlin.common.wsgi:filter_factory</w:t>
      </w:r>
    </w:p>
    <w:p w14:paraId="54D0BEE4" w14:textId="77777777" w:rsidR="004C7B9B" w:rsidRDefault="00623D57">
      <w:pPr>
        <w:ind w:left="420" w:firstLine="420"/>
      </w:pPr>
      <w:r>
        <w:t>senlin.filter_factory = senlin.api.openstack:trustmiddleware_filter</w:t>
      </w:r>
    </w:p>
    <w:p w14:paraId="54D0BEE5" w14:textId="77777777" w:rsidR="004C7B9B" w:rsidRDefault="004C7B9B">
      <w:pPr>
        <w:ind w:left="420" w:firstLine="420"/>
      </w:pPr>
    </w:p>
    <w:p w14:paraId="54D0BEE6" w14:textId="77777777" w:rsidR="004C7B9B" w:rsidRDefault="00623D57">
      <w:pPr>
        <w:ind w:left="420" w:firstLine="420"/>
      </w:pPr>
      <w:r>
        <w:t>[filter:webhook]</w:t>
      </w:r>
    </w:p>
    <w:p w14:paraId="54D0BEE7" w14:textId="77777777" w:rsidR="004C7B9B" w:rsidRDefault="00623D57">
      <w:pPr>
        <w:ind w:left="420" w:firstLine="420"/>
      </w:pPr>
      <w:r>
        <w:t>paste.filter_factory = senlin.common.wsgi:filter_factory</w:t>
      </w:r>
    </w:p>
    <w:p w14:paraId="54D0BEE8" w14:textId="77777777" w:rsidR="004C7B9B" w:rsidRDefault="00623D57">
      <w:pPr>
        <w:ind w:left="420" w:firstLine="420"/>
      </w:pPr>
      <w:r>
        <w:t>senlin.filter_factory = senlin.api.openstack:webhookmiddleware_filter</w:t>
      </w:r>
    </w:p>
    <w:p w14:paraId="54D0BEE9" w14:textId="77777777" w:rsidR="004C7B9B" w:rsidRDefault="004C7B9B">
      <w:pPr>
        <w:ind w:left="420" w:firstLine="420"/>
      </w:pPr>
    </w:p>
    <w:p w14:paraId="54D0BEEA" w14:textId="77777777" w:rsidR="004C7B9B" w:rsidRDefault="00623D57">
      <w:pPr>
        <w:ind w:left="420" w:firstLine="420"/>
      </w:pPr>
      <w:r>
        <w:t>[filter:authtoken]</w:t>
      </w:r>
    </w:p>
    <w:p w14:paraId="54D0BEEB" w14:textId="77777777" w:rsidR="004C7B9B" w:rsidRDefault="00623D57">
      <w:pPr>
        <w:ind w:left="420" w:firstLine="420"/>
      </w:pPr>
      <w:r>
        <w:t>paste.filter_factory = keystonemiddleware.auth_token:filter_factory</w:t>
      </w:r>
    </w:p>
    <w:p w14:paraId="54D0BEEC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创建并编辑</w:t>
      </w:r>
      <w:r>
        <w:t xml:space="preserve"> /etc/senlin/policy.json</w:t>
      </w:r>
    </w:p>
    <w:p w14:paraId="54D0BEED" w14:textId="77777777" w:rsidR="004C7B9B" w:rsidRDefault="00623D57">
      <w:pPr>
        <w:ind w:left="840"/>
      </w:pPr>
      <w:r>
        <w:t>{</w:t>
      </w:r>
    </w:p>
    <w:p w14:paraId="54D0BEEE" w14:textId="77777777" w:rsidR="004C7B9B" w:rsidRDefault="00623D57">
      <w:pPr>
        <w:ind w:left="840"/>
      </w:pPr>
      <w:r>
        <w:tab/>
        <w:t>"context_is_admin":  "role:admin",</w:t>
      </w:r>
    </w:p>
    <w:p w14:paraId="54D0BEEF" w14:textId="77777777" w:rsidR="004C7B9B" w:rsidRDefault="00623D57">
      <w:pPr>
        <w:ind w:left="840"/>
      </w:pPr>
      <w:r>
        <w:tab/>
        <w:t>"deny_everybody": "!",</w:t>
      </w:r>
    </w:p>
    <w:p w14:paraId="54D0BEF0" w14:textId="77777777" w:rsidR="004C7B9B" w:rsidRDefault="004C7B9B">
      <w:pPr>
        <w:ind w:left="840"/>
      </w:pPr>
    </w:p>
    <w:p w14:paraId="54D0BEF1" w14:textId="77777777" w:rsidR="004C7B9B" w:rsidRDefault="00623D57">
      <w:pPr>
        <w:ind w:left="840"/>
      </w:pPr>
      <w:r>
        <w:tab/>
        <w:t>"build_info:build_info": "",</w:t>
      </w:r>
    </w:p>
    <w:p w14:paraId="54D0BEF2" w14:textId="77777777" w:rsidR="004C7B9B" w:rsidRDefault="00623D57">
      <w:pPr>
        <w:ind w:left="840"/>
      </w:pPr>
      <w:r>
        <w:tab/>
        <w:t>"profile_types:index": "",</w:t>
      </w:r>
    </w:p>
    <w:p w14:paraId="54D0BEF3" w14:textId="77777777" w:rsidR="004C7B9B" w:rsidRDefault="00623D57">
      <w:pPr>
        <w:ind w:left="840"/>
      </w:pPr>
      <w:r>
        <w:tab/>
        <w:t>"profile_types:get": "",</w:t>
      </w:r>
    </w:p>
    <w:p w14:paraId="54D0BEF4" w14:textId="77777777" w:rsidR="004C7B9B" w:rsidRDefault="00623D57">
      <w:pPr>
        <w:ind w:left="840"/>
      </w:pPr>
      <w:r>
        <w:tab/>
        <w:t>"policy_types:index": "",</w:t>
      </w:r>
    </w:p>
    <w:p w14:paraId="54D0BEF5" w14:textId="77777777" w:rsidR="004C7B9B" w:rsidRDefault="00623D57">
      <w:pPr>
        <w:ind w:left="840"/>
      </w:pPr>
      <w:r>
        <w:tab/>
        <w:t>"policy_types:get": "",</w:t>
      </w:r>
    </w:p>
    <w:p w14:paraId="54D0BEF6" w14:textId="77777777" w:rsidR="004C7B9B" w:rsidRDefault="00623D57">
      <w:pPr>
        <w:ind w:left="840"/>
      </w:pPr>
      <w:r>
        <w:tab/>
        <w:t>"clusters:index": "",</w:t>
      </w:r>
    </w:p>
    <w:p w14:paraId="54D0BEF7" w14:textId="77777777" w:rsidR="004C7B9B" w:rsidRDefault="00623D57">
      <w:pPr>
        <w:ind w:left="840"/>
      </w:pPr>
      <w:r>
        <w:tab/>
        <w:t>"clusters:create": "",</w:t>
      </w:r>
    </w:p>
    <w:p w14:paraId="54D0BEF8" w14:textId="77777777" w:rsidR="004C7B9B" w:rsidRDefault="00623D57">
      <w:pPr>
        <w:ind w:left="840"/>
      </w:pPr>
      <w:r>
        <w:tab/>
        <w:t>"clusters:delete": "",</w:t>
      </w:r>
    </w:p>
    <w:p w14:paraId="54D0BEF9" w14:textId="77777777" w:rsidR="004C7B9B" w:rsidRDefault="00623D57">
      <w:pPr>
        <w:ind w:left="840"/>
      </w:pPr>
      <w:r>
        <w:tab/>
        <w:t>"clusters:get": "",</w:t>
      </w:r>
    </w:p>
    <w:p w14:paraId="54D0BEFA" w14:textId="77777777" w:rsidR="004C7B9B" w:rsidRDefault="00623D57">
      <w:pPr>
        <w:ind w:left="840"/>
      </w:pPr>
      <w:r>
        <w:tab/>
        <w:t>"clusters:action": "",</w:t>
      </w:r>
    </w:p>
    <w:p w14:paraId="54D0BEFB" w14:textId="77777777" w:rsidR="004C7B9B" w:rsidRDefault="00623D57">
      <w:pPr>
        <w:ind w:left="840"/>
      </w:pPr>
      <w:r>
        <w:tab/>
        <w:t>"clusters:update": "",</w:t>
      </w:r>
    </w:p>
    <w:p w14:paraId="54D0BEFC" w14:textId="77777777" w:rsidR="004C7B9B" w:rsidRDefault="00623D57">
      <w:pPr>
        <w:ind w:left="840"/>
      </w:pPr>
      <w:r>
        <w:tab/>
        <w:t>"profiles:index": "",</w:t>
      </w:r>
    </w:p>
    <w:p w14:paraId="54D0BEFD" w14:textId="77777777" w:rsidR="004C7B9B" w:rsidRDefault="00623D57">
      <w:pPr>
        <w:ind w:left="840"/>
      </w:pPr>
      <w:r>
        <w:tab/>
        <w:t>"profiles:create": "",</w:t>
      </w:r>
    </w:p>
    <w:p w14:paraId="54D0BEFE" w14:textId="77777777" w:rsidR="004C7B9B" w:rsidRDefault="00623D57">
      <w:pPr>
        <w:ind w:left="840"/>
      </w:pPr>
      <w:r>
        <w:tab/>
        <w:t>"profiles:get": "",</w:t>
      </w:r>
    </w:p>
    <w:p w14:paraId="54D0BEFF" w14:textId="77777777" w:rsidR="004C7B9B" w:rsidRDefault="00623D57">
      <w:pPr>
        <w:ind w:left="840"/>
      </w:pPr>
      <w:r>
        <w:tab/>
        <w:t>"profiles:delete": "",</w:t>
      </w:r>
    </w:p>
    <w:p w14:paraId="54D0BF00" w14:textId="77777777" w:rsidR="004C7B9B" w:rsidRDefault="00623D57">
      <w:pPr>
        <w:ind w:left="840"/>
      </w:pPr>
      <w:r>
        <w:tab/>
        <w:t>"profiles:update": "",</w:t>
      </w:r>
    </w:p>
    <w:p w14:paraId="54D0BF01" w14:textId="77777777" w:rsidR="004C7B9B" w:rsidRDefault="00623D57">
      <w:pPr>
        <w:ind w:left="840"/>
      </w:pPr>
      <w:r>
        <w:tab/>
        <w:t>"nodes:index": "",</w:t>
      </w:r>
    </w:p>
    <w:p w14:paraId="54D0BF02" w14:textId="77777777" w:rsidR="004C7B9B" w:rsidRDefault="00623D57">
      <w:pPr>
        <w:ind w:left="840"/>
      </w:pPr>
      <w:r>
        <w:tab/>
        <w:t>"nodes:create": "",</w:t>
      </w:r>
    </w:p>
    <w:p w14:paraId="54D0BF03" w14:textId="77777777" w:rsidR="004C7B9B" w:rsidRDefault="00623D57">
      <w:pPr>
        <w:ind w:left="840"/>
      </w:pPr>
      <w:r>
        <w:tab/>
        <w:t>"nodes:get": "",</w:t>
      </w:r>
    </w:p>
    <w:p w14:paraId="54D0BF04" w14:textId="77777777" w:rsidR="004C7B9B" w:rsidRDefault="00623D57">
      <w:pPr>
        <w:ind w:left="840"/>
      </w:pPr>
      <w:r>
        <w:tab/>
        <w:t>"nodes:action": "",</w:t>
      </w:r>
    </w:p>
    <w:p w14:paraId="54D0BF05" w14:textId="77777777" w:rsidR="004C7B9B" w:rsidRDefault="00623D57">
      <w:pPr>
        <w:ind w:left="840"/>
      </w:pPr>
      <w:r>
        <w:tab/>
        <w:t>"nodes:update": "",</w:t>
      </w:r>
    </w:p>
    <w:p w14:paraId="54D0BF06" w14:textId="77777777" w:rsidR="004C7B9B" w:rsidRDefault="00623D57">
      <w:pPr>
        <w:ind w:left="840"/>
      </w:pPr>
      <w:r>
        <w:tab/>
        <w:t>"nodes:delete": "",</w:t>
      </w:r>
    </w:p>
    <w:p w14:paraId="54D0BF07" w14:textId="77777777" w:rsidR="004C7B9B" w:rsidRDefault="00623D57">
      <w:pPr>
        <w:ind w:left="840"/>
      </w:pPr>
      <w:r>
        <w:tab/>
        <w:t>"policies:index": "",</w:t>
      </w:r>
    </w:p>
    <w:p w14:paraId="54D0BF08" w14:textId="77777777" w:rsidR="004C7B9B" w:rsidRDefault="00623D57">
      <w:pPr>
        <w:ind w:left="840"/>
      </w:pPr>
      <w:r>
        <w:tab/>
        <w:t>"policies:create": "",</w:t>
      </w:r>
    </w:p>
    <w:p w14:paraId="54D0BF09" w14:textId="77777777" w:rsidR="004C7B9B" w:rsidRDefault="00623D57">
      <w:pPr>
        <w:ind w:left="840"/>
      </w:pPr>
      <w:r>
        <w:lastRenderedPageBreak/>
        <w:tab/>
        <w:t>"policies:get": "",</w:t>
      </w:r>
    </w:p>
    <w:p w14:paraId="54D0BF0A" w14:textId="77777777" w:rsidR="004C7B9B" w:rsidRDefault="00623D57">
      <w:pPr>
        <w:ind w:left="840"/>
      </w:pPr>
      <w:r>
        <w:tab/>
        <w:t>"policies:update": "",</w:t>
      </w:r>
    </w:p>
    <w:p w14:paraId="54D0BF0B" w14:textId="77777777" w:rsidR="004C7B9B" w:rsidRDefault="00623D57">
      <w:pPr>
        <w:ind w:left="840"/>
      </w:pPr>
      <w:r>
        <w:tab/>
        <w:t>"policies:delete": "",</w:t>
      </w:r>
    </w:p>
    <w:p w14:paraId="54D0BF0C" w14:textId="77777777" w:rsidR="004C7B9B" w:rsidRDefault="00623D57">
      <w:pPr>
        <w:ind w:left="840"/>
      </w:pPr>
      <w:r>
        <w:tab/>
        <w:t>"cluster_policies:index": "",</w:t>
      </w:r>
    </w:p>
    <w:p w14:paraId="54D0BF0D" w14:textId="77777777" w:rsidR="004C7B9B" w:rsidRDefault="00623D57">
      <w:pPr>
        <w:ind w:left="840"/>
      </w:pPr>
      <w:r>
        <w:tab/>
        <w:t>"cluster_policies:attach": "",</w:t>
      </w:r>
    </w:p>
    <w:p w14:paraId="54D0BF0E" w14:textId="77777777" w:rsidR="004C7B9B" w:rsidRDefault="00623D57">
      <w:pPr>
        <w:ind w:left="840"/>
      </w:pPr>
      <w:r>
        <w:tab/>
        <w:t>"cluster_policies:detach": "",</w:t>
      </w:r>
    </w:p>
    <w:p w14:paraId="54D0BF0F" w14:textId="77777777" w:rsidR="004C7B9B" w:rsidRDefault="00623D57">
      <w:pPr>
        <w:ind w:left="840"/>
      </w:pPr>
      <w:r>
        <w:tab/>
        <w:t>"cluster_policies:update": "",</w:t>
      </w:r>
    </w:p>
    <w:p w14:paraId="54D0BF10" w14:textId="77777777" w:rsidR="004C7B9B" w:rsidRDefault="00623D57">
      <w:pPr>
        <w:ind w:left="840"/>
      </w:pPr>
      <w:r>
        <w:tab/>
        <w:t>"cluster_policies:get": "",</w:t>
      </w:r>
    </w:p>
    <w:p w14:paraId="54D0BF11" w14:textId="77777777" w:rsidR="004C7B9B" w:rsidRDefault="00623D57">
      <w:pPr>
        <w:ind w:left="840"/>
      </w:pPr>
      <w:r>
        <w:tab/>
        <w:t>"receivers:index": "",</w:t>
      </w:r>
    </w:p>
    <w:p w14:paraId="54D0BF12" w14:textId="77777777" w:rsidR="004C7B9B" w:rsidRDefault="00623D57">
      <w:pPr>
        <w:ind w:left="840"/>
      </w:pPr>
      <w:r>
        <w:tab/>
        <w:t>"receivers:create": "",</w:t>
      </w:r>
    </w:p>
    <w:p w14:paraId="54D0BF13" w14:textId="77777777" w:rsidR="004C7B9B" w:rsidRDefault="00623D57">
      <w:pPr>
        <w:ind w:left="840"/>
      </w:pPr>
      <w:r>
        <w:tab/>
        <w:t>"receivers:get": "",</w:t>
      </w:r>
    </w:p>
    <w:p w14:paraId="54D0BF14" w14:textId="77777777" w:rsidR="004C7B9B" w:rsidRDefault="00623D57">
      <w:pPr>
        <w:ind w:left="840"/>
      </w:pPr>
      <w:r>
        <w:tab/>
        <w:t>"receivers:delete": "",</w:t>
      </w:r>
    </w:p>
    <w:p w14:paraId="54D0BF15" w14:textId="77777777" w:rsidR="004C7B9B" w:rsidRDefault="00623D57">
      <w:pPr>
        <w:ind w:left="840"/>
      </w:pPr>
      <w:r>
        <w:tab/>
        <w:t>"actions:index": "",</w:t>
      </w:r>
    </w:p>
    <w:p w14:paraId="54D0BF16" w14:textId="77777777" w:rsidR="004C7B9B" w:rsidRDefault="00623D57">
      <w:pPr>
        <w:ind w:left="840"/>
      </w:pPr>
      <w:r>
        <w:tab/>
        <w:t>"actions:get": "",</w:t>
      </w:r>
    </w:p>
    <w:p w14:paraId="54D0BF17" w14:textId="77777777" w:rsidR="004C7B9B" w:rsidRDefault="00623D57">
      <w:pPr>
        <w:ind w:left="840"/>
      </w:pPr>
      <w:r>
        <w:tab/>
        <w:t>"events:index": "",</w:t>
      </w:r>
    </w:p>
    <w:p w14:paraId="54D0BF18" w14:textId="77777777" w:rsidR="004C7B9B" w:rsidRDefault="00623D57">
      <w:pPr>
        <w:ind w:left="840"/>
      </w:pPr>
      <w:r>
        <w:tab/>
        <w:t>"events:get": "",</w:t>
      </w:r>
    </w:p>
    <w:p w14:paraId="54D0BF19" w14:textId="77777777" w:rsidR="004C7B9B" w:rsidRDefault="00623D57">
      <w:pPr>
        <w:ind w:left="840"/>
      </w:pPr>
      <w:r>
        <w:tab/>
        <w:t>"webhooks:trigger": ""</w:t>
      </w:r>
    </w:p>
    <w:p w14:paraId="54D0BF1A" w14:textId="77777777" w:rsidR="004C7B9B" w:rsidRDefault="00623D57">
      <w:pPr>
        <w:ind w:left="840"/>
      </w:pPr>
      <w:r>
        <w:t>}</w:t>
      </w:r>
    </w:p>
    <w:p w14:paraId="54D0BF1B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创建并编辑</w:t>
      </w:r>
      <w:r>
        <w:t xml:space="preserve"> /etc/senlin/senlin.conf</w:t>
      </w:r>
    </w:p>
    <w:p w14:paraId="54D0BF1C" w14:textId="77777777" w:rsidR="004C7B9B" w:rsidRDefault="00623D57">
      <w:pPr>
        <w:ind w:left="840"/>
      </w:pPr>
      <w:r>
        <w:t>[DEFAULT]</w:t>
      </w:r>
    </w:p>
    <w:p w14:paraId="54D0BF1D" w14:textId="77777777" w:rsidR="004C7B9B" w:rsidRDefault="00623D57">
      <w:pPr>
        <w:ind w:left="840"/>
      </w:pPr>
      <w:r>
        <w:t>rpc_backend = rabbit</w:t>
      </w:r>
    </w:p>
    <w:p w14:paraId="54D0BF1E" w14:textId="77777777" w:rsidR="004C7B9B" w:rsidRDefault="00623D57">
      <w:pPr>
        <w:ind w:left="840"/>
      </w:pPr>
      <w:r>
        <w:t>logging_exception_prefix = %(color)s%(asctime)s.%(msecs)03d TRACE %(name)s ^[[01;35m%(instance)s^[[00m</w:t>
      </w:r>
    </w:p>
    <w:p w14:paraId="54D0BF1F" w14:textId="77777777" w:rsidR="004C7B9B" w:rsidRDefault="00623D57">
      <w:pPr>
        <w:ind w:left="840"/>
      </w:pPr>
      <w:r>
        <w:t>logging_debug_format_suffix = ^[[00;33mfrom (pid=%(process)d) %(funcName)s %(pathname)s:%(lineno)d^[[00m</w:t>
      </w:r>
    </w:p>
    <w:p w14:paraId="54D0BF20" w14:textId="77777777" w:rsidR="004C7B9B" w:rsidRDefault="00623D57">
      <w:pPr>
        <w:ind w:left="840"/>
      </w:pPr>
      <w:r>
        <w:t>use_syslog = False</w:t>
      </w:r>
    </w:p>
    <w:p w14:paraId="54D0BF21" w14:textId="77777777" w:rsidR="004C7B9B" w:rsidRDefault="00623D57">
      <w:pPr>
        <w:ind w:left="840"/>
      </w:pPr>
      <w:r>
        <w:t>region_name_for_services = RegionOne</w:t>
      </w:r>
    </w:p>
    <w:p w14:paraId="54D0BF22" w14:textId="77777777" w:rsidR="004C7B9B" w:rsidRDefault="00623D57">
      <w:pPr>
        <w:ind w:left="840"/>
      </w:pPr>
      <w:r>
        <w:t>#auth_encryption_key = afae86058d2aa7be331efb3187d5ad5d</w:t>
      </w:r>
    </w:p>
    <w:p w14:paraId="54D0BF23" w14:textId="77777777" w:rsidR="004C7B9B" w:rsidRDefault="00623D57">
      <w:pPr>
        <w:ind w:left="840"/>
      </w:pPr>
      <w:r>
        <w:t>debug = True</w:t>
      </w:r>
    </w:p>
    <w:p w14:paraId="54D0BF24" w14:textId="77777777" w:rsidR="004C7B9B" w:rsidRDefault="00623D57">
      <w:pPr>
        <w:ind w:left="840"/>
      </w:pPr>
      <w:r>
        <w:t>verbose = True</w:t>
      </w:r>
    </w:p>
    <w:p w14:paraId="54D0BF25" w14:textId="77777777" w:rsidR="004C7B9B" w:rsidRDefault="00623D57">
      <w:pPr>
        <w:ind w:left="840"/>
      </w:pPr>
      <w:r>
        <w:t>log_dir = /var/log/senlin</w:t>
      </w:r>
    </w:p>
    <w:p w14:paraId="54D0BF26" w14:textId="77777777" w:rsidR="004C7B9B" w:rsidRDefault="00623D57">
      <w:pPr>
        <w:ind w:left="840"/>
      </w:pPr>
      <w:r>
        <w:t>num_engine_workers = 1</w:t>
      </w:r>
    </w:p>
    <w:p w14:paraId="54D0BF27" w14:textId="77777777" w:rsidR="004C7B9B" w:rsidRDefault="004C7B9B">
      <w:pPr>
        <w:ind w:left="840"/>
      </w:pPr>
    </w:p>
    <w:p w14:paraId="54D0BF28" w14:textId="77777777" w:rsidR="004C7B9B" w:rsidRDefault="00623D57">
      <w:pPr>
        <w:ind w:left="840"/>
      </w:pPr>
      <w:r>
        <w:t>#[oslo_messaging_rabbit]</w:t>
      </w:r>
    </w:p>
    <w:p w14:paraId="54D0BF29" w14:textId="77777777" w:rsidR="004C7B9B" w:rsidRDefault="00623D57">
      <w:pPr>
        <w:ind w:left="840"/>
      </w:pPr>
      <w:r>
        <w:t>#rabbit_userid = stackrabbit</w:t>
      </w:r>
    </w:p>
    <w:p w14:paraId="54D0BF2A" w14:textId="77777777" w:rsidR="004C7B9B" w:rsidRDefault="00623D57">
      <w:pPr>
        <w:ind w:left="840"/>
      </w:pPr>
      <w:r>
        <w:t>#rabbit_password = 123456</w:t>
      </w:r>
    </w:p>
    <w:p w14:paraId="54D0BF2B" w14:textId="77777777" w:rsidR="004C7B9B" w:rsidRDefault="00623D57">
      <w:pPr>
        <w:ind w:left="840"/>
      </w:pPr>
      <w:r>
        <w:t>#rabbit_hosts = 10.133.6.80</w:t>
      </w:r>
    </w:p>
    <w:p w14:paraId="54D0BF2C" w14:textId="77777777" w:rsidR="004C7B9B" w:rsidRDefault="004C7B9B">
      <w:pPr>
        <w:ind w:left="840"/>
      </w:pPr>
    </w:p>
    <w:p w14:paraId="54D0BF2D" w14:textId="77777777" w:rsidR="004C7B9B" w:rsidRDefault="00623D57">
      <w:pPr>
        <w:ind w:left="840"/>
      </w:pPr>
      <w:r>
        <w:t>[senlin_api]</w:t>
      </w:r>
    </w:p>
    <w:p w14:paraId="54D0BF2E" w14:textId="77777777" w:rsidR="004C7B9B" w:rsidRDefault="00623D57">
      <w:pPr>
        <w:ind w:left="840"/>
      </w:pPr>
      <w:r>
        <w:t>bind_port = 8778</w:t>
      </w:r>
    </w:p>
    <w:p w14:paraId="54D0BF2F" w14:textId="77777777" w:rsidR="004C7B9B" w:rsidRDefault="00623D57">
      <w:pPr>
        <w:ind w:left="840"/>
      </w:pPr>
      <w:r>
        <w:t>workers = 4</w:t>
      </w:r>
    </w:p>
    <w:p w14:paraId="54D0BF30" w14:textId="77777777" w:rsidR="004C7B9B" w:rsidRDefault="004C7B9B">
      <w:pPr>
        <w:ind w:left="840"/>
      </w:pPr>
    </w:p>
    <w:p w14:paraId="54D0BF31" w14:textId="77777777" w:rsidR="004C7B9B" w:rsidRDefault="00623D57">
      <w:pPr>
        <w:ind w:left="840"/>
      </w:pPr>
      <w:r>
        <w:t>[database]</w:t>
      </w:r>
    </w:p>
    <w:p w14:paraId="54D0BF32" w14:textId="77777777" w:rsidR="004C7B9B" w:rsidRDefault="00623D57">
      <w:pPr>
        <w:ind w:left="840"/>
      </w:pPr>
      <w:r>
        <w:t>connection = mysql+pymysql://root:123456@10.133.6.80/senlin?charset=utf8</w:t>
      </w:r>
    </w:p>
    <w:p w14:paraId="54D0BF33" w14:textId="77777777" w:rsidR="004C7B9B" w:rsidRDefault="00623D57">
      <w:pPr>
        <w:ind w:left="840"/>
      </w:pPr>
      <w:r>
        <w:t>#connection = mysql://senlin:123456@vip/senlin?charset=utf8#</w:t>
      </w:r>
      <w:r>
        <w:rPr>
          <w:lang w:val="zh-TW" w:eastAsia="zh-TW"/>
        </w:rPr>
        <w:t>数据库的</w:t>
      </w:r>
      <w:r>
        <w:t>vip</w:t>
      </w:r>
    </w:p>
    <w:p w14:paraId="54D0BF34" w14:textId="77777777" w:rsidR="004C7B9B" w:rsidRDefault="004C7B9B">
      <w:pPr>
        <w:ind w:left="840"/>
      </w:pPr>
    </w:p>
    <w:p w14:paraId="54D0BF35" w14:textId="77777777" w:rsidR="004C7B9B" w:rsidRDefault="00623D57">
      <w:pPr>
        <w:ind w:left="840"/>
      </w:pPr>
      <w:r>
        <w:t>[keystone_authtoken]</w:t>
      </w:r>
    </w:p>
    <w:p w14:paraId="54D0BF36" w14:textId="77777777" w:rsidR="004C7B9B" w:rsidRDefault="00623D57">
      <w:pPr>
        <w:ind w:left="840"/>
      </w:pPr>
      <w:r>
        <w:t>admin_tenant_name = service</w:t>
      </w:r>
    </w:p>
    <w:p w14:paraId="54D0BF37" w14:textId="77777777" w:rsidR="004C7B9B" w:rsidRDefault="00623D57">
      <w:pPr>
        <w:ind w:left="420" w:firstLine="420"/>
      </w:pPr>
      <w:r>
        <w:t>admin_password = 28f0b976d0b4</w:t>
      </w:r>
      <w:r>
        <w:rPr>
          <w:color w:val="FF0000"/>
          <w:u w:color="FF0000"/>
        </w:rPr>
        <w:t># senlin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F38" w14:textId="77777777" w:rsidR="004C7B9B" w:rsidRDefault="00623D57">
      <w:pPr>
        <w:ind w:left="840"/>
      </w:pPr>
      <w:r>
        <w:t>admin_user = senlin</w:t>
      </w:r>
    </w:p>
    <w:p w14:paraId="54D0BF39" w14:textId="77777777" w:rsidR="004C7B9B" w:rsidRDefault="00623D57">
      <w:pPr>
        <w:ind w:left="840"/>
      </w:pPr>
      <w:r>
        <w:t>auth_uri = http://</w:t>
      </w:r>
      <w:r>
        <w:rPr>
          <w:color w:val="FF0000"/>
          <w:u w:color="FF0000"/>
        </w:rPr>
        <w:t xml:space="preserve"> vip</w:t>
      </w:r>
      <w:r>
        <w:t>:35357/v3</w:t>
      </w:r>
      <w:r>
        <w:rPr>
          <w:color w:val="FF0000"/>
          <w:u w:color="FF0000"/>
        </w:rPr>
        <w:t># keystone vip</w:t>
      </w:r>
      <w:r>
        <w:rPr>
          <w:color w:val="FF0000"/>
          <w:u w:color="FF0000"/>
          <w:lang w:val="zh-TW" w:eastAsia="zh-TW"/>
        </w:rPr>
        <w:t>地址</w:t>
      </w:r>
    </w:p>
    <w:p w14:paraId="54D0BF3A" w14:textId="77777777" w:rsidR="004C7B9B" w:rsidRDefault="00623D57">
      <w:pPr>
        <w:ind w:left="840"/>
      </w:pPr>
      <w:r>
        <w:t>signing_dir = /var/cache/senlin</w:t>
      </w:r>
    </w:p>
    <w:p w14:paraId="54D0BF3B" w14:textId="77777777" w:rsidR="004C7B9B" w:rsidRDefault="00623D57">
      <w:pPr>
        <w:ind w:left="420" w:firstLine="420"/>
      </w:pPr>
      <w:r>
        <w:t>identity_uri = http://</w:t>
      </w:r>
      <w:r>
        <w:rPr>
          <w:color w:val="FF0000"/>
          <w:u w:color="FF0000"/>
        </w:rPr>
        <w:t>vip</w:t>
      </w:r>
      <w:r>
        <w:t>:35357</w:t>
      </w:r>
      <w:r>
        <w:rPr>
          <w:color w:val="FF0000"/>
          <w:u w:color="FF0000"/>
        </w:rPr>
        <w:t># keystone vip</w:t>
      </w:r>
      <w:r>
        <w:rPr>
          <w:color w:val="FF0000"/>
          <w:u w:color="FF0000"/>
          <w:lang w:val="zh-TW" w:eastAsia="zh-TW"/>
        </w:rPr>
        <w:t>地址</w:t>
      </w:r>
    </w:p>
    <w:p w14:paraId="54D0BF3C" w14:textId="77777777" w:rsidR="004C7B9B" w:rsidRDefault="004C7B9B">
      <w:pPr>
        <w:ind w:left="840"/>
      </w:pPr>
    </w:p>
    <w:p w14:paraId="54D0BF3D" w14:textId="77777777" w:rsidR="004C7B9B" w:rsidRDefault="00623D57">
      <w:pPr>
        <w:ind w:left="840"/>
      </w:pPr>
      <w:r>
        <w:t>[authentication]</w:t>
      </w:r>
    </w:p>
    <w:p w14:paraId="54D0BF3E" w14:textId="77777777" w:rsidR="004C7B9B" w:rsidRDefault="00623D57">
      <w:pPr>
        <w:ind w:left="840"/>
      </w:pPr>
      <w:r>
        <w:t>service_project_name = service</w:t>
      </w:r>
    </w:p>
    <w:p w14:paraId="54D0BF3F" w14:textId="77777777" w:rsidR="004C7B9B" w:rsidRDefault="00623D57">
      <w:pPr>
        <w:ind w:left="840"/>
      </w:pPr>
      <w:r>
        <w:t>service_password = 28f0b976d0b4</w:t>
      </w:r>
      <w:r>
        <w:rPr>
          <w:color w:val="FF0000"/>
          <w:u w:color="FF0000"/>
        </w:rPr>
        <w:t># senlin</w:t>
      </w:r>
      <w:r>
        <w:rPr>
          <w:color w:val="FF0000"/>
          <w:u w:color="FF0000"/>
          <w:lang w:val="zh-TW" w:eastAsia="zh-TW"/>
        </w:rPr>
        <w:t>用户在</w:t>
      </w:r>
      <w:r>
        <w:rPr>
          <w:color w:val="FF0000"/>
          <w:u w:color="FF0000"/>
        </w:rPr>
        <w:t>keystone</w:t>
      </w:r>
      <w:r>
        <w:rPr>
          <w:color w:val="FF0000"/>
          <w:u w:color="FF0000"/>
          <w:lang w:val="zh-TW" w:eastAsia="zh-TW"/>
        </w:rPr>
        <w:t>中的密码</w:t>
      </w:r>
    </w:p>
    <w:p w14:paraId="54D0BF40" w14:textId="77777777" w:rsidR="004C7B9B" w:rsidRDefault="00623D57">
      <w:pPr>
        <w:ind w:left="840"/>
      </w:pPr>
      <w:r>
        <w:t>service_username = senlin</w:t>
      </w:r>
    </w:p>
    <w:p w14:paraId="54D0BF41" w14:textId="77777777" w:rsidR="004C7B9B" w:rsidRDefault="00623D57">
      <w:pPr>
        <w:ind w:left="840"/>
      </w:pPr>
      <w:r>
        <w:t>auth_url = http://controller-1:35357/v3</w:t>
      </w:r>
      <w:r>
        <w:rPr>
          <w:color w:val="FF0000"/>
          <w:u w:color="FF0000"/>
        </w:rPr>
        <w:t># keystone vip</w:t>
      </w:r>
      <w:r>
        <w:rPr>
          <w:color w:val="FF0000"/>
          <w:u w:color="FF0000"/>
          <w:lang w:val="zh-TW" w:eastAsia="zh-TW"/>
        </w:rPr>
        <w:t>地址</w:t>
      </w:r>
    </w:p>
    <w:p w14:paraId="54D0BF42" w14:textId="77777777" w:rsidR="004C7B9B" w:rsidRDefault="004C7B9B">
      <w:pPr>
        <w:ind w:left="840"/>
      </w:pPr>
    </w:p>
    <w:p w14:paraId="54D0BF43" w14:textId="77777777" w:rsidR="004C7B9B" w:rsidRDefault="00623D57">
      <w:pPr>
        <w:ind w:left="840"/>
      </w:pPr>
      <w:r>
        <w:t>[oslo_messaging_rabbit]</w:t>
      </w:r>
    </w:p>
    <w:p w14:paraId="54D0BF44" w14:textId="77777777" w:rsidR="004C7B9B" w:rsidRDefault="00623D57">
      <w:pPr>
        <w:pStyle w:val="a5"/>
        <w:ind w:left="420"/>
      </w:pPr>
      <w:r>
        <w:t>rabbit_userid=nova</w:t>
      </w:r>
    </w:p>
    <w:p w14:paraId="54D0BF45" w14:textId="77777777" w:rsidR="004C7B9B" w:rsidRDefault="00623D57">
      <w:pPr>
        <w:pStyle w:val="a5"/>
        <w:ind w:left="420"/>
      </w:pPr>
      <w:r>
        <w:t>rabbit_password=D36tiX3x</w:t>
      </w:r>
      <w:r>
        <w:rPr>
          <w:color w:val="FF0000"/>
          <w:u w:color="FF0000"/>
        </w:rPr>
        <w:t>#rabbit</w:t>
      </w:r>
      <w:r>
        <w:rPr>
          <w:color w:val="FF0000"/>
          <w:u w:color="FF0000"/>
          <w:lang w:val="zh-TW" w:eastAsia="zh-TW"/>
        </w:rPr>
        <w:t>的</w:t>
      </w:r>
      <w:r>
        <w:rPr>
          <w:color w:val="FF0000"/>
          <w:u w:color="FF0000"/>
        </w:rPr>
        <w:t>nova</w:t>
      </w:r>
      <w:r>
        <w:rPr>
          <w:color w:val="FF0000"/>
          <w:u w:color="FF0000"/>
          <w:lang w:val="zh-TW" w:eastAsia="zh-TW"/>
        </w:rPr>
        <w:t>用户密码</w:t>
      </w:r>
    </w:p>
    <w:p w14:paraId="54D0BF46" w14:textId="77777777" w:rsidR="004C7B9B" w:rsidRDefault="00623D57">
      <w:pPr>
        <w:pStyle w:val="a5"/>
        <w:ind w:left="420"/>
        <w:rPr>
          <w:color w:val="FF0000"/>
          <w:u w:color="FF0000"/>
        </w:rPr>
      </w:pPr>
      <w:r>
        <w:t>rabbit_hosts=pm.rabbit1.bcec.core:5672,pm.rabbit2.bcec.core:5672,pm.rabbit3.bcec.core:5672</w:t>
      </w:r>
      <w:r>
        <w:rPr>
          <w:color w:val="FF0000"/>
          <w:u w:color="FF0000"/>
        </w:rPr>
        <w:t xml:space="preserve"> # RabbitMQ</w:t>
      </w:r>
      <w:r>
        <w:rPr>
          <w:color w:val="FF0000"/>
          <w:u w:color="FF0000"/>
          <w:lang w:val="zh-TW" w:eastAsia="zh-TW"/>
        </w:rPr>
        <w:t>集群的</w:t>
      </w:r>
      <w:r>
        <w:rPr>
          <w:color w:val="FF0000"/>
          <w:u w:color="FF0000"/>
        </w:rPr>
        <w:t>IP</w:t>
      </w:r>
    </w:p>
    <w:p w14:paraId="54D0BF47" w14:textId="77777777" w:rsidR="004C7B9B" w:rsidRDefault="004C7B9B">
      <w:pPr>
        <w:pStyle w:val="a5"/>
        <w:ind w:left="420"/>
      </w:pPr>
    </w:p>
    <w:p w14:paraId="54D0BF48" w14:textId="77777777" w:rsidR="004C7B9B" w:rsidRDefault="00623D57">
      <w:pPr>
        <w:ind w:left="840"/>
      </w:pPr>
      <w:r>
        <w:t>[webhook]</w:t>
      </w:r>
    </w:p>
    <w:p w14:paraId="54D0BF49" w14:textId="77777777" w:rsidR="004C7B9B" w:rsidRDefault="00623D57">
      <w:pPr>
        <w:ind w:left="840"/>
      </w:pPr>
      <w:r>
        <w:t>host = localhost</w:t>
      </w:r>
    </w:p>
    <w:p w14:paraId="54D0BF4A" w14:textId="77777777" w:rsidR="004C7B9B" w:rsidRDefault="00623D57">
      <w:pPr>
        <w:ind w:left="840"/>
      </w:pPr>
      <w:r>
        <w:t>port = 8778</w:t>
      </w:r>
    </w:p>
    <w:p w14:paraId="54D0BF4B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</w:t>
      </w:r>
      <w:r>
        <w:t>/usr/lib/systemd/system/</w:t>
      </w:r>
      <w:r>
        <w:rPr>
          <w:lang w:val="zh-TW" w:eastAsia="zh-TW"/>
        </w:rPr>
        <w:t>目录项创建对应</w:t>
      </w:r>
      <w:r>
        <w:t>unit</w:t>
      </w:r>
      <w:r>
        <w:rPr>
          <w:lang w:val="zh-TW" w:eastAsia="zh-TW"/>
        </w:rPr>
        <w:t>文件</w:t>
      </w:r>
    </w:p>
    <w:p w14:paraId="54D0BF4C" w14:textId="77777777" w:rsidR="004C7B9B" w:rsidRDefault="00623D57">
      <w:pPr>
        <w:pStyle w:val="a5"/>
        <w:numPr>
          <w:ilvl w:val="1"/>
          <w:numId w:val="16"/>
        </w:numPr>
      </w:pPr>
      <w:r>
        <w:t>openstack-senlin-api.service</w:t>
      </w:r>
      <w:r>
        <w:rPr>
          <w:lang w:val="zh-TW" w:eastAsia="zh-TW"/>
        </w:rPr>
        <w:t>文件</w:t>
      </w:r>
    </w:p>
    <w:p w14:paraId="54D0BF4D" w14:textId="77777777" w:rsidR="004C7B9B" w:rsidRDefault="00623D57">
      <w:pPr>
        <w:ind w:left="840" w:firstLine="420"/>
      </w:pPr>
      <w:r>
        <w:t>[Unit]</w:t>
      </w:r>
    </w:p>
    <w:p w14:paraId="54D0BF4E" w14:textId="77777777" w:rsidR="004C7B9B" w:rsidRDefault="00623D57">
      <w:pPr>
        <w:ind w:left="1260" w:firstLine="420"/>
      </w:pPr>
      <w:r>
        <w:t>Description=OpenStack Senlin api Service</w:t>
      </w:r>
    </w:p>
    <w:p w14:paraId="54D0BF4F" w14:textId="77777777" w:rsidR="004C7B9B" w:rsidRDefault="00623D57">
      <w:pPr>
        <w:ind w:left="1260" w:firstLine="420"/>
      </w:pPr>
      <w:r>
        <w:t>After=syslog.target network.target docker</w:t>
      </w:r>
    </w:p>
    <w:p w14:paraId="54D0BF50" w14:textId="77777777" w:rsidR="004C7B9B" w:rsidRDefault="00623D57">
      <w:pPr>
        <w:ind w:left="840"/>
      </w:pPr>
      <w:r>
        <w:tab/>
      </w:r>
    </w:p>
    <w:p w14:paraId="54D0BF51" w14:textId="77777777" w:rsidR="004C7B9B" w:rsidRDefault="00623D57">
      <w:pPr>
        <w:ind w:left="840" w:firstLine="420"/>
      </w:pPr>
      <w:r>
        <w:t>[Service]</w:t>
      </w:r>
    </w:p>
    <w:p w14:paraId="54D0BF52" w14:textId="77777777" w:rsidR="004C7B9B" w:rsidRDefault="00623D57">
      <w:pPr>
        <w:ind w:left="1260" w:firstLine="420"/>
      </w:pPr>
      <w:r>
        <w:t>ExecStart=/usr/bin/docker start -a senlin-api</w:t>
      </w:r>
      <w:r>
        <w:tab/>
      </w:r>
      <w:r>
        <w:tab/>
      </w:r>
    </w:p>
    <w:p w14:paraId="54D0BF53" w14:textId="77777777" w:rsidR="004C7B9B" w:rsidRDefault="00623D57">
      <w:pPr>
        <w:ind w:left="1260" w:firstLine="420"/>
      </w:pPr>
      <w:r>
        <w:t>ExecStop=/usr/bin/docker stop -t 2 senlin-api</w:t>
      </w:r>
    </w:p>
    <w:p w14:paraId="54D0BF54" w14:textId="77777777" w:rsidR="004C7B9B" w:rsidRDefault="004C7B9B">
      <w:pPr>
        <w:ind w:left="1260" w:firstLine="420"/>
      </w:pPr>
    </w:p>
    <w:p w14:paraId="54D0BF55" w14:textId="77777777" w:rsidR="004C7B9B" w:rsidRDefault="00623D57">
      <w:pPr>
        <w:ind w:left="840" w:firstLine="420"/>
      </w:pPr>
      <w:r>
        <w:t>[Install]</w:t>
      </w:r>
    </w:p>
    <w:p w14:paraId="54D0BF56" w14:textId="77777777" w:rsidR="004C7B9B" w:rsidRDefault="00623D57">
      <w:pPr>
        <w:ind w:left="1260" w:firstLine="420"/>
      </w:pPr>
      <w:r>
        <w:t>WantedBy=multi-user.target</w:t>
      </w:r>
    </w:p>
    <w:p w14:paraId="54D0BF57" w14:textId="77777777" w:rsidR="004C7B9B" w:rsidRDefault="00623D57">
      <w:pPr>
        <w:pStyle w:val="a5"/>
        <w:numPr>
          <w:ilvl w:val="1"/>
          <w:numId w:val="16"/>
        </w:numPr>
      </w:pPr>
      <w:r>
        <w:t>openstack-senlin-engine.service</w:t>
      </w:r>
      <w:r>
        <w:rPr>
          <w:lang w:val="zh-TW" w:eastAsia="zh-TW"/>
        </w:rPr>
        <w:t>文件</w:t>
      </w:r>
    </w:p>
    <w:p w14:paraId="54D0BF58" w14:textId="77777777" w:rsidR="004C7B9B" w:rsidRDefault="00623D57">
      <w:pPr>
        <w:ind w:left="840" w:firstLine="420"/>
      </w:pPr>
      <w:r>
        <w:t>[Unit]</w:t>
      </w:r>
    </w:p>
    <w:p w14:paraId="54D0BF59" w14:textId="77777777" w:rsidR="004C7B9B" w:rsidRDefault="00623D57">
      <w:pPr>
        <w:ind w:left="1260" w:firstLine="420"/>
      </w:pPr>
      <w:r>
        <w:t>Description=OpenStack Senlin engine Service</w:t>
      </w:r>
    </w:p>
    <w:p w14:paraId="54D0BF5A" w14:textId="77777777" w:rsidR="004C7B9B" w:rsidRDefault="00623D57">
      <w:pPr>
        <w:ind w:left="1260" w:firstLine="420"/>
      </w:pPr>
      <w:r>
        <w:t>After=syslog.target network.target docker</w:t>
      </w:r>
    </w:p>
    <w:p w14:paraId="54D0BF5B" w14:textId="77777777" w:rsidR="004C7B9B" w:rsidRDefault="004C7B9B">
      <w:pPr>
        <w:ind w:left="840" w:firstLine="420"/>
      </w:pPr>
    </w:p>
    <w:p w14:paraId="54D0BF5C" w14:textId="77777777" w:rsidR="004C7B9B" w:rsidRDefault="00623D57">
      <w:pPr>
        <w:ind w:left="840" w:firstLine="420"/>
      </w:pPr>
      <w:r>
        <w:t>[Service]</w:t>
      </w:r>
    </w:p>
    <w:p w14:paraId="54D0BF5D" w14:textId="77777777" w:rsidR="004C7B9B" w:rsidRDefault="00623D57">
      <w:pPr>
        <w:ind w:left="1260" w:firstLine="420"/>
      </w:pPr>
      <w:r>
        <w:t>ExecStart=/usr/bin/docker start -a senlin-engine</w:t>
      </w:r>
    </w:p>
    <w:p w14:paraId="54D0BF5E" w14:textId="77777777" w:rsidR="004C7B9B" w:rsidRDefault="00623D57">
      <w:pPr>
        <w:ind w:left="1260" w:firstLine="420"/>
      </w:pPr>
      <w:r>
        <w:t>ExecStop=/usr/bin/docker stop -t 2 senlin-engine</w:t>
      </w:r>
    </w:p>
    <w:p w14:paraId="54D0BF5F" w14:textId="77777777" w:rsidR="004C7B9B" w:rsidRDefault="004C7B9B">
      <w:pPr>
        <w:ind w:left="840"/>
      </w:pPr>
    </w:p>
    <w:p w14:paraId="54D0BF60" w14:textId="77777777" w:rsidR="004C7B9B" w:rsidRDefault="00623D57">
      <w:pPr>
        <w:ind w:left="1260"/>
      </w:pPr>
      <w:bookmarkStart w:id="154" w:name="OLE_LINK6"/>
      <w:r>
        <w:t>[Install]</w:t>
      </w:r>
    </w:p>
    <w:p w14:paraId="54D0BF61" w14:textId="77777777" w:rsidR="004C7B9B" w:rsidRDefault="00623D57">
      <w:pPr>
        <w:ind w:left="1260" w:firstLine="420"/>
      </w:pPr>
      <w:r>
        <w:t>WantedBy=multi-user.target</w:t>
      </w:r>
    </w:p>
    <w:p w14:paraId="54D0BF62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创建</w:t>
      </w:r>
      <w:r>
        <w:t>senlin-api</w:t>
      </w:r>
      <w:r>
        <w:rPr>
          <w:lang w:val="zh-TW" w:eastAsia="zh-TW"/>
        </w:rPr>
        <w:t>和</w:t>
      </w:r>
      <w:r>
        <w:t>senlin-engine</w:t>
      </w:r>
      <w:r>
        <w:rPr>
          <w:lang w:val="zh-TW" w:eastAsia="zh-TW"/>
        </w:rPr>
        <w:t>容器：</w:t>
      </w:r>
    </w:p>
    <w:p w14:paraId="54D0BF63" w14:textId="77777777" w:rsidR="004C7B9B" w:rsidRDefault="00623D57">
      <w:r>
        <w:t>docker create --name senlin-api --net=host -v /etc/senlin:/etc/senlin -v /var/log/senlin/:/var/log/senlin -u senlin senlin-base:2.0.3 start.sh senlin-api</w:t>
      </w:r>
    </w:p>
    <w:p w14:paraId="54D0BF64" w14:textId="77777777" w:rsidR="004C7B9B" w:rsidRDefault="00623D57">
      <w:r>
        <w:t>docker create --name senlin-engine --net=host -v /etc/senlin:/etc/senlin -v /var/log/senlin/:/var/log/senlin -u senlin senlin-base:2.0.3 start.sh senlin-engine</w:t>
      </w:r>
    </w:p>
    <w:p w14:paraId="54D0BF65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启动</w:t>
      </w:r>
      <w:r>
        <w:t>senlin-client</w:t>
      </w:r>
      <w:r>
        <w:rPr>
          <w:lang w:val="zh-TW" w:eastAsia="zh-TW"/>
        </w:rPr>
        <w:t>容器</w:t>
      </w:r>
    </w:p>
    <w:p w14:paraId="54D0BF66" w14:textId="77777777" w:rsidR="004C7B9B" w:rsidRDefault="00623D57">
      <w:pPr>
        <w:ind w:left="420" w:firstLine="420"/>
      </w:pPr>
      <w:r>
        <w:t>#docker load -i senlin-client</w:t>
      </w:r>
      <w:r>
        <w:rPr>
          <w:lang w:val="zh-TW" w:eastAsia="zh-TW"/>
        </w:rPr>
        <w:t>（在</w:t>
      </w:r>
      <w:r>
        <w:t>senlin-client</w:t>
      </w:r>
      <w:r>
        <w:rPr>
          <w:lang w:val="zh-TW" w:eastAsia="zh-TW"/>
        </w:rPr>
        <w:t>镜像所在目录执行）</w:t>
      </w:r>
    </w:p>
    <w:p w14:paraId="54D0BF67" w14:textId="082D82BC" w:rsidR="004C7B9B" w:rsidRDefault="00623D57">
      <w:pPr>
        <w:ind w:left="420" w:firstLine="420"/>
      </w:pPr>
      <w:r>
        <w:t># docker run -it --name senlin-client --net host -v /etc/senlin:/etc/senlin</w:t>
      </w:r>
      <w:ins w:id="155" w:author="Eldon" w:date="2016-04-21T16:15:00Z">
        <w:r w:rsidR="00D335A1">
          <w:rPr>
            <w:rFonts w:eastAsiaTheme="minorEastAsia" w:hint="eastAsia"/>
          </w:rPr>
          <w:t xml:space="preserve"> </w:t>
        </w:r>
      </w:ins>
      <w:r>
        <w:t>senlin-client bash</w:t>
      </w:r>
    </w:p>
    <w:p w14:paraId="54D0BF68" w14:textId="77777777" w:rsidR="004C7B9B" w:rsidRDefault="00623D57">
      <w:pPr>
        <w:pStyle w:val="a5"/>
        <w:numPr>
          <w:ilvl w:val="0"/>
          <w:numId w:val="16"/>
        </w:numPr>
        <w:rPr>
          <w:lang w:val="zh-TW" w:eastAsia="zh-TW"/>
        </w:rPr>
      </w:pPr>
      <w:r>
        <w:rPr>
          <w:lang w:val="zh-TW" w:eastAsia="zh-TW"/>
        </w:rPr>
        <w:t>在容器中确认</w:t>
      </w:r>
      <w:r>
        <w:t>senlin</w:t>
      </w:r>
      <w:r>
        <w:rPr>
          <w:lang w:val="zh-TW" w:eastAsia="zh-TW"/>
        </w:rPr>
        <w:t>服务安装成功</w:t>
      </w:r>
    </w:p>
    <w:p w14:paraId="54D0BF69" w14:textId="77777777" w:rsidR="004C7B9B" w:rsidRDefault="00623D57">
      <w:pPr>
        <w:pStyle w:val="a5"/>
        <w:ind w:left="840" w:firstLine="0"/>
        <w:rPr>
          <w:ins w:id="156" w:author="Eldon" w:date="2016-04-21T16:16:00Z"/>
          <w:rFonts w:eastAsiaTheme="minorEastAsia"/>
          <w:lang w:val="zh-TW"/>
        </w:rPr>
      </w:pPr>
      <w:r>
        <w:t xml:space="preserve"># senlin-manage db_sync </w:t>
      </w:r>
      <w:r>
        <w:rPr>
          <w:lang w:val="zh-TW" w:eastAsia="zh-TW"/>
        </w:rPr>
        <w:t>（同步数据库）</w:t>
      </w:r>
    </w:p>
    <w:p w14:paraId="79535FEF" w14:textId="39BE13B0" w:rsidR="005F58EC" w:rsidRDefault="005F58EC">
      <w:pPr>
        <w:pStyle w:val="a5"/>
        <w:numPr>
          <w:ilvl w:val="0"/>
          <w:numId w:val="16"/>
        </w:numPr>
        <w:rPr>
          <w:ins w:id="157" w:author="Eldon" w:date="2016-04-21T16:16:00Z"/>
          <w:rFonts w:eastAsiaTheme="minorEastAsia"/>
        </w:rPr>
        <w:pPrChange w:id="158" w:author="Eldon" w:date="2016-04-21T16:16:00Z">
          <w:pPr>
            <w:pStyle w:val="a5"/>
            <w:ind w:left="840" w:firstLine="0"/>
          </w:pPr>
        </w:pPrChange>
      </w:pPr>
      <w:ins w:id="159" w:author="Eldon" w:date="2016-04-21T16:16:00Z">
        <w:r>
          <w:rPr>
            <w:rFonts w:eastAsiaTheme="minorEastAsia" w:hint="eastAsia"/>
          </w:rPr>
          <w:t>启动服务：</w:t>
        </w:r>
      </w:ins>
    </w:p>
    <w:p w14:paraId="4C06122A" w14:textId="64AD8B70" w:rsidR="005F58EC" w:rsidRDefault="005F58EC" w:rsidP="005F58EC">
      <w:pPr>
        <w:pStyle w:val="a5"/>
        <w:ind w:left="840" w:firstLine="0"/>
        <w:rPr>
          <w:ins w:id="160" w:author="Eldon" w:date="2016-04-21T16:17:00Z"/>
          <w:rFonts w:eastAsiaTheme="minorEastAsia"/>
        </w:rPr>
      </w:pPr>
      <w:ins w:id="161" w:author="Eldon" w:date="2016-04-21T16:17:00Z">
        <w:r w:rsidRPr="005F58EC">
          <w:rPr>
            <w:rFonts w:eastAsiaTheme="minorEastAsia"/>
          </w:rPr>
          <w:t>systemctl enable openstack-senlin-api.service openstack-senlin-engine.service</w:t>
        </w:r>
      </w:ins>
    </w:p>
    <w:p w14:paraId="70CB3FF2" w14:textId="6DA28D8F" w:rsidR="005F58EC" w:rsidRDefault="005F58EC" w:rsidP="005F58EC">
      <w:pPr>
        <w:pStyle w:val="a5"/>
        <w:ind w:left="840" w:firstLine="0"/>
        <w:rPr>
          <w:ins w:id="162" w:author="Eldon" w:date="2016-04-21T16:17:00Z"/>
          <w:rFonts w:eastAsiaTheme="minorEastAsia"/>
        </w:rPr>
      </w:pPr>
      <w:ins w:id="163" w:author="Eldon" w:date="2016-04-21T16:17:00Z">
        <w:r w:rsidRPr="005F58EC">
          <w:rPr>
            <w:rFonts w:eastAsiaTheme="minorEastAsia"/>
          </w:rPr>
          <w:lastRenderedPageBreak/>
          <w:t>systemctl start openstack-senlin-api.service openstack-senlin-engine.service</w:t>
        </w:r>
      </w:ins>
    </w:p>
    <w:p w14:paraId="101D8EBA" w14:textId="3ECC7548" w:rsidR="005F58EC" w:rsidRDefault="005F58EC">
      <w:pPr>
        <w:pStyle w:val="a5"/>
        <w:numPr>
          <w:ilvl w:val="0"/>
          <w:numId w:val="16"/>
        </w:numPr>
        <w:rPr>
          <w:ins w:id="164" w:author="Eldon" w:date="2016-04-21T16:17:00Z"/>
          <w:rFonts w:eastAsiaTheme="minorEastAsia"/>
        </w:rPr>
        <w:pPrChange w:id="165" w:author="Eldon" w:date="2016-04-21T16:17:00Z">
          <w:pPr>
            <w:pStyle w:val="a5"/>
            <w:ind w:firstLine="0"/>
          </w:pPr>
        </w:pPrChange>
      </w:pPr>
      <w:ins w:id="166" w:author="Eldon" w:date="2016-04-21T16:17:00Z">
        <w:r>
          <w:rPr>
            <w:rFonts w:eastAsiaTheme="minorEastAsia" w:hint="eastAsia"/>
          </w:rPr>
          <w:t>进入</w:t>
        </w:r>
        <w:r>
          <w:rPr>
            <w:rFonts w:eastAsiaTheme="minorEastAsia" w:hint="eastAsia"/>
          </w:rPr>
          <w:t>senlin-clien</w:t>
        </w:r>
        <w:r>
          <w:rPr>
            <w:rFonts w:eastAsiaTheme="minorEastAsia" w:hint="eastAsia"/>
          </w:rPr>
          <w:t>容器确认服务部署结果：</w:t>
        </w:r>
      </w:ins>
    </w:p>
    <w:p w14:paraId="44BC2239" w14:textId="22E69515" w:rsidR="005F58EC" w:rsidRDefault="005F58EC">
      <w:pPr>
        <w:pStyle w:val="a5"/>
        <w:ind w:left="840" w:firstLine="0"/>
        <w:rPr>
          <w:ins w:id="167" w:author="Eldon" w:date="2016-04-21T16:18:00Z"/>
          <w:rFonts w:eastAsiaTheme="minorEastAsia"/>
        </w:rPr>
        <w:pPrChange w:id="168" w:author="Eldon" w:date="2016-04-21T16:17:00Z">
          <w:pPr>
            <w:pStyle w:val="a5"/>
            <w:ind w:firstLine="0"/>
          </w:pPr>
        </w:pPrChange>
      </w:pPr>
      <w:ins w:id="169" w:author="Eldon" w:date="2016-04-21T16:18:00Z">
        <w:r w:rsidRPr="005F58EC">
          <w:rPr>
            <w:rFonts w:eastAsiaTheme="minorEastAsia"/>
          </w:rPr>
          <w:t>docker start senlin-client</w:t>
        </w:r>
      </w:ins>
    </w:p>
    <w:p w14:paraId="02F206B2" w14:textId="02A1EF33" w:rsidR="005F58EC" w:rsidRDefault="005F58EC">
      <w:pPr>
        <w:pStyle w:val="a5"/>
        <w:ind w:left="840" w:firstLine="0"/>
        <w:rPr>
          <w:ins w:id="170" w:author="Eldon" w:date="2016-04-21T16:18:00Z"/>
          <w:rFonts w:eastAsiaTheme="minorEastAsia"/>
        </w:rPr>
        <w:pPrChange w:id="171" w:author="Eldon" w:date="2016-04-21T16:17:00Z">
          <w:pPr>
            <w:pStyle w:val="a5"/>
            <w:ind w:firstLine="0"/>
          </w:pPr>
        </w:pPrChange>
      </w:pPr>
      <w:ins w:id="172" w:author="Eldon" w:date="2016-04-21T16:18:00Z">
        <w:r w:rsidRPr="005F58EC">
          <w:rPr>
            <w:rFonts w:eastAsiaTheme="minorEastAsia"/>
          </w:rPr>
          <w:t>docker exec -ti senlin-client /bin/bash</w:t>
        </w:r>
      </w:ins>
    </w:p>
    <w:p w14:paraId="19622A08" w14:textId="37D34966" w:rsidR="005F58EC" w:rsidRPr="005F58EC" w:rsidRDefault="005F58EC">
      <w:pPr>
        <w:pStyle w:val="a5"/>
        <w:ind w:left="840" w:firstLine="0"/>
        <w:rPr>
          <w:rFonts w:eastAsiaTheme="minorEastAsia"/>
          <w:rPrChange w:id="173" w:author="Eldon" w:date="2016-04-21T16:16:00Z">
            <w:rPr/>
          </w:rPrChange>
        </w:rPr>
        <w:pPrChange w:id="174" w:author="Eldon" w:date="2016-04-21T16:17:00Z">
          <w:pPr>
            <w:pStyle w:val="a5"/>
            <w:ind w:firstLine="0"/>
          </w:pPr>
        </w:pPrChange>
      </w:pPr>
      <w:ins w:id="175" w:author="Eldon" w:date="2016-04-21T16:19:00Z">
        <w:r w:rsidRPr="005F58EC">
          <w:rPr>
            <w:rFonts w:eastAsiaTheme="minorEastAsia"/>
          </w:rPr>
          <w:t>source admin-openrc.sh</w:t>
        </w:r>
      </w:ins>
    </w:p>
    <w:p w14:paraId="54D0BF6A" w14:textId="77777777" w:rsidR="004C7B9B" w:rsidRDefault="00623D57">
      <w:pPr>
        <w:pStyle w:val="a5"/>
        <w:ind w:left="840" w:firstLine="0"/>
      </w:pPr>
      <w:r>
        <w:t># senlin cluster-list</w:t>
      </w:r>
      <w:bookmarkEnd w:id="154"/>
    </w:p>
    <w:sectPr w:rsidR="004C7B9B">
      <w:pgSz w:w="11900" w:h="16840"/>
      <w:pgMar w:top="1440" w:right="1800" w:bottom="1440" w:left="1800" w:header="851" w:footer="992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ldon" w:date="2016-04-20T09:46:00Z" w:initials="EZ">
    <w:p w14:paraId="043BAE99" w14:textId="36D4E62D" w:rsidR="00EA1816" w:rsidRDefault="00EA1816">
      <w:pPr>
        <w:pStyle w:val="aa"/>
      </w:pPr>
      <w:r>
        <w:rPr>
          <w:rStyle w:val="a9"/>
        </w:rPr>
        <w:annotationRef/>
      </w:r>
      <w:r>
        <w:rPr>
          <w:rFonts w:asciiTheme="minorEastAsia" w:eastAsiaTheme="minorEastAsia" w:hAnsiTheme="minorEastAsia" w:hint="eastAsia"/>
        </w:rPr>
        <w:t>应该为cat</w:t>
      </w:r>
    </w:p>
  </w:comment>
  <w:comment w:id="1" w:author="Eldon" w:date="2016-04-20T09:47:00Z" w:initials="EZ">
    <w:p w14:paraId="208F1A46" w14:textId="02F9495E" w:rsidR="00EA1816" w:rsidRPr="007C2FBF" w:rsidRDefault="00EA1816">
      <w:pPr>
        <w:pStyle w:val="aa"/>
        <w:rPr>
          <w:rFonts w:eastAsiaTheme="minorEastAsia"/>
        </w:rPr>
      </w:pPr>
      <w:r>
        <w:rPr>
          <w:rStyle w:val="a9"/>
        </w:rPr>
        <w:annotationRef/>
      </w:r>
      <w:r>
        <w:rPr>
          <w:rFonts w:eastAsiaTheme="minorEastAsia" w:hint="eastAsia"/>
        </w:rPr>
        <w:t>，不需要输密码表示成功</w:t>
      </w:r>
    </w:p>
  </w:comment>
  <w:comment w:id="2" w:author="Eldon" w:date="2016-04-20T09:50:00Z" w:initials="EZ">
    <w:p w14:paraId="30804B1B" w14:textId="4E1B67D2" w:rsidR="00EA1816" w:rsidRDefault="00EA1816">
      <w:pPr>
        <w:pStyle w:val="aa"/>
      </w:pPr>
      <w:r>
        <w:rPr>
          <w:rStyle w:val="a9"/>
        </w:rPr>
        <w:annotationRef/>
      </w:r>
      <w:r>
        <w:rPr>
          <w:rFonts w:asciiTheme="minorEastAsia" w:eastAsiaTheme="minorEastAsia" w:hAnsiTheme="minorEastAsia" w:hint="eastAsia"/>
        </w:rPr>
        <w:t>应该挪到iptables启动前面</w:t>
      </w:r>
    </w:p>
  </w:comment>
  <w:comment w:id="3" w:author="Eldon" w:date="2016-04-20T10:29:00Z" w:initials="EZ">
    <w:p w14:paraId="549D5CE1" w14:textId="5B1C118F" w:rsidR="00EA1816" w:rsidRDefault="00EA1816">
      <w:pPr>
        <w:pStyle w:val="aa"/>
      </w:pPr>
      <w:r>
        <w:rPr>
          <w:rStyle w:val="a9"/>
        </w:rPr>
        <w:annotationRef/>
      </w:r>
      <w:r w:rsidRPr="00296796">
        <w:t>memcached-devel</w:t>
      </w:r>
    </w:p>
  </w:comment>
  <w:comment w:id="65" w:author="Eldon" w:date="2016-04-20T15:33:00Z" w:initials="EZ">
    <w:p w14:paraId="276A92D8" w14:textId="1993C922" w:rsidR="00EA1816" w:rsidRPr="004757C8" w:rsidRDefault="00EA1816">
      <w:pPr>
        <w:pStyle w:val="aa"/>
        <w:rPr>
          <w:rFonts w:eastAsiaTheme="minorEastAsia"/>
        </w:rPr>
      </w:pPr>
      <w:r>
        <w:rPr>
          <w:rStyle w:val="a9"/>
        </w:rPr>
        <w:annotationRef/>
      </w:r>
      <w:r>
        <w:rPr>
          <w:rFonts w:eastAsiaTheme="minorEastAsia" w:hint="eastAsia"/>
        </w:rPr>
        <w:t>如果</w:t>
      </w:r>
      <w:r>
        <w:rPr>
          <w:rFonts w:eastAsiaTheme="minorEastAsia" w:hint="eastAsia"/>
        </w:rPr>
        <w:t>keepalive</w:t>
      </w:r>
      <w:r>
        <w:rPr>
          <w:rFonts w:eastAsiaTheme="minorEastAsia" w:hint="eastAsia"/>
        </w:rPr>
        <w:t>部署在该节点，需要增加</w:t>
      </w:r>
      <w:r w:rsidRPr="004757C8">
        <w:rPr>
          <w:rFonts w:eastAsiaTheme="minorEastAsia"/>
        </w:rPr>
        <w:t>/etc/rabbitmq/rabbitmq-env.conf</w:t>
      </w:r>
      <w:r>
        <w:rPr>
          <w:rFonts w:eastAsiaTheme="minorEastAsia" w:hint="eastAsia"/>
        </w:rPr>
        <w:t>配置，</w:t>
      </w:r>
      <w:r w:rsidRPr="004757C8">
        <w:rPr>
          <w:rFonts w:eastAsiaTheme="minorEastAsia"/>
        </w:rPr>
        <w:t>RABBITMQ_NODE_IP_ADDRESS="10.254.5.40"</w:t>
      </w:r>
    </w:p>
  </w:comment>
  <w:comment w:id="66" w:author="Eldon" w:date="2016-04-20T15:39:00Z" w:initials="EZ">
    <w:p w14:paraId="5FBFA3E0" w14:textId="6A9C39C2" w:rsidR="00EA1816" w:rsidRPr="004757C8" w:rsidRDefault="00EA1816">
      <w:pPr>
        <w:pStyle w:val="aa"/>
        <w:rPr>
          <w:rFonts w:eastAsiaTheme="minorEastAsia"/>
        </w:rPr>
      </w:pPr>
      <w:r>
        <w:rPr>
          <w:rStyle w:val="a9"/>
        </w:rPr>
        <w:annotationRef/>
      </w:r>
      <w:r>
        <w:rPr>
          <w:rFonts w:eastAsiaTheme="minorEastAsia" w:hint="eastAsia"/>
        </w:rPr>
        <w:t>应该已经创建好了。</w:t>
      </w:r>
    </w:p>
  </w:comment>
  <w:comment w:id="67" w:author="Eldon" w:date="2016-04-18T16:27:00Z" w:initials="EZ">
    <w:p w14:paraId="7021579A" w14:textId="6C22B56D" w:rsidR="00EA1816" w:rsidRPr="00A87BC6" w:rsidRDefault="00EA1816">
      <w:pPr>
        <w:pStyle w:val="aa"/>
        <w:rPr>
          <w:rFonts w:eastAsiaTheme="minorEastAsia"/>
        </w:rPr>
      </w:pPr>
      <w:r>
        <w:rPr>
          <w:rStyle w:val="a9"/>
        </w:rPr>
        <w:annotationRef/>
      </w:r>
      <w:r w:rsidRPr="00A87BC6">
        <w:t>keystone-manage pki_setup --keystone-user keystone --keystone-group keystone</w:t>
      </w:r>
    </w:p>
  </w:comment>
  <w:comment w:id="68" w:author="Eldon" w:date="2016-04-20T16:17:00Z" w:initials="EZ">
    <w:p w14:paraId="28E6A03A" w14:textId="5C68454B" w:rsidR="00EA1816" w:rsidRPr="00F20987" w:rsidRDefault="00EA1816">
      <w:pPr>
        <w:pStyle w:val="aa"/>
        <w:rPr>
          <w:rFonts w:eastAsiaTheme="minorEastAsia"/>
        </w:rPr>
      </w:pPr>
      <w:r>
        <w:rPr>
          <w:rStyle w:val="a9"/>
        </w:rPr>
        <w:annotationRef/>
      </w:r>
      <w:r>
        <w:rPr>
          <w:rFonts w:eastAsiaTheme="minorEastAsia" w:hint="eastAsia"/>
        </w:rPr>
        <w:t>执行失败，需要修改</w:t>
      </w:r>
      <w:r>
        <w:rPr>
          <w:rFonts w:eastAsiaTheme="minorEastAsia" w:hint="eastAsia"/>
        </w:rPr>
        <w:t>log</w:t>
      </w:r>
      <w:r>
        <w:rPr>
          <w:rFonts w:eastAsiaTheme="minorEastAsia" w:hint="eastAsia"/>
        </w:rPr>
        <w:t>目录权限：</w:t>
      </w:r>
      <w:r w:rsidRPr="00F20987">
        <w:rPr>
          <w:rFonts w:eastAsiaTheme="minorEastAsia"/>
        </w:rPr>
        <w:t>chown -R keystone:keystone /var/log/keystone/</w:t>
      </w:r>
    </w:p>
  </w:comment>
  <w:comment w:id="69" w:author="Eldon" w:date="2016-04-20T16:50:00Z" w:initials="EZ">
    <w:p w14:paraId="6929E211" w14:textId="52E3BBC5" w:rsidR="00EA1816" w:rsidRPr="00E057F0" w:rsidRDefault="00EA1816">
      <w:pPr>
        <w:pStyle w:val="aa"/>
        <w:rPr>
          <w:rFonts w:eastAsiaTheme="minorEastAsia"/>
        </w:rPr>
      </w:pPr>
      <w:r>
        <w:rPr>
          <w:rStyle w:val="a9"/>
        </w:rPr>
        <w:annotationRef/>
      </w:r>
      <w:r>
        <w:rPr>
          <w:rFonts w:eastAsiaTheme="minorEastAsia" w:hint="eastAsia"/>
        </w:rPr>
        <w:t>如果启动失败，提示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端口被占用，则要修改</w:t>
      </w:r>
      <w:r w:rsidRPr="00E057F0">
        <w:rPr>
          <w:rFonts w:eastAsiaTheme="minorEastAsia"/>
        </w:rPr>
        <w:t>/etc/httpd/conf/httpd.conf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具体到实</w:t>
      </w:r>
      <w:r>
        <w:rPr>
          <w:rFonts w:eastAsiaTheme="minorEastAsia" w:hint="eastAsia"/>
        </w:rPr>
        <w:t>ip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端口</w:t>
      </w:r>
    </w:p>
  </w:comment>
  <w:comment w:id="137" w:author="Eldon" w:date="2016-04-21T11:37:00Z" w:initials="EZ">
    <w:p w14:paraId="456FD1F4" w14:textId="7523CC8C" w:rsidR="00EA1816" w:rsidRDefault="00EA1816">
      <w:pPr>
        <w:pStyle w:val="aa"/>
      </w:pPr>
      <w:r>
        <w:rPr>
          <w:rStyle w:val="a9"/>
        </w:rPr>
        <w:annotationRef/>
      </w:r>
      <w:r w:rsidRPr="00043944">
        <w:t>openstack endpoint create --publicurl http://10.254.5.238:8776/v1/%\(tenant_id\)s --internalurl http://10.254.5.238:8776/v1/%\(tenant_id\)s --adminurl http://10.254.5.238:8776/v1/%\(tenant_id\)s --region RegionOne volume</w:t>
      </w:r>
    </w:p>
  </w:comment>
  <w:comment w:id="138" w:author="Eldon" w:date="2016-04-21T14:12:00Z" w:initials="EZ">
    <w:p w14:paraId="67134F1C" w14:textId="30CFE4B9" w:rsidR="00EA1816" w:rsidRDefault="00EA1816">
      <w:pPr>
        <w:pStyle w:val="aa"/>
      </w:pPr>
      <w:r>
        <w:rPr>
          <w:rStyle w:val="a9"/>
        </w:rPr>
        <w:annotationRef/>
      </w:r>
      <w:r>
        <w:rPr>
          <w:rFonts w:asciiTheme="minorEastAsia" w:eastAsiaTheme="minorEastAsia" w:hAnsiTheme="minorEastAsia" w:hint="eastAsia"/>
        </w:rPr>
        <w:t>一般cinder-volume和cinder-api在一个节点</w:t>
      </w:r>
    </w:p>
  </w:comment>
  <w:comment w:id="139" w:author="Eldon" w:date="2016-04-21T14:35:00Z" w:initials="EZ">
    <w:p w14:paraId="085C4D10" w14:textId="4E9B54B7" w:rsidR="00EA1816" w:rsidRPr="0029173F" w:rsidRDefault="00EA1816">
      <w:pPr>
        <w:pStyle w:val="aa"/>
        <w:rPr>
          <w:rFonts w:eastAsiaTheme="minorEastAsia"/>
        </w:rPr>
      </w:pPr>
      <w:r>
        <w:rPr>
          <w:rStyle w:val="a9"/>
        </w:rPr>
        <w:annotationRef/>
      </w:r>
      <w:r>
        <w:rPr>
          <w:rFonts w:eastAsiaTheme="minorEastAsia" w:hint="eastAsia"/>
        </w:rPr>
        <w:t>这部分应该在启动服务之后</w:t>
      </w:r>
    </w:p>
  </w:comment>
  <w:comment w:id="146" w:author="Eldon" w:date="2016-04-22T10:47:00Z" w:initials="EZ">
    <w:p w14:paraId="7A2A4DA6" w14:textId="147F9B59" w:rsidR="00EA1816" w:rsidRDefault="00EA1816">
      <w:pPr>
        <w:pStyle w:val="aa"/>
      </w:pPr>
      <w:r>
        <w:rPr>
          <w:rStyle w:val="a9"/>
        </w:rPr>
        <w:annotationRef/>
      </w:r>
      <w:r>
        <w:rPr>
          <w:rFonts w:asciiTheme="minorEastAsia" w:eastAsiaTheme="minorEastAsia" w:hAnsiTheme="minorEastAsia" w:hint="eastAsia"/>
        </w:rPr>
        <w:t>应该是在数据库初始化之后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A1B4C6" w14:textId="77777777" w:rsidR="00D3433F" w:rsidRDefault="00D3433F">
      <w:r>
        <w:separator/>
      </w:r>
    </w:p>
  </w:endnote>
  <w:endnote w:type="continuationSeparator" w:id="0">
    <w:p w14:paraId="464CA93E" w14:textId="77777777" w:rsidR="00D3433F" w:rsidRDefault="00D34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2FE4B" w14:textId="77777777" w:rsidR="00D3433F" w:rsidRDefault="00D3433F">
      <w:r>
        <w:separator/>
      </w:r>
    </w:p>
  </w:footnote>
  <w:footnote w:type="continuationSeparator" w:id="0">
    <w:p w14:paraId="640E3D92" w14:textId="77777777" w:rsidR="00D3433F" w:rsidRDefault="00D34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6EE9"/>
    <w:multiLevelType w:val="hybridMultilevel"/>
    <w:tmpl w:val="3D9E2E4C"/>
    <w:numStyleLink w:val="5"/>
  </w:abstractNum>
  <w:abstractNum w:abstractNumId="1">
    <w:nsid w:val="038F2B07"/>
    <w:multiLevelType w:val="hybridMultilevel"/>
    <w:tmpl w:val="2A72CD7E"/>
    <w:numStyleLink w:val="2"/>
  </w:abstractNum>
  <w:abstractNum w:abstractNumId="2">
    <w:nsid w:val="0F740F1D"/>
    <w:multiLevelType w:val="hybridMultilevel"/>
    <w:tmpl w:val="117E4C50"/>
    <w:styleLink w:val="13"/>
    <w:lvl w:ilvl="0" w:tplc="2E668776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203EEA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F02FDA">
      <w:start w:val="1"/>
      <w:numFmt w:val="lowerRoman"/>
      <w:lvlText w:val="%3."/>
      <w:lvlJc w:val="left"/>
      <w:pPr>
        <w:ind w:left="21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88F874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6EB9AA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220B5E">
      <w:start w:val="1"/>
      <w:numFmt w:val="lowerRoman"/>
      <w:lvlText w:val="%6."/>
      <w:lvlJc w:val="left"/>
      <w:pPr>
        <w:ind w:left="3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4280E8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426184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D84F90">
      <w:start w:val="1"/>
      <w:numFmt w:val="lowerRoman"/>
      <w:lvlText w:val="%9."/>
      <w:lvlJc w:val="left"/>
      <w:pPr>
        <w:ind w:left="4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08A3501"/>
    <w:multiLevelType w:val="hybridMultilevel"/>
    <w:tmpl w:val="ADD2DD74"/>
    <w:numStyleLink w:val="3"/>
  </w:abstractNum>
  <w:abstractNum w:abstractNumId="4">
    <w:nsid w:val="118A214F"/>
    <w:multiLevelType w:val="multilevel"/>
    <w:tmpl w:val="E6AC19A2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1C14DC2"/>
    <w:multiLevelType w:val="hybridMultilevel"/>
    <w:tmpl w:val="94BC99F8"/>
    <w:numStyleLink w:val="4"/>
  </w:abstractNum>
  <w:abstractNum w:abstractNumId="6">
    <w:nsid w:val="121F5CC0"/>
    <w:multiLevelType w:val="hybridMultilevel"/>
    <w:tmpl w:val="F376B3A2"/>
    <w:styleLink w:val="14"/>
    <w:lvl w:ilvl="0" w:tplc="DD28E320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48C256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8207E8">
      <w:start w:val="1"/>
      <w:numFmt w:val="lowerRoman"/>
      <w:lvlText w:val="%3."/>
      <w:lvlJc w:val="left"/>
      <w:pPr>
        <w:ind w:left="21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ED458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9AA298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26E6E4">
      <w:start w:val="1"/>
      <w:numFmt w:val="lowerRoman"/>
      <w:lvlText w:val="%6."/>
      <w:lvlJc w:val="left"/>
      <w:pPr>
        <w:ind w:left="3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84EFB6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421A54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E443E0">
      <w:start w:val="1"/>
      <w:numFmt w:val="lowerRoman"/>
      <w:lvlText w:val="%9."/>
      <w:lvlJc w:val="left"/>
      <w:pPr>
        <w:ind w:left="4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BEC73D1"/>
    <w:multiLevelType w:val="hybridMultilevel"/>
    <w:tmpl w:val="ADD2DD74"/>
    <w:styleLink w:val="3"/>
    <w:lvl w:ilvl="0" w:tplc="3F505DAE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4938A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E4639E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E34FE0C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E0B02C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61C7E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6EAA48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62C6CA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ADE46A8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1E387A02"/>
    <w:multiLevelType w:val="hybridMultilevel"/>
    <w:tmpl w:val="C068F704"/>
    <w:styleLink w:val="50"/>
    <w:lvl w:ilvl="0" w:tplc="F12226C0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527474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7A9546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546F8C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806FE4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68280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6AC828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A7960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E01DF4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FAE7D14"/>
    <w:multiLevelType w:val="hybridMultilevel"/>
    <w:tmpl w:val="80721736"/>
    <w:styleLink w:val="15"/>
    <w:lvl w:ilvl="0" w:tplc="FA7E64FA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688C38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9C9898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82F8E4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8A2006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E80CB4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BC3784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84F0B8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E0AACA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0A523E7"/>
    <w:multiLevelType w:val="hybridMultilevel"/>
    <w:tmpl w:val="2A72CD7E"/>
    <w:styleLink w:val="2"/>
    <w:lvl w:ilvl="0" w:tplc="D290679C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E29C9E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81746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240B94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6CD68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527182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14B894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06EDB8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DE6CAA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255C74FF"/>
    <w:multiLevelType w:val="hybridMultilevel"/>
    <w:tmpl w:val="80721736"/>
    <w:numStyleLink w:val="15"/>
  </w:abstractNum>
  <w:abstractNum w:abstractNumId="12">
    <w:nsid w:val="25FF59F7"/>
    <w:multiLevelType w:val="multilevel"/>
    <w:tmpl w:val="E6AC19A2"/>
    <w:numStyleLink w:val="1"/>
  </w:abstractNum>
  <w:abstractNum w:abstractNumId="13">
    <w:nsid w:val="280E591F"/>
    <w:multiLevelType w:val="hybridMultilevel"/>
    <w:tmpl w:val="728CF9AC"/>
    <w:styleLink w:val="8"/>
    <w:lvl w:ilvl="0" w:tplc="CF208C5C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E80C8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1E99E8">
      <w:start w:val="1"/>
      <w:numFmt w:val="lowerRoman"/>
      <w:lvlText w:val="%3."/>
      <w:lvlJc w:val="left"/>
      <w:pPr>
        <w:ind w:left="21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96A8F0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6E8332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0634D0">
      <w:start w:val="1"/>
      <w:numFmt w:val="lowerRoman"/>
      <w:lvlText w:val="%6."/>
      <w:lvlJc w:val="left"/>
      <w:pPr>
        <w:ind w:left="3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96AC40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6AFEFA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96A7DE">
      <w:start w:val="1"/>
      <w:numFmt w:val="lowerRoman"/>
      <w:lvlText w:val="%9."/>
      <w:lvlJc w:val="left"/>
      <w:pPr>
        <w:ind w:left="4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29415D0D"/>
    <w:multiLevelType w:val="hybridMultilevel"/>
    <w:tmpl w:val="C068F704"/>
    <w:numStyleLink w:val="50"/>
  </w:abstractNum>
  <w:abstractNum w:abstractNumId="15">
    <w:nsid w:val="2AAD6AD8"/>
    <w:multiLevelType w:val="hybridMultilevel"/>
    <w:tmpl w:val="728CF9AC"/>
    <w:numStyleLink w:val="8"/>
  </w:abstractNum>
  <w:abstractNum w:abstractNumId="16">
    <w:nsid w:val="2C0E50FF"/>
    <w:multiLevelType w:val="hybridMultilevel"/>
    <w:tmpl w:val="2F88F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DCB7F98"/>
    <w:multiLevelType w:val="hybridMultilevel"/>
    <w:tmpl w:val="9C0E31BC"/>
    <w:lvl w:ilvl="0" w:tplc="B3CE52C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2F25670F"/>
    <w:multiLevelType w:val="hybridMultilevel"/>
    <w:tmpl w:val="1028351E"/>
    <w:styleLink w:val="11"/>
    <w:lvl w:ilvl="0" w:tplc="453ECF3E">
      <w:start w:val="1"/>
      <w:numFmt w:val="bullet"/>
      <w:lvlText w:val="●"/>
      <w:lvlJc w:val="left"/>
      <w:pPr>
        <w:ind w:left="52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EEEC96">
      <w:start w:val="1"/>
      <w:numFmt w:val="bullet"/>
      <w:lvlText w:val="●"/>
      <w:lvlJc w:val="left"/>
      <w:pPr>
        <w:ind w:left="124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2E92DE">
      <w:start w:val="1"/>
      <w:numFmt w:val="bullet"/>
      <w:lvlText w:val="●"/>
      <w:lvlJc w:val="left"/>
      <w:pPr>
        <w:ind w:left="196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A9B18">
      <w:start w:val="1"/>
      <w:numFmt w:val="bullet"/>
      <w:lvlText w:val="●"/>
      <w:lvlJc w:val="left"/>
      <w:pPr>
        <w:ind w:left="268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BC83C2">
      <w:start w:val="1"/>
      <w:numFmt w:val="bullet"/>
      <w:lvlText w:val="●"/>
      <w:lvlJc w:val="left"/>
      <w:pPr>
        <w:ind w:left="340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E882D0">
      <w:start w:val="1"/>
      <w:numFmt w:val="bullet"/>
      <w:lvlText w:val="●"/>
      <w:lvlJc w:val="left"/>
      <w:pPr>
        <w:ind w:left="412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CA0464">
      <w:start w:val="1"/>
      <w:numFmt w:val="bullet"/>
      <w:lvlText w:val="●"/>
      <w:lvlJc w:val="left"/>
      <w:pPr>
        <w:ind w:left="484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F871E4">
      <w:start w:val="1"/>
      <w:numFmt w:val="bullet"/>
      <w:lvlText w:val="●"/>
      <w:lvlJc w:val="left"/>
      <w:pPr>
        <w:ind w:left="556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40320E">
      <w:start w:val="1"/>
      <w:numFmt w:val="bullet"/>
      <w:lvlText w:val="●"/>
      <w:lvlJc w:val="left"/>
      <w:pPr>
        <w:ind w:left="6285" w:hanging="5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33DF3ABB"/>
    <w:multiLevelType w:val="multilevel"/>
    <w:tmpl w:val="A3D0E028"/>
    <w:styleLink w:val="10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56" w:hanging="75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992" w:hanging="9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276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1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559" w:hanging="15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36FC2D95"/>
    <w:multiLevelType w:val="hybridMultilevel"/>
    <w:tmpl w:val="E018791A"/>
    <w:numStyleLink w:val="7"/>
  </w:abstractNum>
  <w:abstractNum w:abstractNumId="21">
    <w:nsid w:val="3F3E6DED"/>
    <w:multiLevelType w:val="multilevel"/>
    <w:tmpl w:val="8FE23628"/>
    <w:numStyleLink w:val="9"/>
  </w:abstractNum>
  <w:abstractNum w:abstractNumId="22">
    <w:nsid w:val="40E37967"/>
    <w:multiLevelType w:val="multilevel"/>
    <w:tmpl w:val="A3D0E028"/>
    <w:numStyleLink w:val="10"/>
  </w:abstractNum>
  <w:abstractNum w:abstractNumId="23">
    <w:nsid w:val="4D311871"/>
    <w:multiLevelType w:val="hybridMultilevel"/>
    <w:tmpl w:val="3800A2E0"/>
    <w:lvl w:ilvl="0" w:tplc="9078E7A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E7948E1"/>
    <w:multiLevelType w:val="hybridMultilevel"/>
    <w:tmpl w:val="117E4C50"/>
    <w:numStyleLink w:val="13"/>
  </w:abstractNum>
  <w:abstractNum w:abstractNumId="25">
    <w:nsid w:val="55E44142"/>
    <w:multiLevelType w:val="hybridMultilevel"/>
    <w:tmpl w:val="94BC99F8"/>
    <w:styleLink w:val="4"/>
    <w:lvl w:ilvl="0" w:tplc="576EA3B0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A0DE2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7E2D8C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101F40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DC8FD6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16D78E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26C992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9A5E76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269934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6151B13"/>
    <w:multiLevelType w:val="hybridMultilevel"/>
    <w:tmpl w:val="F376B3A2"/>
    <w:numStyleLink w:val="14"/>
  </w:abstractNum>
  <w:abstractNum w:abstractNumId="27">
    <w:nsid w:val="56705B93"/>
    <w:multiLevelType w:val="hybridMultilevel"/>
    <w:tmpl w:val="93EA0266"/>
    <w:numStyleLink w:val="6"/>
  </w:abstractNum>
  <w:abstractNum w:abstractNumId="28">
    <w:nsid w:val="5A8450FE"/>
    <w:multiLevelType w:val="hybridMultilevel"/>
    <w:tmpl w:val="BEB4B2AC"/>
    <w:styleLink w:val="12"/>
    <w:lvl w:ilvl="0" w:tplc="0BA03FDE">
      <w:start w:val="1"/>
      <w:numFmt w:val="decimal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865C9C">
      <w:start w:val="1"/>
      <w:numFmt w:val="lowerLetter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029C52">
      <w:start w:val="1"/>
      <w:numFmt w:val="lowerRoman"/>
      <w:lvlText w:val="%3."/>
      <w:lvlJc w:val="left"/>
      <w:pPr>
        <w:ind w:left="21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2EEF04">
      <w:start w:val="1"/>
      <w:numFmt w:val="decimal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F21216">
      <w:start w:val="1"/>
      <w:numFmt w:val="lowerLetter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F0E8F4">
      <w:start w:val="1"/>
      <w:numFmt w:val="lowerRoman"/>
      <w:lvlText w:val="%6."/>
      <w:lvlJc w:val="left"/>
      <w:pPr>
        <w:ind w:left="3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8B46C">
      <w:start w:val="1"/>
      <w:numFmt w:val="decimal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DEBFBA">
      <w:start w:val="1"/>
      <w:numFmt w:val="lowerLetter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6C9DF0">
      <w:start w:val="1"/>
      <w:numFmt w:val="lowerRoman"/>
      <w:lvlText w:val="%9."/>
      <w:lvlJc w:val="left"/>
      <w:pPr>
        <w:ind w:left="46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nsid w:val="5DE01685"/>
    <w:multiLevelType w:val="hybridMultilevel"/>
    <w:tmpl w:val="BEB4B2AC"/>
    <w:numStyleLink w:val="12"/>
  </w:abstractNum>
  <w:abstractNum w:abstractNumId="30">
    <w:nsid w:val="673F1D7F"/>
    <w:multiLevelType w:val="hybridMultilevel"/>
    <w:tmpl w:val="93EA0266"/>
    <w:styleLink w:val="6"/>
    <w:lvl w:ilvl="0" w:tplc="4528687E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09FE0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1EF88E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488146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80BE20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7C988C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1A501A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E3B4A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1CCFAC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8235D88"/>
    <w:multiLevelType w:val="hybridMultilevel"/>
    <w:tmpl w:val="E018791A"/>
    <w:styleLink w:val="7"/>
    <w:lvl w:ilvl="0" w:tplc="60529DA6">
      <w:start w:val="1"/>
      <w:numFmt w:val="bullet"/>
      <w:lvlText w:val="➢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5D840E6">
      <w:start w:val="1"/>
      <w:numFmt w:val="bullet"/>
      <w:lvlText w:val="■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4476D2">
      <w:start w:val="1"/>
      <w:numFmt w:val="bullet"/>
      <w:lvlText w:val="◆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22324C">
      <w:start w:val="1"/>
      <w:numFmt w:val="bullet"/>
      <w:lvlText w:val="●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0C8054">
      <w:start w:val="1"/>
      <w:numFmt w:val="bullet"/>
      <w:lvlText w:val="■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042256">
      <w:start w:val="1"/>
      <w:numFmt w:val="bullet"/>
      <w:lvlText w:val="◆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C8D9C8">
      <w:start w:val="1"/>
      <w:numFmt w:val="bullet"/>
      <w:lvlText w:val="●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C21AC2">
      <w:start w:val="1"/>
      <w:numFmt w:val="bullet"/>
      <w:lvlText w:val="■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B0145C">
      <w:start w:val="1"/>
      <w:numFmt w:val="bullet"/>
      <w:lvlText w:val="◆"/>
      <w:lvlJc w:val="left"/>
      <w:pPr>
        <w:ind w:left="46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D1D4175"/>
    <w:multiLevelType w:val="hybridMultilevel"/>
    <w:tmpl w:val="1028351E"/>
    <w:numStyleLink w:val="11"/>
  </w:abstractNum>
  <w:abstractNum w:abstractNumId="33">
    <w:nsid w:val="775E2CD9"/>
    <w:multiLevelType w:val="multilevel"/>
    <w:tmpl w:val="8FE23628"/>
    <w:styleLink w:val="9"/>
    <w:lvl w:ilvl="0">
      <w:start w:val="1"/>
      <w:numFmt w:val="decimal"/>
      <w:lvlText w:val="%1."/>
      <w:lvlJc w:val="left"/>
      <w:pPr>
        <w:ind w:left="486" w:hanging="48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48" w:hanging="6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09" w:hanging="7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851" w:hanging="8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992" w:hanging="9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276" w:hanging="1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18" w:hanging="141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559" w:hanging="155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nsid w:val="79906D8A"/>
    <w:multiLevelType w:val="hybridMultilevel"/>
    <w:tmpl w:val="3D9E2E4C"/>
    <w:styleLink w:val="5"/>
    <w:lvl w:ilvl="0" w:tplc="952C5A10">
      <w:start w:val="1"/>
      <w:numFmt w:val="bullet"/>
      <w:lvlText w:val="●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28FC2C">
      <w:start w:val="1"/>
      <w:numFmt w:val="bullet"/>
      <w:lvlText w:val="■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747C5C">
      <w:start w:val="1"/>
      <w:numFmt w:val="bullet"/>
      <w:lvlText w:val="◆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58835C">
      <w:start w:val="1"/>
      <w:numFmt w:val="bullet"/>
      <w:lvlText w:val="●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088448">
      <w:start w:val="1"/>
      <w:numFmt w:val="bullet"/>
      <w:lvlText w:val="■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A840AE">
      <w:start w:val="1"/>
      <w:numFmt w:val="bullet"/>
      <w:lvlText w:val="◆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903710">
      <w:start w:val="1"/>
      <w:numFmt w:val="bullet"/>
      <w:lvlText w:val="●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1A8E3A">
      <w:start w:val="1"/>
      <w:numFmt w:val="bullet"/>
      <w:lvlText w:val="■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74BF5C">
      <w:start w:val="1"/>
      <w:numFmt w:val="bullet"/>
      <w:lvlText w:val="◆"/>
      <w:lvlJc w:val="left"/>
      <w:pPr>
        <w:ind w:left="42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12"/>
    <w:lvlOverride w:ilvl="1">
      <w:startOverride w:val="4"/>
    </w:lvlOverride>
  </w:num>
  <w:num w:numId="8">
    <w:abstractNumId w:val="25"/>
  </w:num>
  <w:num w:numId="9">
    <w:abstractNumId w:val="5"/>
  </w:num>
  <w:num w:numId="10">
    <w:abstractNumId w:val="34"/>
  </w:num>
  <w:num w:numId="11">
    <w:abstractNumId w:val="0"/>
  </w:num>
  <w:num w:numId="12">
    <w:abstractNumId w:val="12"/>
    <w:lvlOverride w:ilvl="1">
      <w:startOverride w:val="5"/>
    </w:lvlOverride>
  </w:num>
  <w:num w:numId="13">
    <w:abstractNumId w:val="12"/>
    <w:lvlOverride w:ilvl="1">
      <w:startOverride w:val="6"/>
    </w:lvlOverride>
  </w:num>
  <w:num w:numId="14">
    <w:abstractNumId w:val="12"/>
    <w:lvlOverride w:ilvl="1">
      <w:startOverride w:val="7"/>
    </w:lvlOverride>
  </w:num>
  <w:num w:numId="15">
    <w:abstractNumId w:val="30"/>
  </w:num>
  <w:num w:numId="16">
    <w:abstractNumId w:val="27"/>
  </w:num>
  <w:num w:numId="17">
    <w:abstractNumId w:val="12"/>
    <w:lvlOverride w:ilvl="1">
      <w:startOverride w:val="8"/>
    </w:lvlOverride>
  </w:num>
  <w:num w:numId="18">
    <w:abstractNumId w:val="12"/>
    <w:lvlOverride w:ilvl="0">
      <w:startOverride w:val="3"/>
    </w:lvlOverride>
  </w:num>
  <w:num w:numId="19">
    <w:abstractNumId w:val="31"/>
  </w:num>
  <w:num w:numId="20">
    <w:abstractNumId w:val="20"/>
  </w:num>
  <w:num w:numId="21">
    <w:abstractNumId w:val="13"/>
  </w:num>
  <w:num w:numId="22">
    <w:abstractNumId w:val="15"/>
  </w:num>
  <w:num w:numId="23">
    <w:abstractNumId w:val="12"/>
    <w:lvlOverride w:ilvl="1">
      <w:startOverride w:val="2"/>
    </w:lvlOverride>
  </w:num>
  <w:num w:numId="24">
    <w:abstractNumId w:val="12"/>
    <w:lvlOverride w:ilvl="1">
      <w:startOverride w:val="3"/>
    </w:lvlOverride>
  </w:num>
  <w:num w:numId="25">
    <w:abstractNumId w:val="12"/>
    <w:lvlOverride w:ilvl="1">
      <w:startOverride w:val="4"/>
    </w:lvlOverride>
  </w:num>
  <w:num w:numId="26">
    <w:abstractNumId w:val="12"/>
    <w:lvlOverride w:ilvl="1">
      <w:startOverride w:val="5"/>
    </w:lvlOverride>
  </w:num>
  <w:num w:numId="27">
    <w:abstractNumId w:val="12"/>
    <w:lvlOverride w:ilvl="1">
      <w:startOverride w:val="6"/>
    </w:lvlOverride>
  </w:num>
  <w:num w:numId="28">
    <w:abstractNumId w:val="12"/>
    <w:lvlOverride w:ilvl="0">
      <w:startOverride w:val="4"/>
    </w:lvlOverride>
  </w:num>
  <w:num w:numId="29">
    <w:abstractNumId w:val="12"/>
    <w:lvlOverride w:ilvl="1">
      <w:startOverride w:val="3"/>
    </w:lvlOverride>
  </w:num>
  <w:num w:numId="30">
    <w:abstractNumId w:val="12"/>
    <w:lvlOverride w:ilvl="1">
      <w:startOverride w:val="4"/>
    </w:lvlOverride>
  </w:num>
  <w:num w:numId="31">
    <w:abstractNumId w:val="12"/>
    <w:lvlOverride w:ilvl="1">
      <w:startOverride w:val="5"/>
    </w:lvlOverride>
  </w:num>
  <w:num w:numId="32">
    <w:abstractNumId w:val="33"/>
  </w:num>
  <w:num w:numId="33">
    <w:abstractNumId w:val="21"/>
  </w:num>
  <w:num w:numId="34">
    <w:abstractNumId w:val="21"/>
    <w:lvlOverride w:ilvl="2">
      <w:startOverride w:val="2"/>
    </w:lvlOverride>
  </w:num>
  <w:num w:numId="35">
    <w:abstractNumId w:val="21"/>
    <w:lvlOverride w:ilvl="2">
      <w:startOverride w:val="3"/>
    </w:lvlOverride>
  </w:num>
  <w:num w:numId="36">
    <w:abstractNumId w:val="12"/>
    <w:lvlOverride w:ilvl="1">
      <w:startOverride w:val="6"/>
    </w:lvlOverride>
  </w:num>
  <w:num w:numId="37">
    <w:abstractNumId w:val="12"/>
    <w:lvlOverride w:ilvl="1">
      <w:startOverride w:val="8"/>
    </w:lvlOverride>
  </w:num>
  <w:num w:numId="38">
    <w:abstractNumId w:val="8"/>
  </w:num>
  <w:num w:numId="39">
    <w:abstractNumId w:val="14"/>
  </w:num>
  <w:num w:numId="40">
    <w:abstractNumId w:val="12"/>
    <w:lvlOverride w:ilvl="1">
      <w:startOverride w:val="9"/>
    </w:lvlOverride>
  </w:num>
  <w:num w:numId="41">
    <w:abstractNumId w:val="19"/>
  </w:num>
  <w:num w:numId="42">
    <w:abstractNumId w:val="22"/>
  </w:num>
  <w:num w:numId="43">
    <w:abstractNumId w:val="18"/>
  </w:num>
  <w:num w:numId="44">
    <w:abstractNumId w:val="32"/>
  </w:num>
  <w:num w:numId="45">
    <w:abstractNumId w:val="22"/>
    <w:lvlOverride w:ilvl="2">
      <w:startOverride w:val="2"/>
    </w:lvlOverride>
  </w:num>
  <w:num w:numId="46">
    <w:abstractNumId w:val="28"/>
  </w:num>
  <w:num w:numId="47">
    <w:abstractNumId w:val="29"/>
  </w:num>
  <w:num w:numId="48">
    <w:abstractNumId w:val="2"/>
  </w:num>
  <w:num w:numId="49">
    <w:abstractNumId w:val="24"/>
  </w:num>
  <w:num w:numId="50">
    <w:abstractNumId w:val="22"/>
    <w:lvlOverride w:ilvl="2">
      <w:startOverride w:val="3"/>
    </w:lvlOverride>
  </w:num>
  <w:num w:numId="51">
    <w:abstractNumId w:val="6"/>
  </w:num>
  <w:num w:numId="52">
    <w:abstractNumId w:val="26"/>
  </w:num>
  <w:num w:numId="53">
    <w:abstractNumId w:val="22"/>
    <w:lvlOverride w:ilvl="2">
      <w:startOverride w:val="4"/>
    </w:lvlOverride>
  </w:num>
  <w:num w:numId="54">
    <w:abstractNumId w:val="9"/>
  </w:num>
  <w:num w:numId="55">
    <w:abstractNumId w:val="11"/>
  </w:num>
  <w:num w:numId="56">
    <w:abstractNumId w:val="22"/>
    <w:lvlOverride w:ilvl="2">
      <w:startOverride w:val="5"/>
    </w:lvlOverride>
  </w:num>
  <w:num w:numId="57">
    <w:abstractNumId w:val="12"/>
    <w:lvlOverride w:ilvl="1">
      <w:startOverride w:val="10"/>
    </w:lvlOverride>
  </w:num>
  <w:num w:numId="58">
    <w:abstractNumId w:val="12"/>
    <w:lvlOverride w:ilvl="1">
      <w:startOverride w:val="11"/>
    </w:lvlOverride>
  </w:num>
  <w:num w:numId="59">
    <w:abstractNumId w:val="12"/>
    <w:lvlOverride w:ilvl="1">
      <w:startOverride w:val="12"/>
    </w:lvlOverride>
  </w:num>
  <w:num w:numId="60">
    <w:abstractNumId w:val="16"/>
  </w:num>
  <w:num w:numId="61">
    <w:abstractNumId w:val="17"/>
  </w:num>
  <w:num w:numId="62">
    <w:abstractNumId w:val="2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trackRevisions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B9B"/>
    <w:rsid w:val="00043944"/>
    <w:rsid w:val="000E17F6"/>
    <w:rsid w:val="0014648D"/>
    <w:rsid w:val="00151F85"/>
    <w:rsid w:val="001C6733"/>
    <w:rsid w:val="001D5179"/>
    <w:rsid w:val="00245FAB"/>
    <w:rsid w:val="0029173F"/>
    <w:rsid w:val="00296796"/>
    <w:rsid w:val="002B3865"/>
    <w:rsid w:val="00324EDF"/>
    <w:rsid w:val="00387F20"/>
    <w:rsid w:val="0044587E"/>
    <w:rsid w:val="004757C8"/>
    <w:rsid w:val="00486473"/>
    <w:rsid w:val="004A6A4C"/>
    <w:rsid w:val="004B4189"/>
    <w:rsid w:val="004C7B9B"/>
    <w:rsid w:val="00547366"/>
    <w:rsid w:val="0056756C"/>
    <w:rsid w:val="005B1521"/>
    <w:rsid w:val="005B5249"/>
    <w:rsid w:val="005E4AA6"/>
    <w:rsid w:val="005F58EC"/>
    <w:rsid w:val="00623D57"/>
    <w:rsid w:val="00681A68"/>
    <w:rsid w:val="006E1F1E"/>
    <w:rsid w:val="007069FF"/>
    <w:rsid w:val="00733FAC"/>
    <w:rsid w:val="007648E4"/>
    <w:rsid w:val="007C2FBF"/>
    <w:rsid w:val="007D59FB"/>
    <w:rsid w:val="00801BFB"/>
    <w:rsid w:val="00846FB4"/>
    <w:rsid w:val="008535FF"/>
    <w:rsid w:val="008739FF"/>
    <w:rsid w:val="008A2C6B"/>
    <w:rsid w:val="00933AFD"/>
    <w:rsid w:val="00A507F6"/>
    <w:rsid w:val="00A87BC6"/>
    <w:rsid w:val="00AE1867"/>
    <w:rsid w:val="00B36AE9"/>
    <w:rsid w:val="00B5143F"/>
    <w:rsid w:val="00B55533"/>
    <w:rsid w:val="00BA3CEF"/>
    <w:rsid w:val="00C14664"/>
    <w:rsid w:val="00D335A1"/>
    <w:rsid w:val="00D3433F"/>
    <w:rsid w:val="00D556A2"/>
    <w:rsid w:val="00DC4E5A"/>
    <w:rsid w:val="00E057F0"/>
    <w:rsid w:val="00E5553B"/>
    <w:rsid w:val="00EA1733"/>
    <w:rsid w:val="00EA1816"/>
    <w:rsid w:val="00EB649A"/>
    <w:rsid w:val="00EF399D"/>
    <w:rsid w:val="00F010EF"/>
    <w:rsid w:val="00F20987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0B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/>
      <w:jc w:val="both"/>
      <w:outlineLvl w:val="2"/>
    </w:pPr>
    <w:rPr>
      <w:rFonts w:ascii="Calibri Light" w:eastAsia="Calibri Light" w:hAnsi="Calibri Light" w:cs="Calibri Light"/>
      <w:b/>
      <w:bCs/>
      <w:color w:val="000000"/>
      <w:kern w:val="2"/>
      <w:sz w:val="24"/>
      <w:szCs w:val="24"/>
      <w:u w:color="000000"/>
    </w:rPr>
  </w:style>
  <w:style w:type="paragraph" w:styleId="40">
    <w:name w:val="heading 4"/>
    <w:next w:val="a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libri Light" w:eastAsia="Calibri Light" w:hAnsi="Calibri Light" w:cs="Calibri Light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5"/>
      </w:numPr>
    </w:pPr>
  </w:style>
  <w:style w:type="numbering" w:customStyle="1" w:styleId="7">
    <w:name w:val="已导入的样式“7”"/>
    <w:pPr>
      <w:numPr>
        <w:numId w:val="19"/>
      </w:numPr>
    </w:pPr>
  </w:style>
  <w:style w:type="numbering" w:customStyle="1" w:styleId="8">
    <w:name w:val="已导入的样式“8”"/>
    <w:pPr>
      <w:numPr>
        <w:numId w:val="21"/>
      </w:numPr>
    </w:p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numbering" w:customStyle="1" w:styleId="9">
    <w:name w:val="已导入的样式“9”"/>
    <w:pPr>
      <w:numPr>
        <w:numId w:val="32"/>
      </w:numPr>
    </w:pPr>
  </w:style>
  <w:style w:type="character" w:customStyle="1" w:styleId="Hyperlink1">
    <w:name w:val="Hyperlink.1"/>
    <w:basedOn w:val="Hyperlink0"/>
    <w:rPr>
      <w:color w:val="0563C1"/>
      <w:u w:val="single" w:color="0563C1"/>
      <w:lang w:val="en-US"/>
    </w:rPr>
  </w:style>
  <w:style w:type="numbering" w:customStyle="1" w:styleId="50">
    <w:name w:val="已导入的样式“5”.0"/>
    <w:pPr>
      <w:numPr>
        <w:numId w:val="38"/>
      </w:numPr>
    </w:pPr>
  </w:style>
  <w:style w:type="numbering" w:customStyle="1" w:styleId="10">
    <w:name w:val="已导入的样式“10”"/>
    <w:pPr>
      <w:numPr>
        <w:numId w:val="41"/>
      </w:numPr>
    </w:pPr>
  </w:style>
  <w:style w:type="numbering" w:customStyle="1" w:styleId="11">
    <w:name w:val="已导入的样式“11”"/>
    <w:pPr>
      <w:numPr>
        <w:numId w:val="43"/>
      </w:numPr>
    </w:pPr>
  </w:style>
  <w:style w:type="numbering" w:customStyle="1" w:styleId="12">
    <w:name w:val="已导入的样式“12”"/>
    <w:pPr>
      <w:numPr>
        <w:numId w:val="46"/>
      </w:numPr>
    </w:pPr>
  </w:style>
  <w:style w:type="numbering" w:customStyle="1" w:styleId="13">
    <w:name w:val="已导入的样式“13”"/>
    <w:pPr>
      <w:numPr>
        <w:numId w:val="48"/>
      </w:numPr>
    </w:pPr>
  </w:style>
  <w:style w:type="numbering" w:customStyle="1" w:styleId="14">
    <w:name w:val="已导入的样式“14”"/>
    <w:pPr>
      <w:numPr>
        <w:numId w:val="51"/>
      </w:numPr>
    </w:pPr>
  </w:style>
  <w:style w:type="numbering" w:customStyle="1" w:styleId="15">
    <w:name w:val="已导入的样式“15”"/>
    <w:pPr>
      <w:numPr>
        <w:numId w:val="54"/>
      </w:numPr>
    </w:pPr>
  </w:style>
  <w:style w:type="paragraph" w:styleId="a6">
    <w:name w:val="header"/>
    <w:basedOn w:val="a"/>
    <w:link w:val="Char"/>
    <w:uiPriority w:val="99"/>
    <w:unhideWhenUsed/>
    <w:rsid w:val="00EF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399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EF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399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Balloon Text"/>
    <w:basedOn w:val="a"/>
    <w:link w:val="Char1"/>
    <w:uiPriority w:val="99"/>
    <w:semiHidden/>
    <w:unhideWhenUsed/>
    <w:rsid w:val="00A87B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7BC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9">
    <w:name w:val="annotation reference"/>
    <w:basedOn w:val="a0"/>
    <w:uiPriority w:val="99"/>
    <w:semiHidden/>
    <w:unhideWhenUsed/>
    <w:rsid w:val="00A87BC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87BC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87BC6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87BC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87BC6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2"/>
      <w:szCs w:val="32"/>
      <w:u w:color="000000"/>
    </w:rPr>
  </w:style>
  <w:style w:type="paragraph" w:styleId="30">
    <w:name w:val="heading 3"/>
    <w:next w:val="a"/>
    <w:pPr>
      <w:keepNext/>
      <w:keepLines/>
      <w:widowControl w:val="0"/>
      <w:spacing w:before="260" w:after="260"/>
      <w:jc w:val="both"/>
      <w:outlineLvl w:val="2"/>
    </w:pPr>
    <w:rPr>
      <w:rFonts w:ascii="Calibri Light" w:eastAsia="Calibri Light" w:hAnsi="Calibri Light" w:cs="Calibri Light"/>
      <w:b/>
      <w:bCs/>
      <w:color w:val="000000"/>
      <w:kern w:val="2"/>
      <w:sz w:val="24"/>
      <w:szCs w:val="24"/>
      <w:u w:color="000000"/>
    </w:rPr>
  </w:style>
  <w:style w:type="paragraph" w:styleId="40">
    <w:name w:val="heading 4"/>
    <w:next w:val="a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libri Light" w:eastAsia="Calibri Light" w:hAnsi="Calibri Light" w:cs="Calibri Light"/>
      <w:b/>
      <w:bCs/>
      <w:color w:val="000000"/>
      <w:kern w:val="2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5"/>
      </w:numPr>
    </w:pPr>
  </w:style>
  <w:style w:type="numbering" w:customStyle="1" w:styleId="7">
    <w:name w:val="已导入的样式“7”"/>
    <w:pPr>
      <w:numPr>
        <w:numId w:val="19"/>
      </w:numPr>
    </w:pPr>
  </w:style>
  <w:style w:type="numbering" w:customStyle="1" w:styleId="8">
    <w:name w:val="已导入的样式“8”"/>
    <w:pPr>
      <w:numPr>
        <w:numId w:val="21"/>
      </w:numPr>
    </w:pPr>
  </w:style>
  <w:style w:type="character" w:customStyle="1" w:styleId="Hyperlink0">
    <w:name w:val="Hyperlink.0"/>
    <w:basedOn w:val="a3"/>
    <w:rPr>
      <w:color w:val="0563C1"/>
      <w:u w:val="single" w:color="0563C1"/>
    </w:rPr>
  </w:style>
  <w:style w:type="numbering" w:customStyle="1" w:styleId="9">
    <w:name w:val="已导入的样式“9”"/>
    <w:pPr>
      <w:numPr>
        <w:numId w:val="32"/>
      </w:numPr>
    </w:pPr>
  </w:style>
  <w:style w:type="character" w:customStyle="1" w:styleId="Hyperlink1">
    <w:name w:val="Hyperlink.1"/>
    <w:basedOn w:val="Hyperlink0"/>
    <w:rPr>
      <w:color w:val="0563C1"/>
      <w:u w:val="single" w:color="0563C1"/>
      <w:lang w:val="en-US"/>
    </w:rPr>
  </w:style>
  <w:style w:type="numbering" w:customStyle="1" w:styleId="50">
    <w:name w:val="已导入的样式“5”.0"/>
    <w:pPr>
      <w:numPr>
        <w:numId w:val="38"/>
      </w:numPr>
    </w:pPr>
  </w:style>
  <w:style w:type="numbering" w:customStyle="1" w:styleId="10">
    <w:name w:val="已导入的样式“10”"/>
    <w:pPr>
      <w:numPr>
        <w:numId w:val="41"/>
      </w:numPr>
    </w:pPr>
  </w:style>
  <w:style w:type="numbering" w:customStyle="1" w:styleId="11">
    <w:name w:val="已导入的样式“11”"/>
    <w:pPr>
      <w:numPr>
        <w:numId w:val="43"/>
      </w:numPr>
    </w:pPr>
  </w:style>
  <w:style w:type="numbering" w:customStyle="1" w:styleId="12">
    <w:name w:val="已导入的样式“12”"/>
    <w:pPr>
      <w:numPr>
        <w:numId w:val="46"/>
      </w:numPr>
    </w:pPr>
  </w:style>
  <w:style w:type="numbering" w:customStyle="1" w:styleId="13">
    <w:name w:val="已导入的样式“13”"/>
    <w:pPr>
      <w:numPr>
        <w:numId w:val="48"/>
      </w:numPr>
    </w:pPr>
  </w:style>
  <w:style w:type="numbering" w:customStyle="1" w:styleId="14">
    <w:name w:val="已导入的样式“14”"/>
    <w:pPr>
      <w:numPr>
        <w:numId w:val="51"/>
      </w:numPr>
    </w:pPr>
  </w:style>
  <w:style w:type="numbering" w:customStyle="1" w:styleId="15">
    <w:name w:val="已导入的样式“15”"/>
    <w:pPr>
      <w:numPr>
        <w:numId w:val="54"/>
      </w:numPr>
    </w:pPr>
  </w:style>
  <w:style w:type="paragraph" w:styleId="a6">
    <w:name w:val="header"/>
    <w:basedOn w:val="a"/>
    <w:link w:val="Char"/>
    <w:uiPriority w:val="99"/>
    <w:unhideWhenUsed/>
    <w:rsid w:val="00EF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F399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EF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F399D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Balloon Text"/>
    <w:basedOn w:val="a"/>
    <w:link w:val="Char1"/>
    <w:uiPriority w:val="99"/>
    <w:semiHidden/>
    <w:unhideWhenUsed/>
    <w:rsid w:val="00A87BC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7BC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styleId="a9">
    <w:name w:val="annotation reference"/>
    <w:basedOn w:val="a0"/>
    <w:uiPriority w:val="99"/>
    <w:semiHidden/>
    <w:unhideWhenUsed/>
    <w:rsid w:val="00A87BC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A87BC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A87BC6"/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87BC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A87BC6"/>
    <w:rPr>
      <w:rFonts w:ascii="Calibri" w:eastAsia="Calibri" w:hAnsi="Calibri" w:cs="Calibri"/>
      <w:b/>
      <w:bCs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ova@127.0.0.1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hyperlink" Target="http://VIP:8777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oot@NODE:/var/lib/rabbitmq/.erlang.cook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RIZION_IP/dashboard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nova@xxx.xxx.xxx.xxx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55</Pages>
  <Words>12076</Words>
  <Characters>68836</Characters>
  <Application>Microsoft Office Word</Application>
  <DocSecurity>0</DocSecurity>
  <Lines>573</Lines>
  <Paragraphs>161</Paragraphs>
  <ScaleCrop>false</ScaleCrop>
  <Company/>
  <LinksUpToDate>false</LinksUpToDate>
  <CharactersWithSpaces>80751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Eldon</cp:lastModifiedBy>
  <cp:revision>34</cp:revision>
  <dcterms:created xsi:type="dcterms:W3CDTF">2016-03-27T12:24:00Z</dcterms:created>
  <dcterms:modified xsi:type="dcterms:W3CDTF">2016-04-26T02:56:00Z</dcterms:modified>
</cp:coreProperties>
</file>